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64AB" w14:textId="7AE5C8E3" w:rsidR="00C90EB1" w:rsidRDefault="00C90EB1" w:rsidP="00287B5F">
      <w:pPr>
        <w:pStyle w:val="Title1"/>
      </w:pPr>
      <w:r w:rsidRPr="009104B5">
        <w:t>EIDSA 2.0 UNOFFICIAL CONSOLIDATED</w:t>
      </w:r>
    </w:p>
    <w:p w14:paraId="25D9A67E" w14:textId="2C255F48" w:rsidR="00501513" w:rsidRDefault="00501513" w:rsidP="00501513">
      <w:pPr>
        <w:rPr>
          <w:ins w:id="0" w:author="Linus Kilander Xu" w:date="2024-03-05T07:52:00Z"/>
        </w:rPr>
      </w:pPr>
      <w:ins w:id="1" w:author="Linus Kilander Xu" w:date="2024-03-05T07:52:00Z">
        <w:r>
          <w:t xml:space="preserve">The text below represents a consolidated version of the </w:t>
        </w:r>
        <w:proofErr w:type="spellStart"/>
        <w:r>
          <w:t>eIDAS</w:t>
        </w:r>
        <w:proofErr w:type="spellEnd"/>
        <w:r>
          <w:t xml:space="preserve"> regulation and the </w:t>
        </w:r>
        <w:proofErr w:type="spellStart"/>
        <w:r>
          <w:t>eIDAS</w:t>
        </w:r>
        <w:proofErr w:type="spellEnd"/>
        <w:r>
          <w:t xml:space="preserve"> 2.0 text as adopted by the European Parliament (P9_</w:t>
        </w:r>
        <w:proofErr w:type="gramStart"/>
        <w:r>
          <w:t>TA(</w:t>
        </w:r>
        <w:proofErr w:type="gramEnd"/>
        <w:r>
          <w:t>2024)0117 European Digital Identity Framework).</w:t>
        </w:r>
      </w:ins>
    </w:p>
    <w:p w14:paraId="2815BED3" w14:textId="197098CC" w:rsidR="00501513" w:rsidRPr="00501513" w:rsidRDefault="00501513" w:rsidP="00501513">
      <w:pPr>
        <w:rPr>
          <w:ins w:id="2" w:author="Linus Kilander Xu" w:date="2024-03-05T07:52:00Z"/>
          <w:b/>
          <w:bCs/>
        </w:rPr>
      </w:pPr>
      <w:ins w:id="3" w:author="Linus Kilander Xu" w:date="2024-03-05T07:52:00Z">
        <w:r w:rsidRPr="00501513">
          <w:rPr>
            <w:b/>
            <w:bCs/>
          </w:rPr>
          <w:t>THERE IS NO WARRANTY FOR THE CONSOLIDATION, TO THE EXTENT PERMITTED BY APPLICABLE LAW. EXCEPT WHEN OTHERWISE STATED IN WRITING THE COPYRIGHT HOLDERS AND/OR OTHER PARTIES PROVIDE THE CONSOLIDATION "AS IS" WITHOUT WARRANTY OF ANY KIND, EITHER EXPRESSED OR IMPLIED, INCLUDING, BUT NOT LIMITED TO, THE IMPLIED WARRANTIES OF MERCHANTABILITY AND FITNESS FOR A PARTICULAR PURPOSE. THE ENTIRE RISK AS TO THE QUALITY AND PERFORMANCE OF THE CONSOLIDATION IS WITH YOU. SHOULD THE CONSOLIDATION PROVE DEFECTIVE, YOU ASSUME THE COST OF ALL NECESSARY SERVICING, REPAIR OR CORRECTION.</w:t>
        </w:r>
      </w:ins>
    </w:p>
    <w:p w14:paraId="34700D4D" w14:textId="2E3A1EA5" w:rsidR="007932CD" w:rsidRPr="009104B5" w:rsidRDefault="00000000" w:rsidP="00C90EB1">
      <w:pPr>
        <w:pStyle w:val="Preamble"/>
        <w:rPr>
          <w:lang w:val="en-GB"/>
        </w:rPr>
      </w:pPr>
      <w:r w:rsidRPr="009104B5">
        <w:rPr>
          <w:lang w:val="en-GB"/>
        </w:rPr>
        <w:t>Building trust in the online environment is key to economic and social development. Lack of trust, in particular because of a perceived lack of legal certainty, makes consumers, businesses and public authorities hesitate to carry out transactions electronically and to adopt new services.</w:t>
      </w:r>
    </w:p>
    <w:p w14:paraId="49BB1CA9" w14:textId="77777777" w:rsidR="007932CD" w:rsidRPr="009104B5" w:rsidRDefault="00000000" w:rsidP="00C90EB1">
      <w:pPr>
        <w:pStyle w:val="Preamble"/>
        <w:rPr>
          <w:lang w:val="en-GB"/>
        </w:rPr>
      </w:pPr>
      <w:r w:rsidRPr="009104B5">
        <w:rPr>
          <w:lang w:val="en-GB"/>
        </w:rPr>
        <w:t xml:space="preserve">This Regulation seeks to enhance trust in electronic transactions in the internal market by providing a common foundation for secure electronic interaction between citizens, businesses and public authorities, thereby increasing the effectiveness of public and private online services, electronic business and electronic commerce in the Union. </w:t>
      </w:r>
    </w:p>
    <w:p w14:paraId="2A47697F" w14:textId="77777777" w:rsidR="007932CD" w:rsidRPr="009104B5" w:rsidRDefault="00000000" w:rsidP="00C90EB1">
      <w:pPr>
        <w:pStyle w:val="Preamble"/>
        <w:rPr>
          <w:lang w:val="en-GB"/>
        </w:rPr>
      </w:pPr>
      <w:r w:rsidRPr="009104B5">
        <w:rPr>
          <w:lang w:val="en-GB"/>
        </w:rPr>
        <w:t xml:space="preserve">Directive 1999/93/EC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3</w:t>
      </w:r>
      <w:proofErr w:type="gramEnd"/>
      <w:r w:rsidRPr="009104B5">
        <w:rPr>
          <w:lang w:val="en-GB"/>
        </w:rPr>
        <w:t xml:space="preserve"> ), dealt with electronic signatures without delivering a comprehensive cross-border and cross-sector framework for secure, trustworthy and easy-to-use electronic transactions. This Regulation enhances and expands the</w:t>
      </w:r>
      <w:r w:rsidRPr="009104B5">
        <w:rPr>
          <w:i/>
          <w:lang w:val="en-GB"/>
        </w:rPr>
        <w:t xml:space="preserve"> acquis</w:t>
      </w:r>
      <w:r w:rsidRPr="009104B5">
        <w:rPr>
          <w:lang w:val="en-GB"/>
        </w:rPr>
        <w:t xml:space="preserve"> of that Directive. </w:t>
      </w:r>
    </w:p>
    <w:p w14:paraId="10A6E869" w14:textId="77777777" w:rsidR="007932CD" w:rsidRPr="009104B5" w:rsidRDefault="00000000" w:rsidP="00C90EB1">
      <w:pPr>
        <w:pStyle w:val="Preamble"/>
        <w:rPr>
          <w:lang w:val="en-GB"/>
        </w:rPr>
      </w:pPr>
      <w:r w:rsidRPr="009104B5">
        <w:rPr>
          <w:lang w:val="en-GB"/>
        </w:rPr>
        <w:t xml:space="preserve">The Commission communication of 26 August 2010 entitled ‘A Digital Agenda for Europe’ identified the fragmentation of the digital market, the lack of interoperability and the rise in cybercrime as major obstacles to the virtuous cycle of the digital economy. In its EU Citizenship Report 2010, entitled ‘Dismantling the obstacles to EU citizens’ rights’, the Commission further highlighted the need to solve the main problems that prevent Union citizens from enjoying the benefits of a digital single market and cross-border digital services. </w:t>
      </w:r>
    </w:p>
    <w:p w14:paraId="6E2EAB41" w14:textId="77777777" w:rsidR="007932CD" w:rsidRPr="009104B5" w:rsidRDefault="00000000" w:rsidP="00C90EB1">
      <w:pPr>
        <w:pStyle w:val="Preamble"/>
        <w:rPr>
          <w:lang w:val="en-GB"/>
        </w:rPr>
      </w:pPr>
      <w:r w:rsidRPr="009104B5">
        <w:rPr>
          <w:lang w:val="en-GB"/>
        </w:rPr>
        <w:t>In its conclusions of 4 February 2011 and of 23 October 2011, the European Council invited the Commission to create a digital single market by 2015, to make rapid progress in key areas of the digital economy and to promote a fully integrated digital single market by facilitating the cross-border use of online services, with particular attention to facilitating secure electronic identification and authentication.</w:t>
      </w:r>
    </w:p>
    <w:p w14:paraId="2F7024A8" w14:textId="57302E5A" w:rsidR="007932CD" w:rsidRPr="009104B5" w:rsidRDefault="00000000" w:rsidP="00C90EB1">
      <w:pPr>
        <w:pStyle w:val="Preamble"/>
        <w:rPr>
          <w:lang w:val="en-GB"/>
        </w:rPr>
      </w:pPr>
      <w:r w:rsidRPr="009104B5">
        <w:rPr>
          <w:lang w:val="en-GB"/>
        </w:rPr>
        <w:t xml:space="preserve">In its conclusions of 27 May 2011, the Council invited the Commission to contribute to the digital single market by creating appropriate conditions for the mutual recognition of key enablers across borders, such as electronic identification, electronic documents, electronic </w:t>
      </w:r>
      <w:r w:rsidRPr="009104B5">
        <w:rPr>
          <w:lang w:val="en-GB"/>
        </w:rPr>
        <w:lastRenderedPageBreak/>
        <w:t xml:space="preserve">signatures and electronic delivery services, and for interoperable e-government services across the European Union. </w:t>
      </w:r>
    </w:p>
    <w:p w14:paraId="7C3B1D0A" w14:textId="77777777" w:rsidR="007932CD" w:rsidRPr="009104B5" w:rsidRDefault="00000000" w:rsidP="00C90EB1">
      <w:pPr>
        <w:pStyle w:val="Preamble"/>
        <w:rPr>
          <w:lang w:val="en-GB"/>
        </w:rPr>
      </w:pPr>
      <w:r w:rsidRPr="009104B5">
        <w:rPr>
          <w:lang w:val="en-GB"/>
        </w:rPr>
        <w:t>The European Parliament, in its resolution of 21 September 2010 on completing the internal market for e-commerce (</w:t>
      </w:r>
      <w:r w:rsidRPr="009104B5">
        <w:rPr>
          <w:vertAlign w:val="subscript"/>
          <w:lang w:val="en-GB"/>
        </w:rPr>
        <w:t xml:space="preserve"> </w:t>
      </w:r>
      <w:r w:rsidRPr="009104B5">
        <w:rPr>
          <w:vertAlign w:val="superscript"/>
          <w:lang w:val="en-GB"/>
        </w:rPr>
        <w:t>1</w:t>
      </w:r>
      <w:r w:rsidRPr="009104B5">
        <w:rPr>
          <w:lang w:val="en-GB"/>
        </w:rPr>
        <w:t xml:space="preserve"> ), stressed the importance of the security of electronic services, especially of electronic signatures, and of the need to create a public key infrastructure at pan-European level, and called on the Commission to set up a European validation authorities gateway to ensure the cross-border interoperability of electronic signatures and to increase the security of transactions carried out using the internet. </w:t>
      </w:r>
    </w:p>
    <w:p w14:paraId="02D60AF0" w14:textId="77777777" w:rsidR="007932CD" w:rsidRPr="009104B5" w:rsidRDefault="00000000" w:rsidP="00C90EB1">
      <w:pPr>
        <w:pStyle w:val="Preamble"/>
        <w:rPr>
          <w:lang w:val="en-GB"/>
        </w:rPr>
      </w:pPr>
      <w:r w:rsidRPr="009104B5">
        <w:rPr>
          <w:lang w:val="en-GB"/>
        </w:rPr>
        <w:t xml:space="preserve">Directive 2006/123/EC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2</w:t>
      </w:r>
      <w:proofErr w:type="gramEnd"/>
      <w:r w:rsidRPr="009104B5">
        <w:rPr>
          <w:lang w:val="en-GB"/>
        </w:rPr>
        <w:t xml:space="preserve"> ) requires Member States to establish ‘points of single contact’ (PSCs) to ensure that all procedures and formalities relating to access to a service activity and to the exercise thereof can be easily completed, at a distance and by electronic means, through the appropriate PSC with the appropriate authorities. Many online services accessible through PSCs require electronic identification, authentication and signature. </w:t>
      </w:r>
    </w:p>
    <w:p w14:paraId="686E47DE" w14:textId="77777777" w:rsidR="007932CD" w:rsidRPr="009104B5" w:rsidRDefault="00000000" w:rsidP="00C90EB1">
      <w:pPr>
        <w:pStyle w:val="Preamble"/>
        <w:rPr>
          <w:lang w:val="en-GB"/>
        </w:rPr>
      </w:pPr>
      <w:r w:rsidRPr="009104B5">
        <w:rPr>
          <w:lang w:val="en-GB"/>
        </w:rPr>
        <w:t xml:space="preserve">In most cases, citizens cannot use their electronic identification to authenticate themselves in another Member State because the national electronic identification schemes in their country are not recognised in other Member States. That electronic barrier excludes service providers from enjoying the full benefits of the internal market. Mutually recognised electronic identification means will facilitate cross-border provision of numerous services in the internal market and enable businesses to operate on a cross-border basis without facing many obstacles in interactions with public authorities. </w:t>
      </w:r>
    </w:p>
    <w:p w14:paraId="69C7EFB5" w14:textId="77777777" w:rsidR="007932CD" w:rsidRPr="009104B5" w:rsidRDefault="00000000" w:rsidP="00C90EB1">
      <w:pPr>
        <w:pStyle w:val="Preamble"/>
        <w:rPr>
          <w:lang w:val="en-GB"/>
        </w:rPr>
      </w:pPr>
      <w:r w:rsidRPr="009104B5">
        <w:rPr>
          <w:lang w:val="en-GB"/>
        </w:rPr>
        <w:t xml:space="preserve">Directive 2011/24/EU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3</w:t>
      </w:r>
      <w:proofErr w:type="gramEnd"/>
      <w:r w:rsidRPr="009104B5">
        <w:rPr>
          <w:lang w:val="en-GB"/>
        </w:rPr>
        <w:t xml:space="preserve"> ) set up a network of national authorities responsible for e-health. To enhance the safety and the continuity of cross-border healthcare, the network is required to produce guidelines on cross-border access to electronic health data and services, including by supporting ‘common identification and authentication measures to facilitate transferability of data in cross- border healthcare’. Mutual recognition of electronic identification and authentication is key to making cross- border healthcare for European citizens a reality. When people travel for treatment, their medical data need to be accessible in the country of treatment. That requires a solid, safe and trusted electronic identification framework. </w:t>
      </w:r>
    </w:p>
    <w:p w14:paraId="3643DE5A" w14:textId="77777777" w:rsidR="007932CD" w:rsidRPr="009104B5" w:rsidRDefault="00000000" w:rsidP="00C90EB1">
      <w:pPr>
        <w:pStyle w:val="Preamble"/>
        <w:rPr>
          <w:lang w:val="en-GB"/>
        </w:rPr>
      </w:pPr>
      <w:r w:rsidRPr="009104B5">
        <w:rPr>
          <w:lang w:val="en-GB"/>
        </w:rPr>
        <w:t xml:space="preserve">This Regulation should be applied in full compliance with the principles relating to the protection of personal data provided for in Directive 95/46/EC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4</w:t>
      </w:r>
      <w:proofErr w:type="gramEnd"/>
      <w:r w:rsidRPr="009104B5">
        <w:rPr>
          <w:lang w:val="en-GB"/>
        </w:rPr>
        <w:t xml:space="preserve">) . In this respect, having regard to the principle of mutual recognition established by this Regulation, authentication for an online service should concern processing of only those identification data that are adequate, relevant and not excessive to grant access to that service online. Furthermore, requirements under Directive 95/46/EC concerning confidentiality and security of processing should be respected by trust service providers and supervisory bodies. </w:t>
      </w:r>
    </w:p>
    <w:p w14:paraId="64B5F63D" w14:textId="77777777" w:rsidR="007932CD" w:rsidRPr="009104B5" w:rsidRDefault="00000000" w:rsidP="00C90EB1">
      <w:pPr>
        <w:pStyle w:val="Preamble"/>
        <w:rPr>
          <w:lang w:val="en-GB"/>
        </w:rPr>
      </w:pPr>
      <w:r w:rsidRPr="009104B5">
        <w:rPr>
          <w:lang w:val="en-GB"/>
        </w:rPr>
        <w:t xml:space="preserve">One of the objectives of this Regulation is to remove existing barriers to the cross-border use of electronic identification means used in the Member States to authenticate, for at least public services. This Regulation does not aim to intervene with regard to electronic identity management systems and related infrastructures established in Member States. The aim of </w:t>
      </w:r>
      <w:r w:rsidRPr="009104B5">
        <w:rPr>
          <w:lang w:val="en-GB"/>
        </w:rPr>
        <w:lastRenderedPageBreak/>
        <w:t>this Regulation is to ensure that for access to cross-border online services offered by Member States, secure electronic identification and authentication is possible.</w:t>
      </w:r>
    </w:p>
    <w:p w14:paraId="0C32FDD7" w14:textId="7A9E0487" w:rsidR="00C90EB1" w:rsidRPr="009104B5" w:rsidRDefault="00C90EB1" w:rsidP="00C90EB1">
      <w:pPr>
        <w:pStyle w:val="Preamble"/>
        <w:rPr>
          <w:lang w:val="en-GB"/>
        </w:rPr>
      </w:pPr>
      <w:r w:rsidRPr="009104B5">
        <w:rPr>
          <w:lang w:val="en-GB"/>
        </w:rPr>
        <w:t>Member States should remain free to use or to introduce means for the purposes of electronic identification for accessing online services. They should also be able to decide whether to involve the private sector in the provision of those means. Member States should not be obliged to notify their electronic identification schemes to the Commission. The choice to notify the Commission of all, some or none of the electronic identification schemes used at national level to access at least public online services or specific services is up to Member States.</w:t>
      </w:r>
    </w:p>
    <w:p w14:paraId="486DD825" w14:textId="77777777" w:rsidR="007932CD" w:rsidRPr="009104B5" w:rsidRDefault="00000000" w:rsidP="00C90EB1">
      <w:pPr>
        <w:pStyle w:val="Preamble"/>
        <w:rPr>
          <w:lang w:val="en-GB"/>
        </w:rPr>
      </w:pPr>
      <w:r w:rsidRPr="009104B5">
        <w:rPr>
          <w:lang w:val="en-GB"/>
        </w:rPr>
        <w:t>Some conditions need to be set out in this Regulation with regard to which electronic identification means have to be recognised and how the electronic identification schemes should be notified. Those conditions should help Member States to build the necessary trust in each other’s electronic identification schemes and to mutually recognise electronic identification means falling under their notified schemes. The principle of mutual recognition should apply if the notifying Member State’s electronic identification scheme meets the conditions of notification and the notification was published in the</w:t>
      </w:r>
      <w:r w:rsidRPr="009104B5">
        <w:rPr>
          <w:i/>
          <w:lang w:val="en-GB"/>
        </w:rPr>
        <w:t xml:space="preserve"> Official Journal of the European Union</w:t>
      </w:r>
      <w:r w:rsidRPr="009104B5">
        <w:rPr>
          <w:lang w:val="en-GB"/>
        </w:rPr>
        <w:t xml:space="preserve">. However, the principle of mutual recognition should only relate to authentication for an online service. The access to those online services and their final delivery to the applicant should be closely linked to the right to receive such services under the conditions set out in national legislation. </w:t>
      </w:r>
    </w:p>
    <w:p w14:paraId="3909D783" w14:textId="77777777" w:rsidR="007932CD" w:rsidRPr="009104B5" w:rsidRDefault="00000000" w:rsidP="00C90EB1">
      <w:pPr>
        <w:pStyle w:val="Preamble"/>
        <w:rPr>
          <w:lang w:val="en-GB"/>
        </w:rPr>
      </w:pPr>
      <w:r w:rsidRPr="009104B5">
        <w:rPr>
          <w:lang w:val="en-GB"/>
        </w:rPr>
        <w:t xml:space="preserve">The obligation to recognise electronic identification means should relate only to those means the identity assurance level of which corresponds to the level equal to or higher than the level required for the online service in question. In addition, that obligation should only apply when the public sector body in question uses the assurance level ‘substantial’ or ‘high’ in relation to accessing that service online. Member States should remain free, in accordance with Union law, to recognise electronic identification means having lower identity assurance levels. </w:t>
      </w:r>
    </w:p>
    <w:p w14:paraId="499D8EC9" w14:textId="77777777" w:rsidR="007932CD" w:rsidRPr="009104B5" w:rsidRDefault="00000000" w:rsidP="00C90EB1">
      <w:pPr>
        <w:pStyle w:val="Preamble"/>
        <w:rPr>
          <w:lang w:val="en-GB"/>
        </w:rPr>
      </w:pPr>
      <w:r w:rsidRPr="009104B5">
        <w:rPr>
          <w:lang w:val="en-GB"/>
        </w:rPr>
        <w:t xml:space="preserve">Assurance levels should characterise the degree of confidence in electronic identification means in establishing the identity of a person, thus providing assurance that the person claiming a particular identity is in fact the person to which that identity was assigned. The assurance level depends on the degree of confidence that electronic identification means provides in claimed or asserted identity of a person taking into account processes (for example, identity proofing and verification, and authentication), management activities (for example, the entity issuing electronic identification means and the procedure to issue such means) and technical controls implemented. Various technical definitions and descriptions of assurance levels exist as the result of Union-funded Large-Scale Pilots, standardisation and international activities. In particular, the Large-Scale Pilot STORK and ISO 29115 refer, inter alia, to levels 2, 3 and 4, which should be taken into utmost account in establishing minimum technical requirements, standards and procedures for the </w:t>
      </w:r>
      <w:proofErr w:type="gramStart"/>
      <w:r w:rsidRPr="009104B5">
        <w:rPr>
          <w:lang w:val="en-GB"/>
        </w:rPr>
        <w:t>assurances</w:t>
      </w:r>
      <w:proofErr w:type="gramEnd"/>
      <w:r w:rsidRPr="009104B5">
        <w:rPr>
          <w:lang w:val="en-GB"/>
        </w:rPr>
        <w:t xml:space="preserve"> levels low, substantial and high within the meaning of this Regulation, while ensuring consistent application of this Regulation in particular with regard to assurance level high related to identity proofing for issuing qualified certificates. The requirements established should be technology-neutral. It </w:t>
      </w:r>
      <w:r w:rsidRPr="009104B5">
        <w:rPr>
          <w:lang w:val="en-GB"/>
        </w:rPr>
        <w:lastRenderedPageBreak/>
        <w:t xml:space="preserve">should be possible to achieve the necessary security requirements through different technologies. </w:t>
      </w:r>
    </w:p>
    <w:p w14:paraId="3C7B98D3" w14:textId="77777777" w:rsidR="007932CD" w:rsidRPr="009104B5" w:rsidRDefault="00000000" w:rsidP="00C90EB1">
      <w:pPr>
        <w:pStyle w:val="Preamble"/>
        <w:rPr>
          <w:lang w:val="en-GB"/>
        </w:rPr>
      </w:pPr>
      <w:r w:rsidRPr="009104B5">
        <w:rPr>
          <w:lang w:val="en-GB"/>
        </w:rPr>
        <w:t xml:space="preserve">Member States should encourage the private sector to voluntarily use electronic identification means under a notified scheme for identification purposes when needed for online services or electronic transactions. The possibility to use such electronic identification means would enable the private sector to rely on electronic identification and authentication already largely used in many Member States at least for public services and to make it easier for businesses and citizens to access their online services across borders. In order to facilitate the use of such electronic identification means across borders by the private sector, the authentication possibility provided by any Member State should be available to private sector relying parties established outside of the territory of that Member State under the same conditions as applied to private sector relying parties established within that Member State. Consequently, with regard to private sector relying parties, the notifying Member State may define terms of access to the authentication means. Such terms of access may inform whether the authentication means related to the notified scheme is presently available to private sector relying parties. </w:t>
      </w:r>
    </w:p>
    <w:p w14:paraId="6CA2AE64" w14:textId="77777777" w:rsidR="007932CD" w:rsidRPr="009104B5" w:rsidRDefault="00000000" w:rsidP="00C90EB1">
      <w:pPr>
        <w:pStyle w:val="Preamble"/>
        <w:rPr>
          <w:lang w:val="en-GB"/>
        </w:rPr>
      </w:pPr>
      <w:r w:rsidRPr="009104B5">
        <w:rPr>
          <w:lang w:val="en-GB"/>
        </w:rPr>
        <w:t>This Regulation should provide for the liability of the notifying Member State, the party issuing the electronic identification means and the party operating the authentication procedure for failure to comply with the relevant obligations under this Regulation. However, this Regulation should be applied in accordance with national rules on liability. Therefore, it does not affect those national rules on, for example, definition of damages or relevant applicable procedural rules, including the burden of proof.</w:t>
      </w:r>
    </w:p>
    <w:p w14:paraId="38092711" w14:textId="77777777" w:rsidR="007932CD" w:rsidRPr="009104B5" w:rsidRDefault="00000000" w:rsidP="00C90EB1">
      <w:pPr>
        <w:pStyle w:val="Preamble"/>
        <w:rPr>
          <w:lang w:val="en-GB"/>
        </w:rPr>
      </w:pPr>
      <w:r w:rsidRPr="009104B5">
        <w:rPr>
          <w:lang w:val="en-GB"/>
        </w:rPr>
        <w:t xml:space="preserve">The security of electronic identification schemes is key to trustworthy cross-border mutual recognition of electronic identification means. In this context, Member States should cooperate with regard to the security and interoperability of the electronic identification schemes at Union level. Whenever electronic identification schemes require specific hardware or software to be used by relying parties at the national level, cross-border interoperability calls for those Member States not to impose such requirements and related costs on relying parties established outside of their territory. In that case appropriate solutions should be discussed and developed within the scope of the interoperability framework. </w:t>
      </w:r>
      <w:proofErr w:type="gramStart"/>
      <w:r w:rsidRPr="009104B5">
        <w:rPr>
          <w:lang w:val="en-GB"/>
        </w:rPr>
        <w:t>Nevertheless</w:t>
      </w:r>
      <w:proofErr w:type="gramEnd"/>
      <w:r w:rsidRPr="009104B5">
        <w:rPr>
          <w:lang w:val="en-GB"/>
        </w:rPr>
        <w:t xml:space="preserve"> technical requirements stemming from the inherent specifications of national electronic identification means and likely to affect the holders of such electronic means (e.g. smartcards), are unavoidable. </w:t>
      </w:r>
    </w:p>
    <w:p w14:paraId="522C9104" w14:textId="77777777" w:rsidR="007932CD" w:rsidRPr="009104B5" w:rsidRDefault="00000000" w:rsidP="00C90EB1">
      <w:pPr>
        <w:pStyle w:val="Preamble"/>
        <w:rPr>
          <w:lang w:val="en-GB"/>
        </w:rPr>
      </w:pPr>
      <w:r w:rsidRPr="009104B5">
        <w:rPr>
          <w:lang w:val="en-GB"/>
        </w:rPr>
        <w:t xml:space="preserve">Cooperation by Member States should facilitate the technical interoperability of the notified electronic identification schemes with a view to fostering a high level of trust and security appropriate to the degree of risk. The exchange of information and the sharing of best practices between Member States with a view to their mutual recognition should help such cooperation. </w:t>
      </w:r>
    </w:p>
    <w:p w14:paraId="12C41821" w14:textId="77777777" w:rsidR="007932CD" w:rsidRPr="009104B5" w:rsidRDefault="00000000" w:rsidP="00C90EB1">
      <w:pPr>
        <w:pStyle w:val="Preamble"/>
        <w:rPr>
          <w:lang w:val="en-GB"/>
        </w:rPr>
      </w:pPr>
      <w:r w:rsidRPr="009104B5">
        <w:rPr>
          <w:lang w:val="en-GB"/>
        </w:rPr>
        <w:t xml:space="preserve">This Regulation should also establish a general legal framework for the use of trust services. However, it should not create a general obligation to use them or to install an access point for all existing trust services. In particular, it should not cover the provision of services used exclusively within closed systems between a defined set of participants, which have no effect on third parties. For example, systems set up in businesses or public administrations to manage internal procedures making use of trust services should not be subject to the requirements of this Regulation. Only trust services provided to the public having effects on </w:t>
      </w:r>
      <w:r w:rsidRPr="009104B5">
        <w:rPr>
          <w:lang w:val="en-GB"/>
        </w:rPr>
        <w:lastRenderedPageBreak/>
        <w:t xml:space="preserve">third parties should meet the requirements laid down in the Regulation. Neither should this Regulation cover aspects related to the conclusion and validity of contracts or other legal obligations where there are requirements as regards form laid down by national or Union law. In addition, it should not affect national form requirements pertaining to public registers, in particular commercial and land registers. </w:t>
      </w:r>
    </w:p>
    <w:p w14:paraId="07DE5D05" w14:textId="77777777" w:rsidR="007932CD" w:rsidRPr="009104B5" w:rsidRDefault="00000000" w:rsidP="00C90EB1">
      <w:pPr>
        <w:pStyle w:val="Preamble"/>
        <w:rPr>
          <w:lang w:val="en-GB"/>
        </w:rPr>
      </w:pPr>
      <w:r w:rsidRPr="009104B5">
        <w:rPr>
          <w:lang w:val="en-GB"/>
        </w:rPr>
        <w:t xml:space="preserve">In order to contribute to their general cross-border use, it should be possible to use trust services as evidence in legal proceedings in all Member States. It is for the national law to define the legal effect of trust services, except if otherwise provided in this Regulation. </w:t>
      </w:r>
    </w:p>
    <w:p w14:paraId="78A330AD" w14:textId="77777777" w:rsidR="007932CD" w:rsidRPr="009104B5" w:rsidRDefault="00000000" w:rsidP="00C90EB1">
      <w:pPr>
        <w:pStyle w:val="Preamble"/>
        <w:rPr>
          <w:lang w:val="en-GB"/>
        </w:rPr>
      </w:pPr>
      <w:r w:rsidRPr="009104B5">
        <w:rPr>
          <w:lang w:val="en-GB"/>
        </w:rPr>
        <w:t xml:space="preserve">To the extent that this Regulation creates an obligation to recognise a trust service, such a trust service may only be rejected if the addressee of the obligation is unable to read or verify it due to technical reasons lying outside the immediate control of the addressee. However, that obligation should not in itself require a public body to obtain the hardware and software necessary for the technical readability of all existing trust services. </w:t>
      </w:r>
    </w:p>
    <w:p w14:paraId="278F4EF7" w14:textId="77777777" w:rsidR="007932CD" w:rsidRPr="009104B5" w:rsidRDefault="00000000" w:rsidP="00C90EB1">
      <w:pPr>
        <w:pStyle w:val="Preamble"/>
        <w:rPr>
          <w:lang w:val="en-GB"/>
        </w:rPr>
      </w:pPr>
      <w:r w:rsidRPr="009104B5">
        <w:rPr>
          <w:lang w:val="en-GB"/>
        </w:rPr>
        <w:t xml:space="preserve">Member States may maintain or introduce national provisions, in conformity with Union law, relating to trust services as far as those services are not fully harmonised by this Regulation. However, trust services that comply with this Regulation should circulate freely in the internal market. </w:t>
      </w:r>
    </w:p>
    <w:p w14:paraId="3FD525C8" w14:textId="77777777" w:rsidR="007932CD" w:rsidRPr="009104B5" w:rsidRDefault="00000000" w:rsidP="00C90EB1">
      <w:pPr>
        <w:pStyle w:val="Preamble"/>
        <w:rPr>
          <w:lang w:val="en-GB"/>
        </w:rPr>
      </w:pPr>
      <w:r w:rsidRPr="009104B5">
        <w:rPr>
          <w:lang w:val="en-GB"/>
        </w:rPr>
        <w:t xml:space="preserve">Member States should remain free to define other types of trust services in addition to those making part of the closed list of trust services provided for in this Regulation, for the purpose of recognition at national level as qualified trust services. </w:t>
      </w:r>
    </w:p>
    <w:p w14:paraId="6F175181" w14:textId="77777777" w:rsidR="007932CD" w:rsidRPr="009104B5" w:rsidRDefault="00000000" w:rsidP="00C90EB1">
      <w:pPr>
        <w:pStyle w:val="Preamble"/>
        <w:rPr>
          <w:lang w:val="en-GB"/>
        </w:rPr>
      </w:pPr>
      <w:r w:rsidRPr="009104B5">
        <w:rPr>
          <w:lang w:val="en-GB"/>
        </w:rPr>
        <w:t xml:space="preserve">Because of the pace of technological change, this Regulation should adopt an approach which is open to innovation. </w:t>
      </w:r>
    </w:p>
    <w:p w14:paraId="6C9EB89F" w14:textId="77777777" w:rsidR="007932CD" w:rsidRPr="009104B5" w:rsidRDefault="00000000" w:rsidP="00C90EB1">
      <w:pPr>
        <w:pStyle w:val="Preamble"/>
        <w:rPr>
          <w:lang w:val="en-GB"/>
        </w:rPr>
      </w:pPr>
      <w:r w:rsidRPr="009104B5">
        <w:rPr>
          <w:lang w:val="en-GB"/>
        </w:rPr>
        <w:t>This Regulation should be technology-neutral. The legal effects it grants should be achievable by any technical means provided that the requirements of this Regulation are met.</w:t>
      </w:r>
    </w:p>
    <w:p w14:paraId="201DA838" w14:textId="77777777" w:rsidR="007932CD" w:rsidRPr="009104B5" w:rsidRDefault="00000000" w:rsidP="00C90EB1">
      <w:pPr>
        <w:pStyle w:val="Preamble"/>
        <w:rPr>
          <w:lang w:val="en-GB"/>
        </w:rPr>
      </w:pPr>
      <w:r w:rsidRPr="009104B5">
        <w:rPr>
          <w:lang w:val="en-GB"/>
        </w:rPr>
        <w:t xml:space="preserve">To enhance in particular the trust of small and medium-sized enterprises (SMEs) and consumers in the internal market and to promote the use of trust services and products, the notions of qualified trust services and qualified trust service provider should be introduced with a view to indicating requirements and obligations that ensure high-level security of whatever qualified trust services and products are used or provided. </w:t>
      </w:r>
    </w:p>
    <w:p w14:paraId="2CCB3AF2" w14:textId="77777777" w:rsidR="007932CD" w:rsidRPr="009104B5" w:rsidRDefault="00000000" w:rsidP="00C90EB1">
      <w:pPr>
        <w:pStyle w:val="Preamble"/>
        <w:rPr>
          <w:lang w:val="en-GB"/>
        </w:rPr>
      </w:pPr>
      <w:r w:rsidRPr="009104B5">
        <w:rPr>
          <w:lang w:val="en-GB"/>
        </w:rPr>
        <w:t xml:space="preserve">In line with the obligations under the United Nations Convention on the Rights of Persons with Disabilities, approved by Council Decision 2010/48/EC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 in particular Article 9 of the Convention, persons with disabilities should be able to use trust services and end-user products used in the provision of those services on an equal basis with other consumers. Therefore, where feasible, trust services provided and end-user products used in the provision of those services should be made accessible for persons with disabilities. The feasibility assessment should include, inter alia, technical and economic considerations. </w:t>
      </w:r>
    </w:p>
    <w:p w14:paraId="0BA11E26" w14:textId="77777777" w:rsidR="007932CD" w:rsidRPr="009104B5" w:rsidRDefault="00000000" w:rsidP="00C90EB1">
      <w:pPr>
        <w:pStyle w:val="Preamble"/>
        <w:rPr>
          <w:lang w:val="en-GB"/>
        </w:rPr>
      </w:pPr>
      <w:r w:rsidRPr="009104B5">
        <w:rPr>
          <w:lang w:val="en-GB"/>
        </w:rPr>
        <w:t xml:space="preserve">Member States should designate a supervisory body or supervisory bodies to carry out the supervisory activities under this Regulation. Member States should also be able to decide, </w:t>
      </w:r>
      <w:r w:rsidRPr="009104B5">
        <w:rPr>
          <w:lang w:val="en-GB"/>
        </w:rPr>
        <w:lastRenderedPageBreak/>
        <w:t xml:space="preserve">upon a mutual agreement with another Member State, to designate a supervisory body in the territory of that other Member State. </w:t>
      </w:r>
    </w:p>
    <w:p w14:paraId="3F0E4F2D" w14:textId="77777777" w:rsidR="007932CD" w:rsidRPr="009104B5" w:rsidRDefault="00000000" w:rsidP="00C90EB1">
      <w:pPr>
        <w:pStyle w:val="Preamble"/>
        <w:rPr>
          <w:lang w:val="en-GB"/>
        </w:rPr>
      </w:pPr>
      <w:r w:rsidRPr="009104B5">
        <w:rPr>
          <w:lang w:val="en-GB"/>
        </w:rPr>
        <w:t xml:space="preserve">Supervisory bodies should cooperate with data protection authorities, for example, by informing them about the results of audits of qualified trust service providers, where personal data protection rules appear to have been breached. The provision of information should in particular cover security incidents and personal data breaches. </w:t>
      </w:r>
    </w:p>
    <w:p w14:paraId="2300541B" w14:textId="77777777" w:rsidR="007932CD" w:rsidRPr="009104B5" w:rsidRDefault="00000000" w:rsidP="00C90EB1">
      <w:pPr>
        <w:pStyle w:val="Preamble"/>
        <w:rPr>
          <w:lang w:val="en-GB"/>
        </w:rPr>
      </w:pPr>
      <w:r w:rsidRPr="009104B5">
        <w:rPr>
          <w:lang w:val="en-GB"/>
        </w:rPr>
        <w:t xml:space="preserve">It should be incumbent on all trust service providers to apply good security practice appropriate to the risks related to their activities so as to boost users’ trust in the single market. </w:t>
      </w:r>
    </w:p>
    <w:p w14:paraId="5EA752B8" w14:textId="77777777" w:rsidR="007932CD" w:rsidRPr="009104B5" w:rsidRDefault="00000000" w:rsidP="00C90EB1">
      <w:pPr>
        <w:pStyle w:val="Preamble"/>
        <w:rPr>
          <w:lang w:val="en-GB"/>
        </w:rPr>
      </w:pPr>
      <w:r w:rsidRPr="009104B5">
        <w:rPr>
          <w:lang w:val="en-GB"/>
        </w:rPr>
        <w:t xml:space="preserve">Provisions on the use of pseudonyms in certificates should not prevent Member States from requiring identification of persons pursuant to Union or national law. </w:t>
      </w:r>
    </w:p>
    <w:p w14:paraId="541D3E8D" w14:textId="77777777" w:rsidR="007932CD" w:rsidRPr="009104B5" w:rsidRDefault="00000000" w:rsidP="00C90EB1">
      <w:pPr>
        <w:pStyle w:val="Preamble"/>
        <w:rPr>
          <w:lang w:val="en-GB"/>
        </w:rPr>
      </w:pPr>
      <w:r w:rsidRPr="009104B5">
        <w:rPr>
          <w:lang w:val="en-GB"/>
        </w:rPr>
        <w:t xml:space="preserve">All Member States should follow common essential supervision requirements to ensure a comparable security level of qualified trust services. To ease the consistent application of those requirements across the Union, Member States should adopt comparable procedures and should exchange information on their supervision activities and best practices in the field. </w:t>
      </w:r>
    </w:p>
    <w:p w14:paraId="00F57BAC" w14:textId="77777777" w:rsidR="007932CD" w:rsidRPr="009104B5" w:rsidRDefault="00000000" w:rsidP="00C90EB1">
      <w:pPr>
        <w:pStyle w:val="Preamble"/>
        <w:rPr>
          <w:lang w:val="en-GB"/>
        </w:rPr>
      </w:pPr>
      <w:r w:rsidRPr="009104B5">
        <w:rPr>
          <w:lang w:val="en-GB"/>
        </w:rPr>
        <w:t xml:space="preserve">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 </w:t>
      </w:r>
    </w:p>
    <w:p w14:paraId="64961DCB" w14:textId="77777777" w:rsidR="007932CD" w:rsidRPr="009104B5" w:rsidRDefault="00000000" w:rsidP="00C90EB1">
      <w:pPr>
        <w:pStyle w:val="Preamble"/>
        <w:rPr>
          <w:lang w:val="en-GB"/>
        </w:rPr>
      </w:pPr>
      <w:r w:rsidRPr="009104B5">
        <w:rPr>
          <w:lang w:val="en-GB"/>
        </w:rPr>
        <w:t>Establishing a supervisory regime for all trust service providers should ensure a level playing field for the security and accountability of their operations and services, thus contributing to the protection of users and to the functioning of the internal market. Non-qualified trust service providers should be subject to a light touch and reactive</w:t>
      </w:r>
      <w:r w:rsidRPr="009104B5">
        <w:rPr>
          <w:i/>
          <w:lang w:val="en-GB"/>
        </w:rPr>
        <w:t xml:space="preserve"> ex post</w:t>
      </w:r>
      <w:r w:rsidRPr="009104B5">
        <w:rPr>
          <w:lang w:val="en-GB"/>
        </w:rPr>
        <w:t xml:space="preserve"> supervisory activities justified by the nature of their services and operations. The supervisory body should therefore have no general obligation to supervise non-qualified service providers. The supervisory body should only take action when it is informed (for example, by the non-qualified trust service provider itself, by another supervisory body, by a notification from a user or a business partner or on the basis of its own investigation) that a non-qualified trust service provider does not comply with the requirements of this Regulation.</w:t>
      </w:r>
    </w:p>
    <w:p w14:paraId="7E2B567A" w14:textId="4A561472" w:rsidR="007932CD" w:rsidRPr="009104B5" w:rsidRDefault="00000000" w:rsidP="00C90EB1">
      <w:pPr>
        <w:pStyle w:val="Preamble"/>
        <w:rPr>
          <w:lang w:val="en-GB"/>
        </w:rPr>
      </w:pPr>
      <w:r w:rsidRPr="009104B5">
        <w:rPr>
          <w:lang w:val="en-GB"/>
        </w:rPr>
        <w:t xml:space="preserve">This Regulation should provide for the liability of all trust service providers. In particular, it establishes the liability regime under which all trust service providers should be liable for damage caused to any natural or legal person due to failure to comply with the obligations under this Regulation. In order to facilitate the assessment of financial risk that trust service providers might have to bear or that they should cover by insurance policies, this Regulation allows trust service providers to set limitations, under certain conditions, on the use of the services they provide and not to be liable for damages arising from the use of services exceeding such limitations. Customers should be duly informed about the limitations in advance. Those limitations should be recognisable by a third party, for example by including information about the limitations in the terms and conditions of the service provided or through other recognisable means. For the purposes of giving effect to those principles, this Regulation should be applied in accordance with national rules on liability. Therefore, this </w:t>
      </w:r>
      <w:r w:rsidRPr="009104B5">
        <w:rPr>
          <w:lang w:val="en-GB"/>
        </w:rPr>
        <w:lastRenderedPageBreak/>
        <w:t xml:space="preserve">Regulation does not affect those national rules on, for example, definition of damages, intention, negligence, or relevant applicable procedural rules. </w:t>
      </w:r>
    </w:p>
    <w:p w14:paraId="5FA188B2" w14:textId="77777777" w:rsidR="007932CD" w:rsidRPr="009104B5" w:rsidRDefault="00000000" w:rsidP="00C90EB1">
      <w:pPr>
        <w:pStyle w:val="Preamble"/>
        <w:rPr>
          <w:lang w:val="en-GB"/>
        </w:rPr>
      </w:pPr>
      <w:r w:rsidRPr="009104B5">
        <w:rPr>
          <w:lang w:val="en-GB"/>
        </w:rPr>
        <w:t xml:space="preserve">Notification of security breaches and security risk assessments is essential with a view to providing adequate information to concerned parties in the event of a breach of security or loss of integrity. </w:t>
      </w:r>
    </w:p>
    <w:p w14:paraId="5305F09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breach notification mechanism introduced by this Regulation, supervisory bodies should be requested to provide summary information to the Commission and to European Union Agency for Network and Information Security (ENISA). </w:t>
      </w:r>
    </w:p>
    <w:p w14:paraId="25EC18E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enhanced supervision mechanism introduced by this Regulation, supervisory bodies should be requested to report on their activities. This would be instrumental in facilitating the exchange of good practice between supervisory bodies and would ensure the verification of the consistent and efficient implementation of the essential supervision requirements in all Member States. </w:t>
      </w:r>
    </w:p>
    <w:p w14:paraId="6D84A218" w14:textId="77777777" w:rsidR="007932CD" w:rsidRPr="009104B5" w:rsidRDefault="00000000" w:rsidP="00C90EB1">
      <w:pPr>
        <w:pStyle w:val="Preamble"/>
        <w:rPr>
          <w:lang w:val="en-GB"/>
        </w:rPr>
      </w:pPr>
      <w:r w:rsidRPr="009104B5">
        <w:rPr>
          <w:lang w:val="en-GB"/>
        </w:rPr>
        <w:t xml:space="preserve">To ensure sustainability and durability of qualified trust services and to boost users’ confidence in the continuity of qualified trust services, supervisory bodies should verify the existence and the correct application of provisions on termination plans in cases where qualified trust service providers cease their activities. </w:t>
      </w:r>
    </w:p>
    <w:p w14:paraId="144B71CD" w14:textId="77777777" w:rsidR="007932CD" w:rsidRPr="009104B5" w:rsidRDefault="00000000" w:rsidP="00C90EB1">
      <w:pPr>
        <w:pStyle w:val="Preamble"/>
        <w:rPr>
          <w:lang w:val="en-GB"/>
        </w:rPr>
      </w:pPr>
      <w:r w:rsidRPr="009104B5">
        <w:rPr>
          <w:lang w:val="en-GB"/>
        </w:rPr>
        <w:t xml:space="preserve">To facilitate the supervision of qualified trust service providers, for example, when a provider is providing its services in the territory of another Member State and is not subject to supervision there, or when the computers of a provider are located in the territory of a Member State other than the one where it is established, a mutual assistance system between supervisory bodies in the Member States should be established. </w:t>
      </w:r>
    </w:p>
    <w:p w14:paraId="2D597B59" w14:textId="4213DDDC" w:rsidR="007932CD" w:rsidRPr="009104B5" w:rsidRDefault="00000000" w:rsidP="00C90EB1">
      <w:pPr>
        <w:pStyle w:val="Preamble"/>
        <w:rPr>
          <w:lang w:val="en-GB"/>
        </w:rPr>
      </w:pPr>
      <w:r w:rsidRPr="009104B5">
        <w:rPr>
          <w:lang w:val="en-GB"/>
        </w:rPr>
        <w:t>In order to ensure the compliance of qualified trust service providers and the services they provide with the requirements set out in this Regulation, a conformity assessment should be carried out by a conformity assessment body and the resulting conformity assessment reports should be submitted by the qualified trust service providers to the supervisory body. Whenever the supervisory body requires a qualified trust service provider to submit an ad hoc conformity assessment report, the supervisory body should respect, in particular, the principles of good administration, including the obligation to give reasons for its decisions, as well as the principle of proportionality. Therefore, the supervisory body should duly justify its decision to require an ad hoc conformity assessment.</w:t>
      </w:r>
    </w:p>
    <w:p w14:paraId="5CDDCFCF" w14:textId="4CB8F6D9" w:rsidR="007932CD" w:rsidRPr="009104B5" w:rsidRDefault="00000000" w:rsidP="00C90EB1">
      <w:pPr>
        <w:pStyle w:val="Preamble"/>
        <w:rPr>
          <w:lang w:val="en-GB"/>
        </w:rPr>
      </w:pPr>
      <w:r w:rsidRPr="009104B5">
        <w:rPr>
          <w:lang w:val="en-GB"/>
        </w:rPr>
        <w:t xml:space="preserve">This Regulation aims to ensure a coherent framework with a view to providing a high level of security and legal certainty of trust services. In this regard, when addressing the conformity assessment of products and services, the Commission should, where appropriate, seek synergies with existing relevant European and international schemes such as the Regulation (EC) No 765/2008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which sets out the </w:t>
      </w:r>
      <w:r w:rsidRPr="009104B5">
        <w:rPr>
          <w:lang w:val="en-GB"/>
        </w:rPr>
        <w:lastRenderedPageBreak/>
        <w:t>requirements for accreditation of conformity assessment bodies and market surveillance of products.</w:t>
      </w:r>
    </w:p>
    <w:p w14:paraId="0EB9FE23" w14:textId="0162B058" w:rsidR="00287B5F" w:rsidRPr="009104B5" w:rsidRDefault="00287B5F" w:rsidP="00C90EB1">
      <w:pPr>
        <w:pStyle w:val="Preamble"/>
        <w:rPr>
          <w:lang w:val="en-GB"/>
        </w:rPr>
      </w:pPr>
      <w:r w:rsidRPr="009104B5">
        <w:rPr>
          <w:lang w:val="en-GB"/>
        </w:rPr>
        <w:t>In order to allow an efficient initiation process, which should lead to the inclusion of qualified trust service providers and the qualified trust services they provide into trusted lists, preliminary interactions between prospective qualified trust service providers and the competent supervisory body should be encouraged with a view to facilitating the due diligence leading to the provisioning of qualified trust services.</w:t>
      </w:r>
    </w:p>
    <w:p w14:paraId="02F5BEFB" w14:textId="3EC6DF65" w:rsidR="007932CD" w:rsidRPr="009104B5" w:rsidRDefault="00000000" w:rsidP="00C90EB1">
      <w:pPr>
        <w:pStyle w:val="Preamble"/>
        <w:rPr>
          <w:lang w:val="en-GB"/>
        </w:rPr>
      </w:pPr>
      <w:r w:rsidRPr="009104B5">
        <w:rPr>
          <w:lang w:val="en-GB"/>
        </w:rPr>
        <w:t xml:space="preserve">Trusted lists are essential elements in the building of trust among market operators as they indicate the qualified status of the service provider at the time of supervision. </w:t>
      </w:r>
    </w:p>
    <w:p w14:paraId="28AC4CEC" w14:textId="77777777" w:rsidR="007932CD" w:rsidRPr="009104B5" w:rsidRDefault="00000000" w:rsidP="00C90EB1">
      <w:pPr>
        <w:pStyle w:val="Preamble"/>
        <w:rPr>
          <w:lang w:val="en-GB"/>
        </w:rPr>
      </w:pPr>
      <w:r w:rsidRPr="009104B5">
        <w:rPr>
          <w:lang w:val="en-GB"/>
        </w:rPr>
        <w:t xml:space="preserve">Confidence in and convenience of online services are essential for users to fully benefit and consciously rely on electronic services. To this end, an EU trust mark should be created to identify the qualified trust services provided by qualified trust service providers. Such an EU trust mark for qualified trust services would clearly differentiate qualified trust services from other trust services thus contributing to transparency in the market. The use of an EU trust mark by qualified trust service providers should be voluntary and should not lead to any requirement other than those provided for in this Regulation. </w:t>
      </w:r>
    </w:p>
    <w:p w14:paraId="750FB3E1" w14:textId="77777777" w:rsidR="007932CD" w:rsidRPr="009104B5" w:rsidRDefault="00000000" w:rsidP="00C90EB1">
      <w:pPr>
        <w:pStyle w:val="Preamble"/>
        <w:rPr>
          <w:lang w:val="en-GB"/>
        </w:rPr>
      </w:pPr>
      <w:r w:rsidRPr="009104B5">
        <w:rPr>
          <w:lang w:val="en-GB"/>
        </w:rPr>
        <w:t xml:space="preserve">While a high level of security is needed to ensure mutual recognition of electronic signatures, in specific cases, such as in the context of Commission Decision 2009/767/EC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 electronic signatures with a lower security assurance should also be accepted. </w:t>
      </w:r>
    </w:p>
    <w:p w14:paraId="7674ADC7" w14:textId="77777777" w:rsidR="007932CD" w:rsidRPr="009104B5" w:rsidRDefault="00000000" w:rsidP="00C90EB1">
      <w:pPr>
        <w:pStyle w:val="Preamble"/>
        <w:rPr>
          <w:lang w:val="en-GB"/>
        </w:rPr>
      </w:pPr>
      <w:r w:rsidRPr="009104B5">
        <w:rPr>
          <w:lang w:val="en-GB"/>
        </w:rPr>
        <w:t xml:space="preserve">This Regulation should establish the principle that an electronic signature should not be denied legal effect on the grounds that it is in an electronic form or that it does not meet the requirements of the qualified electronic signature. However, it is for national law to define the legal effect of electronic signatures, except for the requirements provided for in this Regulation according to which a qualified electronic signature should have the equivalent legal effect of a handwritten signature. </w:t>
      </w:r>
    </w:p>
    <w:p w14:paraId="753BB2FC" w14:textId="77777777" w:rsidR="007932CD" w:rsidRPr="009104B5" w:rsidRDefault="00000000" w:rsidP="00C90EB1">
      <w:pPr>
        <w:pStyle w:val="Preamble"/>
        <w:rPr>
          <w:lang w:val="en-GB"/>
        </w:rPr>
      </w:pPr>
      <w:r w:rsidRPr="009104B5">
        <w:rPr>
          <w:lang w:val="en-GB"/>
        </w:rPr>
        <w:t xml:space="preserve">As competent authorities in the Member States currently use different formats of advanced electronic signatures to sign their documents electronically, it is necessary to ensure that at least a number of advanced electronic signature formats can be technically supported by Member States when they receive documents signed electronically. Similarly, when competent authorities in the Member States use advanced electronic seals, it would be necessary to ensure that they support at least a number of advanced electronic seal formats. </w:t>
      </w:r>
    </w:p>
    <w:p w14:paraId="0E4E6BF4" w14:textId="77777777" w:rsidR="007932CD" w:rsidRPr="009104B5" w:rsidRDefault="00000000" w:rsidP="00C90EB1">
      <w:pPr>
        <w:pStyle w:val="Preamble"/>
        <w:rPr>
          <w:lang w:val="en-GB"/>
        </w:rPr>
      </w:pPr>
      <w:r w:rsidRPr="009104B5">
        <w:rPr>
          <w:lang w:val="en-GB"/>
        </w:rPr>
        <w:t xml:space="preserve">It should be possible for the signatory to entrust qualified electronic signature creation devices to the care of a third party, provided that appropriate mechanisms and procedures are implemented to ensure that the signatory has sole control over the use of his electronic signature creation data, and the qualified electronic signature requirements are met by the use of the device. </w:t>
      </w:r>
    </w:p>
    <w:p w14:paraId="71903399" w14:textId="77777777" w:rsidR="007932CD" w:rsidRPr="009104B5" w:rsidRDefault="00000000" w:rsidP="00C90EB1">
      <w:pPr>
        <w:pStyle w:val="Preamble"/>
        <w:rPr>
          <w:lang w:val="en-GB"/>
        </w:rPr>
      </w:pPr>
      <w:r w:rsidRPr="009104B5">
        <w:rPr>
          <w:lang w:val="en-GB"/>
        </w:rPr>
        <w:t xml:space="preserve">The creation of remote electronic signatures, where the electronic signature creation environment is managed by a trust service provider on behalf of the signatory, is set to increase in the light of its multiple economic benefits. However, in order to ensure that such electronic signatures receive the same legal recognition as electronic signatures created in an entirely </w:t>
      </w:r>
      <w:r w:rsidRPr="009104B5">
        <w:rPr>
          <w:lang w:val="en-GB"/>
        </w:rPr>
        <w:lastRenderedPageBreak/>
        <w:t>user-managed environment, remote electronic signature service providers should apply specific management and administrative security procedures and use trustworthy systems and products, including secure electronic communication channels, in order to guarantee that the electronic signature creation environment is reliable and is used under the sole control of the signatory. Where a qualified electronic signature has been created using a remote electronic signature creation device, the requirements applicable to qualified trust service providers set out in this Regulation should apply.</w:t>
      </w:r>
    </w:p>
    <w:p w14:paraId="58C20789" w14:textId="195677C3" w:rsidR="007932CD" w:rsidRPr="009104B5" w:rsidRDefault="00000000" w:rsidP="00C90EB1">
      <w:pPr>
        <w:pStyle w:val="Preamble"/>
        <w:rPr>
          <w:lang w:val="en-GB"/>
        </w:rPr>
      </w:pPr>
      <w:r w:rsidRPr="009104B5">
        <w:rPr>
          <w:lang w:val="en-GB"/>
        </w:rPr>
        <w:t xml:space="preserve">The suspension of qualified certificates is an established operational practice of trust service providers in a number of Member States, which is different from revocation and entails the temporary loss of validity of a certificate. Legal certainty calls for the suspension status of a certificate to always be clearly indicated. To that end, trust service providers should have the responsibility to clearly indicate the status of the certificate and, if suspended, the precise period of time during which the certificate has been suspended. This Regulation should not impose the use of suspension on trust service providers or Member States, but should provide for transparency rules when and where such a practice is available. </w:t>
      </w:r>
    </w:p>
    <w:p w14:paraId="26A7F54D" w14:textId="77777777" w:rsidR="007932CD" w:rsidRPr="009104B5" w:rsidRDefault="00000000" w:rsidP="00C90EB1">
      <w:pPr>
        <w:pStyle w:val="Preamble"/>
        <w:rPr>
          <w:lang w:val="en-GB"/>
        </w:rPr>
      </w:pPr>
      <w:r w:rsidRPr="009104B5">
        <w:rPr>
          <w:lang w:val="en-GB"/>
        </w:rPr>
        <w:t xml:space="preserve">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 However, at national level, the inclusion of specific attributes, such as unique identifiers, in qualified certificates should be allowed, provided that such specific attributes do not hamper cross-border interoperability and recognition of qualified certificates and electronic signatures. </w:t>
      </w:r>
    </w:p>
    <w:p w14:paraId="147A5F58" w14:textId="77777777" w:rsidR="007932CD" w:rsidRPr="009104B5" w:rsidRDefault="00000000" w:rsidP="00C90EB1">
      <w:pPr>
        <w:pStyle w:val="Preamble"/>
        <w:rPr>
          <w:lang w:val="en-GB"/>
        </w:rPr>
      </w:pPr>
      <w:r w:rsidRPr="009104B5">
        <w:rPr>
          <w:lang w:val="en-GB"/>
        </w:rPr>
        <w:t xml:space="preserve">IT security certification based on international standards such as ISO 15408 and related evaluation methods and mutual recognition arrangements is an important tool for verifying the security of qualified electronic signature creation devices and should be promoted. However, innovative solutions and services such as mobile signing and cloud signing rely on technical and organisational solutions for qualified electronic signature creation devices for which security standards may not yet be available or for which the first IT security certification is ongoing. The level of security of such qualified electronic signature creation devices could be evaluated by using alternative processes only where such security standards are not available or where the first IT security certification is ongoing. Those processes should be comparable to the standards for IT security certification insofar as their security levels are equivalent. Those processes could be facilitated by a peer review. </w:t>
      </w:r>
    </w:p>
    <w:p w14:paraId="35A87AAD" w14:textId="77777777" w:rsidR="007932CD" w:rsidRPr="009104B5" w:rsidRDefault="00000000" w:rsidP="00C90EB1">
      <w:pPr>
        <w:pStyle w:val="Preamble"/>
        <w:rPr>
          <w:lang w:val="en-GB"/>
        </w:rPr>
      </w:pPr>
      <w:r w:rsidRPr="009104B5">
        <w:rPr>
          <w:lang w:val="en-GB"/>
        </w:rPr>
        <w:t xml:space="preserve">This Regulation should lay down requirements for qualified electronic signature creation devices to ensure the functionality of advanced electronic signatures. This Regulation should not cover the entire system environment in which such devices operate. Therefore, the scope of the certification of qualified signature creation devices should be limited to the hardware and system software used to manage and protect the signature creation data created, stored or processed in the signature creation device. As detailed in relevant standards, the scope of the certification obligation should exclude signature creation applications. </w:t>
      </w:r>
    </w:p>
    <w:p w14:paraId="1B77122C" w14:textId="77777777" w:rsidR="007932CD" w:rsidRPr="009104B5" w:rsidRDefault="00000000" w:rsidP="00C90EB1">
      <w:pPr>
        <w:pStyle w:val="Preamble"/>
        <w:rPr>
          <w:lang w:val="en-GB"/>
        </w:rPr>
      </w:pPr>
      <w:r w:rsidRPr="009104B5">
        <w:rPr>
          <w:lang w:val="en-GB"/>
        </w:rPr>
        <w:lastRenderedPageBreak/>
        <w:t xml:space="preserve">To ensure legal certainty as regards the validity of the signature, it is essential to specify the components of a qualified electronic signature, which should be assessed by the relying party carrying out the validation. Moreover, specifying the requirements for qualified trust service providers that can provide a qualified validation service to relying parties unwilling or unable to carry out the validation of qualified electronic signatures themselves, should stimulate the private and public sector to invest in such services. Both elements should make qualified electronic signature validation easy and convenient for all parties at Union level. </w:t>
      </w:r>
    </w:p>
    <w:p w14:paraId="4200D4DC" w14:textId="77777777" w:rsidR="007932CD" w:rsidRPr="009104B5" w:rsidRDefault="00000000" w:rsidP="00C90EB1">
      <w:pPr>
        <w:pStyle w:val="Preamble"/>
        <w:rPr>
          <w:lang w:val="en-GB"/>
        </w:rPr>
      </w:pPr>
      <w:r w:rsidRPr="009104B5">
        <w:rPr>
          <w:lang w:val="en-GB"/>
        </w:rPr>
        <w:t xml:space="preserve">When a transaction requires a qualified electronic seal from a legal person, a qualified electronic signature from the authorised representative of the legal person should be equally acceptable. </w:t>
      </w:r>
    </w:p>
    <w:p w14:paraId="34F2E293" w14:textId="77777777" w:rsidR="007932CD" w:rsidRPr="009104B5" w:rsidRDefault="00000000" w:rsidP="00C90EB1">
      <w:pPr>
        <w:pStyle w:val="Preamble"/>
        <w:rPr>
          <w:lang w:val="en-GB"/>
        </w:rPr>
      </w:pPr>
      <w:r w:rsidRPr="009104B5">
        <w:rPr>
          <w:lang w:val="en-GB"/>
        </w:rPr>
        <w:t xml:space="preserve">Electronic seals should serve as evidence that an electronic document was issued by a legal person, ensuring certainty of the document’s origin and integrity. </w:t>
      </w:r>
    </w:p>
    <w:p w14:paraId="64EAF565" w14:textId="77777777" w:rsidR="007932CD" w:rsidRPr="009104B5" w:rsidRDefault="00000000" w:rsidP="00C90EB1">
      <w:pPr>
        <w:pStyle w:val="Preamble"/>
        <w:rPr>
          <w:lang w:val="en-GB"/>
        </w:rPr>
      </w:pPr>
      <w:r w:rsidRPr="009104B5">
        <w:rPr>
          <w:lang w:val="en-GB"/>
        </w:rPr>
        <w:t>Trust service providers issuing qualified certificates for electronic seals should implement the necessary measures in order to be able to establish the identity of the natural person representing the legal person to whom the qualified certificate for the electronic seal is provided, when such identification is necessary at national level in the context of judicial or administrative proceedings.</w:t>
      </w:r>
    </w:p>
    <w:p w14:paraId="1D9E5316" w14:textId="77777777" w:rsidR="007932CD" w:rsidRPr="009104B5" w:rsidRDefault="00000000" w:rsidP="00C90EB1">
      <w:pPr>
        <w:pStyle w:val="Preamble"/>
        <w:rPr>
          <w:lang w:val="en-GB"/>
        </w:rPr>
      </w:pPr>
      <w:r w:rsidRPr="009104B5">
        <w:rPr>
          <w:lang w:val="en-GB"/>
        </w:rPr>
        <w:t xml:space="preserve">This Regulation should ensure the long-term preservation of information, in order to ensure the legal validity of electronic signatures and electronic seals over extended periods of time and guarantee that they can be validated irrespective of future technological changes. </w:t>
      </w:r>
    </w:p>
    <w:p w14:paraId="5DE623FE" w14:textId="77777777" w:rsidR="007932CD" w:rsidRPr="009104B5" w:rsidRDefault="00000000" w:rsidP="00C90EB1">
      <w:pPr>
        <w:pStyle w:val="Preamble"/>
        <w:rPr>
          <w:lang w:val="en-GB"/>
        </w:rPr>
      </w:pPr>
      <w:r w:rsidRPr="009104B5">
        <w:rPr>
          <w:lang w:val="en-GB"/>
        </w:rPr>
        <w:t xml:space="preserve">In order to ensure the security of qualified electronic time stamps, this Regulation should require the use of an advanced electronic seal or an advanced electronic signature or of other equivalent methods. It is foreseeable that innovation may lead to new technologies that may ensure an equivalent level of security for time stamps. Whenever a method other than an advanced electronic seal or an advanced electronic signature is used, it should be up to the qualified trust service provider to demonstrate, in the conformity assessment report, that such a method ensures an equivalent level of security and complies with the obligations set out in this Regulation. </w:t>
      </w:r>
    </w:p>
    <w:p w14:paraId="60FFBF88" w14:textId="77777777" w:rsidR="007932CD" w:rsidRPr="009104B5" w:rsidRDefault="00000000" w:rsidP="00C90EB1">
      <w:pPr>
        <w:pStyle w:val="Preamble"/>
        <w:rPr>
          <w:lang w:val="en-GB"/>
        </w:rPr>
      </w:pPr>
      <w:r w:rsidRPr="009104B5">
        <w:rPr>
          <w:lang w:val="en-GB"/>
        </w:rPr>
        <w:t xml:space="preserve">Electronic documents are important for further development of cross-border electronic transactions in the internal market. This Regulation should establish the principle that an electronic document should not be denied legal effect on the grounds that it is in an electronic form in order to ensure that an electronic transaction will not be rejected only on the grounds that a document is in electronic form. </w:t>
      </w:r>
    </w:p>
    <w:p w14:paraId="4E63B2B3" w14:textId="6C118D0E" w:rsidR="007932CD" w:rsidRPr="009104B5" w:rsidRDefault="00000000" w:rsidP="00C90EB1">
      <w:pPr>
        <w:pStyle w:val="Preamble"/>
        <w:rPr>
          <w:lang w:val="en-GB"/>
        </w:rPr>
      </w:pPr>
      <w:r w:rsidRPr="009104B5">
        <w:rPr>
          <w:lang w:val="en-GB"/>
        </w:rPr>
        <w:t xml:space="preserve">When addressing formats of advanced electronic signatures and seals, the Commission should build on existing practices, standards and legislation, in particular Commission Decision 2011/130/EU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w:t>
      </w:r>
      <w:r w:rsidR="00766AC8">
        <w:rPr>
          <w:lang w:val="en-GB"/>
        </w:rPr>
        <w:t xml:space="preserve">  </w:t>
      </w:r>
    </w:p>
    <w:p w14:paraId="61CB6540" w14:textId="77777777" w:rsidR="007932CD" w:rsidRPr="009104B5" w:rsidRDefault="00000000" w:rsidP="00C90EB1">
      <w:pPr>
        <w:pStyle w:val="Preamble"/>
        <w:rPr>
          <w:lang w:val="en-GB"/>
        </w:rPr>
      </w:pPr>
      <w:r w:rsidRPr="009104B5">
        <w:rPr>
          <w:lang w:val="en-GB"/>
        </w:rPr>
        <w:t xml:space="preserve">In addition to authenticating the document issued by the legal person, electronic seals can be used to authenticate any digital asset of the legal person, such as software code or servers. </w:t>
      </w:r>
    </w:p>
    <w:p w14:paraId="52F83B7D" w14:textId="77777777" w:rsidR="007932CD" w:rsidRPr="009104B5" w:rsidRDefault="00000000" w:rsidP="00C90EB1">
      <w:pPr>
        <w:pStyle w:val="Preamble"/>
        <w:rPr>
          <w:lang w:val="en-GB"/>
        </w:rPr>
      </w:pPr>
      <w:r w:rsidRPr="009104B5">
        <w:rPr>
          <w:lang w:val="en-GB"/>
        </w:rPr>
        <w:t xml:space="preserve">It is essential to provide for a legal framework to facilitate cross-border recognition between existing national legal systems related to electronic registered delivery services. That </w:t>
      </w:r>
      <w:r w:rsidRPr="009104B5">
        <w:rPr>
          <w:lang w:val="en-GB"/>
        </w:rPr>
        <w:lastRenderedPageBreak/>
        <w:t xml:space="preserve">framework could also open new market opportunities for Union trust service providers to offer new pan-European electronic registered delivery services. </w:t>
      </w:r>
    </w:p>
    <w:p w14:paraId="180F1230" w14:textId="77777777" w:rsidR="007932CD" w:rsidRPr="009104B5" w:rsidRDefault="00000000" w:rsidP="00C90EB1">
      <w:pPr>
        <w:pStyle w:val="Preamble"/>
        <w:rPr>
          <w:lang w:val="en-GB"/>
        </w:rPr>
      </w:pPr>
      <w:r w:rsidRPr="009104B5">
        <w:rPr>
          <w:lang w:val="en-GB"/>
        </w:rPr>
        <w:t xml:space="preserve">Website authentication services provide a means by which a visitor to a website can be assured that there is a genuine and legitimate entity standing behind the website. Those services contribute to the building of trust and confidence in conducting business online, as users will have confidence in a website that has been authenticated. The provision and the use of website authentication services are entirely voluntary. However, in order for website authentication to become a means to boosting trust, providing a better experience for the user and furthering growth in the internal market, this Regulation should lay down minimal security and liability obligations for the providers and their services. To that end, the results of existing industry-led initiatives, for example the Certification Authorities/Browsers Forum — CA/B Forum, have been taken into account. In addition, this Regulation should not impede the use of other means or methods to authenticate a website not falling under this Regulation nor should it prevent third country providers of website authentication services from providing their services to customers in the Union. However, a third country provider should only have its website authentication services recognised as qualified in accordance with this Regulation, if an international agreement between the Union and the country of establishment of the provider has been concluded. </w:t>
      </w:r>
    </w:p>
    <w:p w14:paraId="153984DF" w14:textId="77777777" w:rsidR="007932CD" w:rsidRPr="009104B5" w:rsidRDefault="00000000" w:rsidP="00C90EB1">
      <w:pPr>
        <w:pStyle w:val="Preamble"/>
        <w:rPr>
          <w:lang w:val="en-GB"/>
        </w:rPr>
      </w:pPr>
      <w:r w:rsidRPr="009104B5">
        <w:rPr>
          <w:lang w:val="en-GB"/>
        </w:rPr>
        <w:t xml:space="preserve">The concept of ‘legal persons’, according to the provisions of the Treaty on the Functioning of the European Union (TFEU) on establishment, leaves operators free to choose the legal form which they deem suitable for carrying out their activity. Accordingly, ‘legal persons’, within the meaning of the TFEU, means all entities constituted under, or governed by, the law of a Member State, irrespective of their legal form. </w:t>
      </w:r>
    </w:p>
    <w:p w14:paraId="5AAB12C9" w14:textId="77777777" w:rsidR="007932CD" w:rsidRPr="009104B5" w:rsidRDefault="00000000" w:rsidP="00C90EB1">
      <w:pPr>
        <w:pStyle w:val="Preamble"/>
        <w:rPr>
          <w:lang w:val="en-GB"/>
        </w:rPr>
      </w:pPr>
      <w:r w:rsidRPr="009104B5">
        <w:rPr>
          <w:lang w:val="en-GB"/>
        </w:rPr>
        <w:t>The Union institutions, bodies, offices and agencies are encouraged to recognise electronic identification and trust services covered by this Regulation for the purpose of administrative cooperation capitalising, in particular, on existing good practices and the results of ongoing projects in the areas covered by this Regulation.</w:t>
      </w:r>
    </w:p>
    <w:p w14:paraId="5B14EF18" w14:textId="77777777" w:rsidR="007932CD" w:rsidRPr="009104B5" w:rsidRDefault="00000000" w:rsidP="00C90EB1">
      <w:pPr>
        <w:pStyle w:val="Preamble"/>
        <w:rPr>
          <w:lang w:val="en-GB"/>
        </w:rPr>
      </w:pPr>
      <w:r w:rsidRPr="009104B5">
        <w:rPr>
          <w:lang w:val="en-GB"/>
        </w:rPr>
        <w:t xml:space="preserve">In order to complement certain detailed technical aspects of this Regulation in a flexible and rapid manner, the power to adopt acts in accordance with Article 290 TFEU should be delegated to the Commission in respect of criteria to be met by the bodies responsible for the certification of qualified electronic signature creation devices. It is of particular importance that the Commission carry out appropriate consultations during its preparatory work, including at expert level. The Commission, when preparing and drawing up delegated acts, should ensure a simultaneous, timely and appropriate transmission of relevant documents to the European Parliament and to the Council. </w:t>
      </w:r>
    </w:p>
    <w:p w14:paraId="4D25543E" w14:textId="77777777" w:rsidR="007932CD" w:rsidRPr="009104B5" w:rsidRDefault="00000000" w:rsidP="00C90EB1">
      <w:pPr>
        <w:pStyle w:val="Preamble"/>
        <w:rPr>
          <w:lang w:val="en-GB"/>
        </w:rPr>
      </w:pPr>
      <w:r w:rsidRPr="009104B5">
        <w:rPr>
          <w:lang w:val="en-GB"/>
        </w:rPr>
        <w:t xml:space="preserve">In order to ensure uniform conditions for the implementation of this Regulation, implementing powers should be conferred on the Commission, in particular for specifying reference numbers of standards the use of which would raise a presumption of compliance with certain requirements laid down in this Regulation. Those powers should be exercised in accordance with Regulation (EU) No 182/2011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1</w:t>
      </w:r>
      <w:proofErr w:type="gramEnd"/>
      <w:r w:rsidRPr="009104B5">
        <w:rPr>
          <w:lang w:val="en-GB"/>
        </w:rPr>
        <w:t xml:space="preserve"> ). </w:t>
      </w:r>
    </w:p>
    <w:p w14:paraId="2C1DB746" w14:textId="77777777" w:rsidR="007932CD" w:rsidRPr="009104B5" w:rsidRDefault="00000000" w:rsidP="00C90EB1">
      <w:pPr>
        <w:pStyle w:val="Preamble"/>
        <w:rPr>
          <w:lang w:val="en-GB"/>
        </w:rPr>
      </w:pPr>
      <w:r w:rsidRPr="009104B5">
        <w:rPr>
          <w:lang w:val="en-GB"/>
        </w:rPr>
        <w:lastRenderedPageBreak/>
        <w:t xml:space="preserve">When adopting delegated or implementing acts, the Commission should take due account of the standards and technical specifications drawn up by European and international standardisation organisations and bodies, in particular the European Committee for Standardisation (CEN), the European Telecommunications Standards Institute (ETSI), the International Organisation for Standardisation (ISO) and the International Telecommunication Union (ITU), with a view to ensuring a high level of security and interoperability of electronic identification and trust services. </w:t>
      </w:r>
    </w:p>
    <w:p w14:paraId="0B0CCFBA" w14:textId="77777777" w:rsidR="007932CD" w:rsidRPr="009104B5" w:rsidRDefault="00000000" w:rsidP="00C90EB1">
      <w:pPr>
        <w:pStyle w:val="Preamble"/>
        <w:rPr>
          <w:lang w:val="en-GB"/>
        </w:rPr>
      </w:pPr>
      <w:r w:rsidRPr="009104B5">
        <w:rPr>
          <w:lang w:val="en-GB"/>
        </w:rPr>
        <w:t xml:space="preserve">For reasons of legal certainty and clarity, Directive 1999/93/EC should be repealed. </w:t>
      </w:r>
    </w:p>
    <w:p w14:paraId="0589B724" w14:textId="77777777" w:rsidR="007932CD" w:rsidRPr="009104B5" w:rsidRDefault="00000000" w:rsidP="00C90EB1">
      <w:pPr>
        <w:pStyle w:val="Preamble"/>
        <w:rPr>
          <w:lang w:val="en-GB"/>
        </w:rPr>
      </w:pPr>
      <w:r w:rsidRPr="009104B5">
        <w:rPr>
          <w:lang w:val="en-GB"/>
        </w:rPr>
        <w:t xml:space="preserve">To ensure legal certainty for market operators already using qualified certificates issued to natural persons in compliance with Directive 1999/93/EC, it is necessary to provide for a sufficient period of time for transitional purposes. Similarly, transitional measures should be established for secure signature creation devices, the conformity of which has been determined in accordance with Directive 1999/93/EC, as well as for certification service providers issuing qualified certificates before 1 July 2016. Finally, it is also necessary to provide the Commission with the means to adopt the implementing acts and delegated acts before that date. </w:t>
      </w:r>
    </w:p>
    <w:p w14:paraId="0F4385C5" w14:textId="77777777" w:rsidR="007932CD" w:rsidRPr="009104B5" w:rsidRDefault="00000000" w:rsidP="00C90EB1">
      <w:pPr>
        <w:pStyle w:val="Preamble"/>
        <w:rPr>
          <w:lang w:val="en-GB"/>
        </w:rPr>
      </w:pPr>
      <w:r w:rsidRPr="009104B5">
        <w:rPr>
          <w:lang w:val="en-GB"/>
        </w:rPr>
        <w:t xml:space="preserve">The application dates set out in this Regulation do not affect existing obligations that Member States already have under Union law, in particular under Directive 2006/123/EC. </w:t>
      </w:r>
    </w:p>
    <w:p w14:paraId="2C6F980E" w14:textId="77777777" w:rsidR="007932CD" w:rsidRPr="009104B5" w:rsidRDefault="00000000" w:rsidP="00C90EB1">
      <w:pPr>
        <w:pStyle w:val="Preamble"/>
        <w:rPr>
          <w:lang w:val="en-GB"/>
        </w:rPr>
      </w:pPr>
      <w:r w:rsidRPr="009104B5">
        <w:rPr>
          <w:lang w:val="en-GB"/>
        </w:rPr>
        <w:t xml:space="preserve">Since the objectives of this Regulation cannot be sufficiently achieved by the Member States but can rather, by reason of the scale of the action,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those objectives. </w:t>
      </w:r>
    </w:p>
    <w:p w14:paraId="0C031BBC" w14:textId="2E2ADE37" w:rsidR="007932CD" w:rsidRPr="009104B5" w:rsidRDefault="00000000" w:rsidP="00C90EB1">
      <w:pPr>
        <w:pStyle w:val="Preamble"/>
        <w:rPr>
          <w:lang w:val="en-GB"/>
        </w:rPr>
      </w:pPr>
      <w:r w:rsidRPr="009104B5">
        <w:rPr>
          <w:lang w:val="en-GB"/>
        </w:rPr>
        <w:t xml:space="preserve">The European Data Protection Supervisor was consulted in accordance with Article 28(2) of Regulation (EC) No 45/2001 of the European Parliament and of the Council </w:t>
      </w:r>
      <w:proofErr w:type="gramStart"/>
      <w:r w:rsidRPr="009104B5">
        <w:rPr>
          <w:lang w:val="en-GB"/>
        </w:rPr>
        <w:t>(</w:t>
      </w:r>
      <w:r w:rsidRPr="009104B5">
        <w:rPr>
          <w:vertAlign w:val="subscript"/>
          <w:lang w:val="en-GB"/>
        </w:rPr>
        <w:t xml:space="preserve"> </w:t>
      </w:r>
      <w:r w:rsidRPr="009104B5">
        <w:rPr>
          <w:vertAlign w:val="superscript"/>
          <w:lang w:val="en-GB"/>
        </w:rPr>
        <w:t>2</w:t>
      </w:r>
      <w:proofErr w:type="gramEnd"/>
      <w:r w:rsidRPr="009104B5">
        <w:rPr>
          <w:lang w:val="en-GB"/>
        </w:rPr>
        <w:t>)</w:t>
      </w:r>
      <w:r w:rsidR="00766AC8">
        <w:rPr>
          <w:lang w:val="en-GB"/>
        </w:rPr>
        <w:t xml:space="preserve">  </w:t>
      </w:r>
      <w:r w:rsidRPr="009104B5">
        <w:rPr>
          <w:lang w:val="en-GB"/>
        </w:rPr>
        <w:t>and delivered an opinion on 27 September 2012 (</w:t>
      </w:r>
      <w:r w:rsidRPr="009104B5">
        <w:rPr>
          <w:sz w:val="12"/>
          <w:lang w:val="en-GB"/>
        </w:rPr>
        <w:t xml:space="preserve"> </w:t>
      </w:r>
      <w:r w:rsidRPr="009104B5">
        <w:rPr>
          <w:vertAlign w:val="superscript"/>
          <w:lang w:val="en-GB"/>
        </w:rPr>
        <w:t>3</w:t>
      </w:r>
      <w:r w:rsidRPr="009104B5">
        <w:rPr>
          <w:lang w:val="en-GB"/>
        </w:rPr>
        <w:t xml:space="preserve"> ),</w:t>
      </w:r>
    </w:p>
    <w:p w14:paraId="6D199209" w14:textId="77777777" w:rsidR="00C90EB1" w:rsidRPr="009104B5" w:rsidRDefault="00C90EB1">
      <w:pPr>
        <w:spacing w:after="160" w:line="259" w:lineRule="auto"/>
        <w:jc w:val="left"/>
        <w:rPr>
          <w:sz w:val="17"/>
        </w:rPr>
      </w:pPr>
      <w:r w:rsidRPr="009104B5">
        <w:rPr>
          <w:sz w:val="17"/>
        </w:rPr>
        <w:br w:type="page"/>
      </w:r>
    </w:p>
    <w:p w14:paraId="18A00440" w14:textId="77777777" w:rsidR="00ED7CE9" w:rsidRDefault="00000000" w:rsidP="009104B5">
      <w:pPr>
        <w:pStyle w:val="Heading1"/>
        <w:rPr>
          <w:lang w:val="en-GB"/>
        </w:rPr>
      </w:pPr>
      <w:r w:rsidRPr="009104B5">
        <w:rPr>
          <w:lang w:val="en-GB"/>
        </w:rPr>
        <w:lastRenderedPageBreak/>
        <w:t xml:space="preserve">CHAPTER I </w:t>
      </w:r>
    </w:p>
    <w:p w14:paraId="27655B0B" w14:textId="74811F70" w:rsidR="007932CD" w:rsidRPr="009104B5" w:rsidRDefault="00000000" w:rsidP="009104B5">
      <w:pPr>
        <w:pStyle w:val="Heading1"/>
        <w:rPr>
          <w:lang w:val="en-GB"/>
        </w:rPr>
      </w:pPr>
      <w:r w:rsidRPr="009104B5">
        <w:rPr>
          <w:lang w:val="en-GB"/>
        </w:rPr>
        <w:t xml:space="preserve">GENERAL PROVISIONS </w:t>
      </w:r>
    </w:p>
    <w:p w14:paraId="76628611" w14:textId="296A40E5" w:rsidR="007932CD" w:rsidRPr="009104B5" w:rsidRDefault="00000000" w:rsidP="009104B5">
      <w:pPr>
        <w:pStyle w:val="Article"/>
      </w:pPr>
      <w:r w:rsidRPr="009104B5">
        <w:t>Article 1</w:t>
      </w:r>
    </w:p>
    <w:p w14:paraId="3CBE288C" w14:textId="2E469B2D" w:rsidR="007932CD" w:rsidRPr="009104B5" w:rsidRDefault="00000000" w:rsidP="009104B5">
      <w:pPr>
        <w:pStyle w:val="Heading2"/>
      </w:pPr>
      <w:r w:rsidRPr="009104B5">
        <w:t xml:space="preserve">Subject matter </w:t>
      </w:r>
    </w:p>
    <w:p w14:paraId="21D09D1B" w14:textId="27447105" w:rsidR="00203BA6" w:rsidRPr="00203BA6" w:rsidRDefault="00000000" w:rsidP="00203BA6">
      <w:del w:id="4" w:author="Linus Kilander Xu" w:date="2024-03-05T07:52:00Z">
        <w:r w:rsidRPr="009104B5">
          <w:delText>With a view</w:delText>
        </w:r>
      </w:del>
      <w:ins w:id="5" w:author="Linus Kilander Xu" w:date="2024-03-05T07:52:00Z">
        <w:r w:rsidR="00203BA6" w:rsidRPr="00203BA6">
          <w:t>This Regulation aims</w:t>
        </w:r>
      </w:ins>
      <w:r w:rsidR="00203BA6" w:rsidRPr="00203BA6">
        <w:t xml:space="preserve"> to </w:t>
      </w:r>
      <w:del w:id="6" w:author="Linus Kilander Xu" w:date="2024-03-05T07:52:00Z">
        <w:r w:rsidRPr="009104B5">
          <w:delText>ensuring</w:delText>
        </w:r>
      </w:del>
      <w:ins w:id="7" w:author="Linus Kilander Xu" w:date="2024-03-05T07:52:00Z">
        <w:r w:rsidR="00203BA6" w:rsidRPr="00203BA6">
          <w:t>ensure</w:t>
        </w:r>
      </w:ins>
      <w:r w:rsidR="00203BA6" w:rsidRPr="00203BA6">
        <w:t xml:space="preserve"> the proper functioning of the internal market </w:t>
      </w:r>
      <w:del w:id="8" w:author="Linus Kilander Xu" w:date="2024-03-05T07:52:00Z">
        <w:r w:rsidRPr="009104B5">
          <w:delText>while aiming at</w:delText>
        </w:r>
      </w:del>
      <w:ins w:id="9" w:author="Linus Kilander Xu" w:date="2024-03-05T07:52:00Z">
        <w:r w:rsidR="00203BA6" w:rsidRPr="00203BA6">
          <w:t>and the provision of</w:t>
        </w:r>
      </w:ins>
      <w:r w:rsidR="00203BA6" w:rsidRPr="00203BA6">
        <w:t xml:space="preserve"> an adequate level of security of electronic identification means and trust services </w:t>
      </w:r>
      <w:ins w:id="10" w:author="Linus Kilander Xu" w:date="2024-03-05T07:52:00Z">
        <w:r w:rsidR="00203BA6" w:rsidRPr="00203BA6">
          <w:t xml:space="preserve">used across the Union, in order to enable and facilitate the exercise by natural and legal persons of the right to participate in digital society safely and to access online public and private services throughout the Union. For those purposes, </w:t>
        </w:r>
      </w:ins>
      <w:r w:rsidR="00203BA6" w:rsidRPr="00203BA6">
        <w:t>this Regulation:</w:t>
      </w:r>
      <w:del w:id="11" w:author="Linus Kilander Xu" w:date="2024-03-05T07:52:00Z">
        <w:r w:rsidRPr="009104B5">
          <w:delText xml:space="preserve"> </w:delText>
        </w:r>
      </w:del>
    </w:p>
    <w:p w14:paraId="1885E78E" w14:textId="1CEE041D" w:rsidR="00203BA6" w:rsidRPr="007178EA" w:rsidRDefault="00203BA6" w:rsidP="007178EA">
      <w:pPr>
        <w:pStyle w:val="parenthesisnumbered"/>
        <w:rPr>
          <w:i/>
        </w:rPr>
      </w:pPr>
      <w:r w:rsidRPr="00203BA6">
        <w:t xml:space="preserve">lays down the conditions under which Member States </w:t>
      </w:r>
      <w:ins w:id="12" w:author="Linus Kilander Xu" w:date="2024-03-05T07:52:00Z">
        <w:r w:rsidRPr="00203BA6">
          <w:t xml:space="preserve">are to </w:t>
        </w:r>
      </w:ins>
      <w:r w:rsidRPr="00203BA6">
        <w:t xml:space="preserve">recognise </w:t>
      </w:r>
      <w:ins w:id="13" w:author="Linus Kilander Xu" w:date="2024-03-05T07:52:00Z">
        <w:r w:rsidRPr="00203BA6">
          <w:t xml:space="preserve">natural and legal persons’ </w:t>
        </w:r>
      </w:ins>
      <w:r w:rsidRPr="00203BA6">
        <w:t xml:space="preserve">electronic identification means </w:t>
      </w:r>
      <w:del w:id="14" w:author="Linus Kilander Xu" w:date="2024-03-05T07:52:00Z">
        <w:r w:rsidR="00000000" w:rsidRPr="005A5D9D">
          <w:delText xml:space="preserve">of natural and legal persons </w:delText>
        </w:r>
      </w:del>
      <w:r w:rsidRPr="00203BA6">
        <w:t>falling under a notified electronic identification scheme of another Member State</w:t>
      </w:r>
      <w:del w:id="15" w:author="Linus Kilander Xu" w:date="2024-03-05T07:52:00Z">
        <w:r w:rsidR="00000000" w:rsidRPr="005A5D9D">
          <w:delText xml:space="preserve">; </w:delText>
        </w:r>
      </w:del>
      <w:ins w:id="16" w:author="Linus Kilander Xu" w:date="2024-03-05T07:52:00Z">
        <w:r w:rsidRPr="00203BA6">
          <w:t xml:space="preserve"> and provide and recognise European Digital Identity Wallets;</w:t>
        </w:r>
      </w:ins>
    </w:p>
    <w:p w14:paraId="653FDBCC" w14:textId="72209091" w:rsidR="00203BA6" w:rsidRPr="007178EA" w:rsidRDefault="00203BA6" w:rsidP="007178EA">
      <w:pPr>
        <w:pStyle w:val="parenthesisnumbered"/>
        <w:rPr>
          <w:rFonts w:eastAsia="Calibri"/>
          <w:lang w:eastAsia="en-US"/>
        </w:rPr>
      </w:pPr>
      <w:r w:rsidRPr="007178EA">
        <w:rPr>
          <w:rFonts w:eastAsia="Calibri"/>
          <w:lang w:eastAsia="en-US"/>
        </w:rPr>
        <w:t>lays down rules for trust services, in particular for electronic transactions;</w:t>
      </w:r>
      <w:del w:id="17" w:author="Linus Kilander Xu" w:date="2024-03-05T07:52:00Z">
        <w:r w:rsidR="00000000" w:rsidRPr="009104B5">
          <w:delText xml:space="preserve"> and </w:delText>
        </w:r>
      </w:del>
    </w:p>
    <w:p w14:paraId="55B03EEC" w14:textId="33E1B024" w:rsidR="00203BA6" w:rsidRPr="007178EA" w:rsidRDefault="00203BA6" w:rsidP="007178EA">
      <w:pPr>
        <w:pStyle w:val="parenthesisnumbered"/>
        <w:rPr>
          <w:rFonts w:eastAsia="Calibri"/>
          <w:lang w:eastAsia="en-US"/>
        </w:rPr>
      </w:pPr>
      <w:r w:rsidRPr="007178EA">
        <w:rPr>
          <w:rFonts w:eastAsia="Calibri"/>
          <w:lang w:eastAsia="en-US"/>
        </w:rPr>
        <w:t>establishes a legal framework for electronic signatures, electronic seals, electronic time stamps, electronic documents, electronic registered delivery services</w:t>
      </w:r>
      <w:del w:id="18" w:author="Linus Kilander Xu" w:date="2024-03-05T07:52:00Z">
        <w:r w:rsidR="00000000" w:rsidRPr="009104B5">
          <w:delText xml:space="preserve"> and</w:delText>
        </w:r>
      </w:del>
      <w:ins w:id="19" w:author="Linus Kilander Xu" w:date="2024-03-05T07:52:00Z">
        <w:r w:rsidRPr="007178EA">
          <w:rPr>
            <w:rFonts w:eastAsia="Calibri"/>
            <w:lang w:eastAsia="en-US"/>
          </w:rPr>
          <w:t>,</w:t>
        </w:r>
      </w:ins>
      <w:r w:rsidRPr="007178EA">
        <w:rPr>
          <w:rFonts w:eastAsia="Calibri"/>
          <w:lang w:eastAsia="en-US"/>
        </w:rPr>
        <w:t xml:space="preserve"> certificate services for website authentication</w:t>
      </w:r>
      <w:del w:id="20" w:author="Linus Kilander Xu" w:date="2024-03-05T07:52:00Z">
        <w:r w:rsidR="00000000" w:rsidRPr="009104B5">
          <w:delText>.</w:delText>
        </w:r>
        <w:r w:rsidR="00000000" w:rsidRPr="009104B5">
          <w:rPr>
            <w:i/>
          </w:rPr>
          <w:delText xml:space="preserve"> </w:delText>
        </w:r>
      </w:del>
      <w:ins w:id="21" w:author="Linus Kilander Xu" w:date="2024-03-05T07:52:00Z">
        <w:r w:rsidRPr="007178EA">
          <w:rPr>
            <w:rFonts w:eastAsia="Calibri"/>
            <w:lang w:eastAsia="en-US"/>
          </w:rPr>
          <w:t>, electronic archiving</w:t>
        </w:r>
        <w:r w:rsidRPr="007178EA">
          <w:rPr>
            <w:rFonts w:eastAsia="Calibri"/>
            <w:b/>
            <w:i/>
            <w:lang w:eastAsia="en-US"/>
          </w:rPr>
          <w:t>,</w:t>
        </w:r>
        <w:r w:rsidRPr="007178EA">
          <w:rPr>
            <w:rFonts w:eastAsia="Calibri"/>
            <w:lang w:eastAsia="en-US"/>
          </w:rPr>
          <w:t xml:space="preserve"> electronic attestation of attributes, electronic signature creation devices, electronic seal creation devices, and electronic ledgers.</w:t>
        </w:r>
      </w:ins>
    </w:p>
    <w:p w14:paraId="52D3E071" w14:textId="20668841" w:rsidR="007932CD" w:rsidRPr="009104B5" w:rsidRDefault="00000000" w:rsidP="00203BA6">
      <w:pPr>
        <w:pStyle w:val="Article"/>
      </w:pPr>
      <w:r w:rsidRPr="009104B5">
        <w:t>Article 2</w:t>
      </w:r>
      <w:r w:rsidRPr="009104B5">
        <w:rPr>
          <w:b/>
        </w:rPr>
        <w:t xml:space="preserve"> </w:t>
      </w:r>
    </w:p>
    <w:p w14:paraId="255629DE" w14:textId="77777777" w:rsidR="007932CD" w:rsidRPr="009104B5" w:rsidRDefault="00000000" w:rsidP="009104B5">
      <w:pPr>
        <w:pStyle w:val="Heading2"/>
      </w:pPr>
      <w:r w:rsidRPr="009104B5">
        <w:t xml:space="preserve">Scope </w:t>
      </w:r>
    </w:p>
    <w:p w14:paraId="0A379C1B" w14:textId="2C12BE62" w:rsidR="007178EA" w:rsidRDefault="007178EA" w:rsidP="00601D78">
      <w:pPr>
        <w:pStyle w:val="Normalnumberd"/>
      </w:pPr>
      <w:r w:rsidRPr="007178EA">
        <w:t xml:space="preserve">This Regulation applies to electronic identification schemes </w:t>
      </w:r>
      <w:del w:id="22" w:author="Linus Kilander Xu" w:date="2024-03-05T07:52:00Z">
        <w:r w:rsidR="00000000" w:rsidRPr="005A5D9D">
          <w:delText xml:space="preserve">that have been </w:delText>
        </w:r>
      </w:del>
      <w:r w:rsidRPr="007178EA">
        <w:t xml:space="preserve">notified by a Member State, </w:t>
      </w:r>
      <w:ins w:id="23" w:author="Linus Kilander Xu" w:date="2024-03-05T07:52:00Z">
        <w:r w:rsidRPr="007178EA">
          <w:t xml:space="preserve">to European Digital Identity Wallets provided by a Member State </w:t>
        </w:r>
      </w:ins>
      <w:r w:rsidRPr="007178EA">
        <w:t xml:space="preserve">and to trust service providers </w:t>
      </w:r>
      <w:del w:id="24" w:author="Linus Kilander Xu" w:date="2024-03-05T07:52:00Z">
        <w:r w:rsidR="00000000" w:rsidRPr="005A5D9D">
          <w:delText xml:space="preserve">that are </w:delText>
        </w:r>
      </w:del>
      <w:r w:rsidRPr="007178EA">
        <w:t>established in the Union</w:t>
      </w:r>
      <w:r>
        <w:t>.</w:t>
      </w:r>
      <w:del w:id="25" w:author="Linus Kilander Xu" w:date="2024-03-05T07:52:00Z">
        <w:r w:rsidR="00000000" w:rsidRPr="005A5D9D">
          <w:delText xml:space="preserve"> </w:delText>
        </w:r>
      </w:del>
    </w:p>
    <w:p w14:paraId="525A5C78" w14:textId="2CE938DF" w:rsidR="007932CD" w:rsidRPr="007178EA" w:rsidRDefault="00000000" w:rsidP="00601D78">
      <w:pPr>
        <w:pStyle w:val="Normalnumberd"/>
      </w:pPr>
      <w:r w:rsidRPr="005A5D9D">
        <w:t xml:space="preserve">This Regulation does not apply to the provision of trust services that are used exclusively within closed systems resulting from national law or from agreements between a defined set of </w:t>
      </w:r>
      <w:r w:rsidRPr="007178EA">
        <w:t xml:space="preserve">participants. </w:t>
      </w:r>
    </w:p>
    <w:p w14:paraId="34B0405D" w14:textId="051C3FFE" w:rsidR="007178EA" w:rsidRPr="007178EA" w:rsidRDefault="007178EA" w:rsidP="00601D78">
      <w:pPr>
        <w:pStyle w:val="Normalnumberd"/>
      </w:pPr>
      <w:r w:rsidRPr="007178EA">
        <w:t xml:space="preserve">This Regulation does not affect </w:t>
      </w:r>
      <w:ins w:id="26" w:author="Linus Kilander Xu" w:date="2024-03-05T07:52:00Z">
        <w:r w:rsidRPr="007178EA">
          <w:t xml:space="preserve">Union or </w:t>
        </w:r>
      </w:ins>
      <w:r w:rsidRPr="007178EA">
        <w:t xml:space="preserve">national </w:t>
      </w:r>
      <w:del w:id="27" w:author="Linus Kilander Xu" w:date="2024-03-05T07:52:00Z">
        <w:r w:rsidR="00000000" w:rsidRPr="005A5D9D">
          <w:delText xml:space="preserve">or Union </w:delText>
        </w:r>
      </w:del>
      <w:r w:rsidRPr="007178EA">
        <w:t>law related to the conclusion and validity of contracts</w:t>
      </w:r>
      <w:del w:id="28" w:author="Linus Kilander Xu" w:date="2024-03-05T07:52:00Z">
        <w:r w:rsidR="00000000" w:rsidRPr="005A5D9D">
          <w:delText xml:space="preserve"> or</w:delText>
        </w:r>
      </w:del>
      <w:ins w:id="29" w:author="Linus Kilander Xu" w:date="2024-03-05T07:52:00Z">
        <w:r w:rsidRPr="007178EA">
          <w:t>,</w:t>
        </w:r>
      </w:ins>
      <w:r w:rsidRPr="007178EA">
        <w:t xml:space="preserve"> other legal or procedural obligations relating to form</w:t>
      </w:r>
      <w:del w:id="30" w:author="Linus Kilander Xu" w:date="2024-03-05T07:52:00Z">
        <w:r w:rsidR="00000000" w:rsidRPr="005A5D9D">
          <w:delText xml:space="preserve">. </w:delText>
        </w:r>
      </w:del>
      <w:ins w:id="31" w:author="Linus Kilander Xu" w:date="2024-03-05T07:52:00Z">
        <w:r w:rsidRPr="007178EA">
          <w:t>, or sector-specific requirements relating to form.</w:t>
        </w:r>
      </w:ins>
    </w:p>
    <w:p w14:paraId="56222C42" w14:textId="6F96C1DA" w:rsidR="007178EA" w:rsidRPr="007178EA" w:rsidRDefault="007178EA" w:rsidP="00601D78">
      <w:pPr>
        <w:pStyle w:val="Normalnumberd"/>
        <w:rPr>
          <w:ins w:id="32" w:author="Linus Kilander Xu" w:date="2024-03-05T07:52:00Z"/>
        </w:rPr>
      </w:pPr>
      <w:ins w:id="33" w:author="Linus Kilander Xu" w:date="2024-03-05T07:52:00Z">
        <w:r w:rsidRPr="007178EA">
          <w:t>This Regulation is without prejudice to Regulation (EU) 2016/679 of the European Parliament and of the Council</w:t>
        </w:r>
        <w:r>
          <w:t>.</w:t>
        </w:r>
      </w:ins>
    </w:p>
    <w:p w14:paraId="2489B65D" w14:textId="2251BC44" w:rsidR="009104B5" w:rsidRDefault="00000000" w:rsidP="009104B5">
      <w:pPr>
        <w:pStyle w:val="Article"/>
      </w:pPr>
      <w:r w:rsidRPr="009104B5">
        <w:t xml:space="preserve">Article 3 </w:t>
      </w:r>
    </w:p>
    <w:p w14:paraId="0AD01C61" w14:textId="60BF4367" w:rsidR="007932CD" w:rsidRPr="009104B5" w:rsidRDefault="00000000" w:rsidP="009104B5">
      <w:pPr>
        <w:pStyle w:val="Heading2"/>
      </w:pPr>
      <w:r w:rsidRPr="009104B5">
        <w:t xml:space="preserve">Definitions </w:t>
      </w:r>
    </w:p>
    <w:p w14:paraId="6CDD79CC" w14:textId="77777777" w:rsidR="007932CD" w:rsidRPr="009104B5" w:rsidRDefault="00000000" w:rsidP="005A5D9D">
      <w:r w:rsidRPr="009104B5">
        <w:t xml:space="preserve">For the purposes of this Regulation, the following definitions apply: </w:t>
      </w:r>
    </w:p>
    <w:p w14:paraId="2A8C6C24" w14:textId="27CFA780" w:rsidR="007178EA" w:rsidRPr="007178EA" w:rsidRDefault="007178EA" w:rsidP="0002550D">
      <w:pPr>
        <w:pStyle w:val="definition"/>
        <w:ind w:left="567" w:hanging="567"/>
        <w:rPr>
          <w:rFonts w:eastAsia="Calibri"/>
          <w:lang w:eastAsia="en-US"/>
        </w:rPr>
      </w:pPr>
      <w:r w:rsidRPr="007178EA">
        <w:rPr>
          <w:rFonts w:eastAsia="Calibri"/>
          <w:lang w:eastAsia="en-US"/>
        </w:rPr>
        <w:lastRenderedPageBreak/>
        <w:t>‘</w:t>
      </w:r>
      <w:proofErr w:type="gramStart"/>
      <w:r w:rsidRPr="007178EA">
        <w:rPr>
          <w:rFonts w:eastAsia="Calibri"/>
          <w:lang w:eastAsia="en-US"/>
        </w:rPr>
        <w:t>electronic</w:t>
      </w:r>
      <w:proofErr w:type="gramEnd"/>
      <w:r w:rsidRPr="007178EA">
        <w:rPr>
          <w:rFonts w:eastAsia="Calibri"/>
          <w:lang w:eastAsia="en-US"/>
        </w:rPr>
        <w:t xml:space="preserve"> identification’ means the process of using person identification data in electronic form uniquely representing either a natural or legal person, or a natural person representing </w:t>
      </w:r>
      <w:ins w:id="34" w:author="Linus Kilander Xu" w:date="2024-03-05T07:52:00Z">
        <w:r w:rsidRPr="007178EA">
          <w:rPr>
            <w:rFonts w:eastAsia="Calibri"/>
            <w:lang w:eastAsia="en-US"/>
          </w:rPr>
          <w:t xml:space="preserve">another natural person or </w:t>
        </w:r>
      </w:ins>
      <w:r w:rsidRPr="007178EA">
        <w:rPr>
          <w:rFonts w:eastAsia="Calibri"/>
          <w:lang w:eastAsia="en-US"/>
        </w:rPr>
        <w:t>a legal person;</w:t>
      </w:r>
      <w:del w:id="35" w:author="Linus Kilander Xu" w:date="2024-03-05T07:52:00Z">
        <w:r w:rsidR="00000000" w:rsidRPr="005A5D9D">
          <w:delText xml:space="preserve"> </w:delText>
        </w:r>
      </w:del>
    </w:p>
    <w:p w14:paraId="681D7286" w14:textId="6459A420" w:rsidR="007178EA" w:rsidRPr="007178EA" w:rsidRDefault="007178EA" w:rsidP="0002550D">
      <w:pPr>
        <w:pStyle w:val="definition"/>
        <w:ind w:left="567" w:hanging="567"/>
        <w:rPr>
          <w:rFonts w:eastAsia="Calibri"/>
          <w:lang w:eastAsia="en-US"/>
        </w:rPr>
      </w:pPr>
      <w:r w:rsidRPr="007178EA">
        <w:rPr>
          <w:rFonts w:eastAsia="Calibri"/>
          <w:lang w:eastAsia="en-US"/>
        </w:rPr>
        <w:t>‘</w:t>
      </w:r>
      <w:proofErr w:type="gramStart"/>
      <w:r w:rsidRPr="007178EA">
        <w:rPr>
          <w:rFonts w:eastAsia="Calibri"/>
          <w:lang w:eastAsia="en-US"/>
        </w:rPr>
        <w:t>electronic</w:t>
      </w:r>
      <w:proofErr w:type="gramEnd"/>
      <w:r w:rsidRPr="007178EA">
        <w:rPr>
          <w:rFonts w:eastAsia="Calibri"/>
          <w:lang w:eastAsia="en-US"/>
        </w:rPr>
        <w:t xml:space="preserve"> identification means’ means a material and/or immaterial unit containing person identification data and which is used for authentication for an online service</w:t>
      </w:r>
      <w:del w:id="36" w:author="Linus Kilander Xu" w:date="2024-03-05T07:52:00Z">
        <w:r w:rsidR="00000000" w:rsidRPr="005A5D9D">
          <w:delText xml:space="preserve">; </w:delText>
        </w:r>
      </w:del>
      <w:ins w:id="37" w:author="Linus Kilander Xu" w:date="2024-03-05T07:52:00Z">
        <w:r w:rsidRPr="007178EA">
          <w:rPr>
            <w:rFonts w:eastAsia="Calibri"/>
            <w:lang w:eastAsia="en-US"/>
          </w:rPr>
          <w:t xml:space="preserve"> or, where appropriate, for an offline service;</w:t>
        </w:r>
      </w:ins>
    </w:p>
    <w:p w14:paraId="4CBF6987" w14:textId="68BC9F60" w:rsidR="007178EA" w:rsidRPr="007178EA" w:rsidRDefault="007178EA" w:rsidP="0002550D">
      <w:pPr>
        <w:pStyle w:val="definition"/>
        <w:ind w:left="567" w:hanging="567"/>
        <w:rPr>
          <w:rFonts w:eastAsia="Calibri"/>
          <w:lang w:eastAsia="en-US"/>
        </w:rPr>
      </w:pPr>
      <w:r w:rsidRPr="007178EA">
        <w:rPr>
          <w:rFonts w:eastAsia="Calibri"/>
          <w:lang w:eastAsia="en-US"/>
        </w:rPr>
        <w:t>‘</w:t>
      </w:r>
      <w:proofErr w:type="gramStart"/>
      <w:r w:rsidRPr="007178EA">
        <w:rPr>
          <w:rFonts w:eastAsia="Calibri"/>
          <w:lang w:eastAsia="en-US"/>
        </w:rPr>
        <w:t>person</w:t>
      </w:r>
      <w:proofErr w:type="gramEnd"/>
      <w:r w:rsidRPr="007178EA">
        <w:rPr>
          <w:rFonts w:eastAsia="Calibri"/>
          <w:lang w:eastAsia="en-US"/>
        </w:rPr>
        <w:t xml:space="preserve"> identification data’ means a set of data </w:t>
      </w:r>
      <w:del w:id="38" w:author="Linus Kilander Xu" w:date="2024-03-05T07:52:00Z">
        <w:r w:rsidR="00000000" w:rsidRPr="005A5D9D">
          <w:delText>enabling</w:delText>
        </w:r>
      </w:del>
      <w:ins w:id="39" w:author="Linus Kilander Xu" w:date="2024-03-05T07:52:00Z">
        <w:r w:rsidRPr="007178EA">
          <w:rPr>
            <w:rFonts w:eastAsia="Calibri"/>
            <w:lang w:eastAsia="en-US"/>
          </w:rPr>
          <w:t>that is issued in accordance with Union or national law and that enables the establishment of</w:t>
        </w:r>
      </w:ins>
      <w:r w:rsidRPr="007178EA">
        <w:rPr>
          <w:rFonts w:eastAsia="Calibri"/>
          <w:lang w:eastAsia="en-US"/>
        </w:rPr>
        <w:t xml:space="preserve"> the identity of a natural or legal person, or </w:t>
      </w:r>
      <w:ins w:id="40" w:author="Linus Kilander Xu" w:date="2024-03-05T07:52:00Z">
        <w:r w:rsidRPr="007178EA">
          <w:rPr>
            <w:rFonts w:eastAsia="Calibri"/>
            <w:lang w:eastAsia="en-US"/>
          </w:rPr>
          <w:t xml:space="preserve">of </w:t>
        </w:r>
      </w:ins>
      <w:r w:rsidRPr="007178EA">
        <w:rPr>
          <w:rFonts w:eastAsia="Calibri"/>
          <w:lang w:eastAsia="en-US"/>
        </w:rPr>
        <w:t xml:space="preserve">a natural person representing </w:t>
      </w:r>
      <w:ins w:id="41" w:author="Linus Kilander Xu" w:date="2024-03-05T07:52:00Z">
        <w:r w:rsidRPr="007178EA">
          <w:rPr>
            <w:rFonts w:eastAsia="Calibri"/>
            <w:lang w:eastAsia="en-US"/>
          </w:rPr>
          <w:t xml:space="preserve">another natural person or </w:t>
        </w:r>
      </w:ins>
      <w:r w:rsidRPr="007178EA">
        <w:rPr>
          <w:rFonts w:eastAsia="Calibri"/>
          <w:lang w:eastAsia="en-US"/>
        </w:rPr>
        <w:t>a legal person</w:t>
      </w:r>
      <w:del w:id="42" w:author="Linus Kilander Xu" w:date="2024-03-05T07:52:00Z">
        <w:r w:rsidR="00000000" w:rsidRPr="005A5D9D">
          <w:delText xml:space="preserve"> to be established; </w:delText>
        </w:r>
      </w:del>
      <w:ins w:id="43" w:author="Linus Kilander Xu" w:date="2024-03-05T07:52:00Z">
        <w:r w:rsidRPr="007178EA">
          <w:rPr>
            <w:rFonts w:eastAsia="Calibri"/>
            <w:lang w:eastAsia="en-US"/>
          </w:rPr>
          <w:t>.</w:t>
        </w:r>
      </w:ins>
    </w:p>
    <w:p w14:paraId="1AD3BE5F" w14:textId="273B1B24" w:rsidR="007178EA" w:rsidRPr="007178EA" w:rsidRDefault="007178EA" w:rsidP="007178EA">
      <w:pPr>
        <w:pStyle w:val="definition"/>
        <w:ind w:left="567" w:hanging="567"/>
        <w:rPr>
          <w:rFonts w:eastAsia="Calibri"/>
          <w:lang w:eastAsia="en-US"/>
        </w:rPr>
      </w:pPr>
      <w:r w:rsidRPr="00700421">
        <w:rPr>
          <w:rFonts w:eastAsia="Calibri"/>
          <w:lang w:eastAsia="en-US"/>
        </w:rPr>
        <w:t>‘</w:t>
      </w:r>
      <w:proofErr w:type="gramStart"/>
      <w:r w:rsidRPr="00700421">
        <w:rPr>
          <w:rFonts w:eastAsia="Calibri"/>
          <w:lang w:eastAsia="en-US"/>
        </w:rPr>
        <w:t>electronic</w:t>
      </w:r>
      <w:proofErr w:type="gramEnd"/>
      <w:r w:rsidRPr="00700421">
        <w:rPr>
          <w:rFonts w:eastAsia="Calibri"/>
          <w:lang w:eastAsia="en-US"/>
        </w:rPr>
        <w:t xml:space="preserve"> identification scheme’ means a system for electronic identification under which electronic identification means are issued to natural or legal persons</w:t>
      </w:r>
      <w:del w:id="44" w:author="Linus Kilander Xu" w:date="2024-03-05T07:52:00Z">
        <w:r w:rsidR="00000000" w:rsidRPr="005A5D9D">
          <w:delText>,</w:delText>
        </w:r>
      </w:del>
      <w:r w:rsidRPr="00700421">
        <w:rPr>
          <w:rFonts w:eastAsia="Calibri"/>
          <w:lang w:eastAsia="en-US"/>
        </w:rPr>
        <w:t xml:space="preserve"> or natural persons representing</w:t>
      </w:r>
      <w:ins w:id="45" w:author="Linus Kilander Xu" w:date="2024-03-05T07:52:00Z">
        <w:r w:rsidRPr="00700421">
          <w:rPr>
            <w:rFonts w:eastAsia="Calibri"/>
            <w:lang w:eastAsia="en-US"/>
          </w:rPr>
          <w:t xml:space="preserve"> other natural persons or</w:t>
        </w:r>
      </w:ins>
      <w:r w:rsidRPr="00700421">
        <w:rPr>
          <w:rFonts w:eastAsia="Calibri"/>
          <w:lang w:eastAsia="en-US"/>
        </w:rPr>
        <w:t xml:space="preserve"> legal persons;</w:t>
      </w:r>
    </w:p>
    <w:p w14:paraId="716E9AB8" w14:textId="3725D28A" w:rsidR="007178EA" w:rsidRDefault="007178EA" w:rsidP="0002550D">
      <w:pPr>
        <w:pStyle w:val="definition"/>
        <w:ind w:left="567" w:hanging="567"/>
        <w:rPr>
          <w:rFonts w:eastAsia="Calibri"/>
          <w:lang w:eastAsia="en-US"/>
        </w:rPr>
      </w:pPr>
      <w:r w:rsidRPr="00700421">
        <w:rPr>
          <w:rFonts w:eastAsia="Calibri"/>
          <w:lang w:eastAsia="en-US"/>
        </w:rPr>
        <w:t xml:space="preserve">‘authentication’ means an electronic process that enables the </w:t>
      </w:r>
      <w:ins w:id="46" w:author="Linus Kilander Xu" w:date="2024-03-05T07:52:00Z">
        <w:r w:rsidRPr="00700421">
          <w:rPr>
            <w:rFonts w:eastAsia="Calibri"/>
            <w:lang w:eastAsia="en-US"/>
          </w:rPr>
          <w:t xml:space="preserve">confirmation of the </w:t>
        </w:r>
      </w:ins>
      <w:r w:rsidRPr="00700421">
        <w:rPr>
          <w:rFonts w:eastAsia="Calibri"/>
          <w:lang w:eastAsia="en-US"/>
        </w:rPr>
        <w:t>electronic identification of a natural or legal person</w:t>
      </w:r>
      <w:del w:id="47" w:author="Linus Kilander Xu" w:date="2024-03-05T07:52:00Z">
        <w:r w:rsidR="00000000" w:rsidRPr="005A5D9D">
          <w:delText>,</w:delText>
        </w:r>
      </w:del>
      <w:r w:rsidRPr="00700421">
        <w:rPr>
          <w:rFonts w:eastAsia="Calibri"/>
          <w:lang w:eastAsia="en-US"/>
        </w:rPr>
        <w:t xml:space="preserve"> or the </w:t>
      </w:r>
      <w:ins w:id="48" w:author="Linus Kilander Xu" w:date="2024-03-05T07:52:00Z">
        <w:r w:rsidRPr="00700421">
          <w:rPr>
            <w:rFonts w:eastAsia="Calibri"/>
            <w:lang w:eastAsia="en-US"/>
          </w:rPr>
          <w:t xml:space="preserve">confirmation of the </w:t>
        </w:r>
      </w:ins>
      <w:r w:rsidRPr="00700421">
        <w:rPr>
          <w:rFonts w:eastAsia="Calibri"/>
          <w:lang w:eastAsia="en-US"/>
        </w:rPr>
        <w:t>origin and integrity of data in electronic form</w:t>
      </w:r>
      <w:del w:id="49" w:author="Linus Kilander Xu" w:date="2024-03-05T07:52:00Z">
        <w:r w:rsidR="00000000" w:rsidRPr="005A5D9D">
          <w:delText xml:space="preserve"> to be confirmed; </w:delText>
        </w:r>
      </w:del>
      <w:ins w:id="50" w:author="Linus Kilander Xu" w:date="2024-03-05T07:52:00Z">
        <w:r w:rsidRPr="00700421">
          <w:rPr>
            <w:rFonts w:eastAsia="Calibri"/>
            <w:lang w:eastAsia="en-US"/>
          </w:rPr>
          <w:t>;</w:t>
        </w:r>
      </w:ins>
    </w:p>
    <w:p w14:paraId="474D25CA" w14:textId="46AC4D83" w:rsidR="007178EA" w:rsidRPr="00700421" w:rsidRDefault="007178EA" w:rsidP="0002550D">
      <w:pPr>
        <w:pStyle w:val="definition"/>
        <w:ind w:left="567" w:hanging="567"/>
        <w:rPr>
          <w:ins w:id="51" w:author="Linus Kilander Xu" w:date="2024-03-05T07:52:00Z"/>
          <w:rFonts w:eastAsia="Calibri"/>
          <w:lang w:eastAsia="en-US"/>
        </w:rPr>
      </w:pPr>
      <w:ins w:id="52" w:author="Linus Kilander Xu" w:date="2024-03-05T07:52:00Z">
        <w:r w:rsidRPr="00700421">
          <w:rPr>
            <w:rFonts w:eastAsia="Calibri"/>
            <w:lang w:eastAsia="en-US"/>
          </w:rPr>
          <w:t>‘user’ means a natural or legal person, or a natural person representing another natural person or a legal person, that uses trust services or electronic identification means provided in accordance with this Regulation;’</w:t>
        </w:r>
      </w:ins>
    </w:p>
    <w:p w14:paraId="41FCD57F" w14:textId="410ADC63" w:rsidR="007178EA" w:rsidRPr="0002550D" w:rsidRDefault="007178EA" w:rsidP="0002550D">
      <w:pPr>
        <w:pStyle w:val="definition"/>
        <w:ind w:left="567" w:hanging="567"/>
        <w:rPr>
          <w:rFonts w:eastAsia="Calibri"/>
          <w:lang w:eastAsia="en-US"/>
        </w:rPr>
      </w:pPr>
      <w:r w:rsidRPr="0002550D">
        <w:rPr>
          <w:rFonts w:eastAsia="Calibri"/>
          <w:lang w:eastAsia="en-US"/>
        </w:rPr>
        <w:t>‘</w:t>
      </w:r>
      <w:proofErr w:type="gramStart"/>
      <w:r w:rsidRPr="0002550D">
        <w:rPr>
          <w:rFonts w:eastAsia="Calibri"/>
          <w:lang w:eastAsia="en-US"/>
        </w:rPr>
        <w:t>relying</w:t>
      </w:r>
      <w:proofErr w:type="gramEnd"/>
      <w:r w:rsidRPr="0002550D">
        <w:rPr>
          <w:rFonts w:eastAsia="Calibri"/>
          <w:lang w:eastAsia="en-US"/>
        </w:rPr>
        <w:t xml:space="preserve"> party’ means a natural or legal person that relies upon </w:t>
      </w:r>
      <w:del w:id="53" w:author="Linus Kilander Xu" w:date="2024-03-05T07:52:00Z">
        <w:r w:rsidR="00000000" w:rsidRPr="005A5D9D">
          <w:delText xml:space="preserve">an </w:delText>
        </w:r>
      </w:del>
      <w:r w:rsidRPr="0002550D">
        <w:rPr>
          <w:rFonts w:eastAsia="Calibri"/>
          <w:lang w:eastAsia="en-US"/>
        </w:rPr>
        <w:t>electronic identification</w:t>
      </w:r>
      <w:ins w:id="54" w:author="Linus Kilander Xu" w:date="2024-03-05T07:52:00Z">
        <w:r w:rsidRPr="0002550D">
          <w:rPr>
            <w:rFonts w:eastAsia="Calibri"/>
            <w:lang w:eastAsia="en-US"/>
          </w:rPr>
          <w:t>, European Digital Identity Wallets</w:t>
        </w:r>
      </w:ins>
      <w:r w:rsidRPr="0002550D">
        <w:rPr>
          <w:rFonts w:eastAsia="Calibri"/>
          <w:lang w:eastAsia="en-US"/>
        </w:rPr>
        <w:t xml:space="preserve"> or </w:t>
      </w:r>
      <w:ins w:id="55" w:author="Linus Kilander Xu" w:date="2024-03-05T07:52:00Z">
        <w:r w:rsidRPr="0002550D">
          <w:rPr>
            <w:rFonts w:eastAsia="Calibri"/>
            <w:lang w:eastAsia="en-US"/>
          </w:rPr>
          <w:t xml:space="preserve">other electronic identification means, or upon </w:t>
        </w:r>
      </w:ins>
      <w:r w:rsidRPr="0002550D">
        <w:rPr>
          <w:rFonts w:eastAsia="Calibri"/>
          <w:lang w:eastAsia="en-US"/>
        </w:rPr>
        <w:t xml:space="preserve">a trust service; </w:t>
      </w:r>
    </w:p>
    <w:p w14:paraId="6F2931BA" w14:textId="120E19B4" w:rsidR="007932CD" w:rsidRPr="0002550D" w:rsidRDefault="00000000" w:rsidP="0002550D">
      <w:pPr>
        <w:pStyle w:val="definition"/>
        <w:ind w:left="567" w:hanging="567"/>
        <w:rPr>
          <w:rFonts w:eastAsia="Calibri"/>
          <w:lang w:eastAsia="en-US"/>
        </w:rPr>
      </w:pPr>
      <w:r w:rsidRPr="0002550D">
        <w:rPr>
          <w:rFonts w:eastAsia="Calibri"/>
          <w:lang w:eastAsia="en-US"/>
        </w:rPr>
        <w:t>‘</w:t>
      </w:r>
      <w:proofErr w:type="gramStart"/>
      <w:r w:rsidRPr="0002550D">
        <w:rPr>
          <w:rFonts w:eastAsia="Calibri"/>
          <w:lang w:eastAsia="en-US"/>
        </w:rPr>
        <w:t>public</w:t>
      </w:r>
      <w:proofErr w:type="gramEnd"/>
      <w:r w:rsidRPr="0002550D">
        <w:rPr>
          <w:rFonts w:eastAsia="Calibri"/>
          <w:lang w:eastAsia="en-US"/>
        </w:rPr>
        <w:t xml:space="preserve"> sector body’ means a state, regional or local authority, a body governed by public law or an association formed by one or several such authorities or one or several such bodies governed by public law, or a private entity mandated by at least one of those authorities, bodies or associations to provide public services, when acting under such a mandate; </w:t>
      </w:r>
    </w:p>
    <w:p w14:paraId="1A659446" w14:textId="77777777" w:rsidR="007932CD" w:rsidRPr="005A5D9D" w:rsidRDefault="00000000" w:rsidP="005A5D9D">
      <w:pPr>
        <w:pStyle w:val="ListParagraph"/>
        <w:numPr>
          <w:ilvl w:val="0"/>
          <w:numId w:val="80"/>
        </w:numPr>
        <w:ind w:left="567" w:hanging="567"/>
      </w:pPr>
      <w:r w:rsidRPr="005A5D9D">
        <w:t xml:space="preserve">‘body governed by public law’ means a body defined in point (4) of Article 2(1) of Directive 2014/24/EU of the European Parliament and of the Council </w:t>
      </w:r>
      <w:proofErr w:type="gramStart"/>
      <w:r w:rsidRPr="005A5D9D">
        <w:t>(</w:t>
      </w:r>
      <w:r w:rsidRPr="005A5D9D">
        <w:rPr>
          <w:vertAlign w:val="subscript"/>
        </w:rPr>
        <w:t xml:space="preserve"> </w:t>
      </w:r>
      <w:r w:rsidRPr="005A5D9D">
        <w:rPr>
          <w:vertAlign w:val="superscript"/>
        </w:rPr>
        <w:t>1</w:t>
      </w:r>
      <w:proofErr w:type="gramEnd"/>
      <w:r w:rsidRPr="005A5D9D">
        <w:t xml:space="preserve"> ); </w:t>
      </w:r>
    </w:p>
    <w:p w14:paraId="45F603E4" w14:textId="77777777" w:rsidR="007932CD" w:rsidRPr="005A5D9D" w:rsidRDefault="00000000" w:rsidP="005A5D9D">
      <w:pPr>
        <w:pStyle w:val="ListParagraph"/>
        <w:numPr>
          <w:ilvl w:val="0"/>
          <w:numId w:val="80"/>
        </w:numPr>
        <w:ind w:left="567" w:hanging="567"/>
      </w:pPr>
      <w:r w:rsidRPr="005A5D9D">
        <w:t xml:space="preserve">‘signatory’ means a natural person who creates an electronic signature; </w:t>
      </w:r>
    </w:p>
    <w:p w14:paraId="0A002017"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signature’ means data in electronic form which is attached to or logically associated with other data in electronic form and which is used by the signatory to sign; </w:t>
      </w:r>
    </w:p>
    <w:p w14:paraId="41DBD92A" w14:textId="77777777" w:rsidR="007932CD" w:rsidRPr="005A5D9D" w:rsidRDefault="00000000" w:rsidP="005A5D9D">
      <w:pPr>
        <w:pStyle w:val="ListParagraph"/>
        <w:numPr>
          <w:ilvl w:val="0"/>
          <w:numId w:val="80"/>
        </w:numPr>
        <w:ind w:left="567" w:hanging="567"/>
      </w:pPr>
      <w:r w:rsidRPr="005A5D9D">
        <w:t>‘</w:t>
      </w:r>
      <w:proofErr w:type="gramStart"/>
      <w:r w:rsidRPr="005A5D9D">
        <w:t>advanced</w:t>
      </w:r>
      <w:proofErr w:type="gramEnd"/>
      <w:r w:rsidRPr="005A5D9D">
        <w:t xml:space="preserve"> electronic signature’ means an electronic signature which meets the requirements set out in Article 26; </w:t>
      </w:r>
    </w:p>
    <w:p w14:paraId="2A26ECB0"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signature’ means an advanced electronic signature that is created by a qualified electronic signature creation device, and which is based on a qualified certificate for electronic signatures; </w:t>
      </w:r>
    </w:p>
    <w:p w14:paraId="3252D9E8"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signature creation data’ means unique data which is used by the signatory to create an electronic signature; </w:t>
      </w:r>
    </w:p>
    <w:p w14:paraId="2F7E5513" w14:textId="77777777" w:rsidR="007932CD" w:rsidRPr="005A5D9D" w:rsidRDefault="00000000" w:rsidP="005A5D9D">
      <w:pPr>
        <w:pStyle w:val="ListParagraph"/>
        <w:numPr>
          <w:ilvl w:val="0"/>
          <w:numId w:val="80"/>
        </w:numPr>
        <w:ind w:left="567" w:hanging="567"/>
      </w:pPr>
      <w:r w:rsidRPr="005A5D9D">
        <w:t>‘</w:t>
      </w:r>
      <w:proofErr w:type="gramStart"/>
      <w:r w:rsidRPr="005A5D9D">
        <w:t>certificate</w:t>
      </w:r>
      <w:proofErr w:type="gramEnd"/>
      <w:r w:rsidRPr="005A5D9D">
        <w:t xml:space="preserve"> for electronic signature’ means an electronic attestation which links electronic signature validation data to a natural person and confirms at least the name or the pseudonym of that person; </w:t>
      </w:r>
    </w:p>
    <w:p w14:paraId="1C9291CC" w14:textId="77777777" w:rsidR="007932CD" w:rsidRPr="005A5D9D" w:rsidRDefault="00000000" w:rsidP="005A5D9D">
      <w:pPr>
        <w:pStyle w:val="ListParagraph"/>
        <w:numPr>
          <w:ilvl w:val="0"/>
          <w:numId w:val="80"/>
        </w:numPr>
        <w:ind w:left="567" w:hanging="567"/>
      </w:pPr>
      <w:r w:rsidRPr="005A5D9D">
        <w:lastRenderedPageBreak/>
        <w:t>‘</w:t>
      </w:r>
      <w:proofErr w:type="gramStart"/>
      <w:r w:rsidRPr="005A5D9D">
        <w:t>qualified</w:t>
      </w:r>
      <w:proofErr w:type="gramEnd"/>
      <w:r w:rsidRPr="005A5D9D">
        <w:t xml:space="preserve"> certificate for electronic signature’ means a certificate for electronic signatures, that is issued by a qualified trust service provider and meets the requirements laid down in Annex I; </w:t>
      </w:r>
    </w:p>
    <w:p w14:paraId="5E1AB81C" w14:textId="11050534" w:rsidR="0098128A" w:rsidRPr="00700421" w:rsidRDefault="0098128A" w:rsidP="0098128A">
      <w:pPr>
        <w:pStyle w:val="definition"/>
        <w:ind w:left="567" w:hanging="567"/>
        <w:rPr>
          <w:rFonts w:eastAsia="Calibri"/>
          <w:lang w:eastAsia="en-US"/>
        </w:rPr>
      </w:pPr>
      <w:r w:rsidRPr="00700421">
        <w:rPr>
          <w:rFonts w:eastAsia="Calibri"/>
          <w:lang w:eastAsia="en-US"/>
        </w:rPr>
        <w:t>‘</w:t>
      </w:r>
      <w:proofErr w:type="gramStart"/>
      <w:r w:rsidRPr="00700421">
        <w:rPr>
          <w:rFonts w:eastAsia="Calibri"/>
          <w:lang w:eastAsia="en-US"/>
        </w:rPr>
        <w:t>trust</w:t>
      </w:r>
      <w:proofErr w:type="gramEnd"/>
      <w:r w:rsidRPr="00700421">
        <w:rPr>
          <w:rFonts w:eastAsia="Calibri"/>
          <w:lang w:eastAsia="en-US"/>
        </w:rPr>
        <w:t xml:space="preserve"> service’ means an electronic service normally provided </w:t>
      </w:r>
      <w:r w:rsidRPr="00700421">
        <w:rPr>
          <w:rFonts w:eastAsia="Calibri"/>
          <w:b/>
          <w:i/>
          <w:lang w:eastAsia="en-US"/>
        </w:rPr>
        <w:t>for remuneration</w:t>
      </w:r>
      <w:r w:rsidRPr="00700421">
        <w:rPr>
          <w:rFonts w:eastAsia="Calibri"/>
          <w:lang w:eastAsia="en-US"/>
        </w:rPr>
        <w:t xml:space="preserve"> which consists of</w:t>
      </w:r>
      <w:ins w:id="56" w:author="Linus Kilander Xu" w:date="2024-03-05T07:52:00Z">
        <w:r w:rsidRPr="00700421">
          <w:rPr>
            <w:rFonts w:eastAsia="Calibri"/>
            <w:lang w:eastAsia="en-US"/>
          </w:rPr>
          <w:t xml:space="preserve"> any of the following</w:t>
        </w:r>
      </w:ins>
      <w:r w:rsidRPr="00700421">
        <w:rPr>
          <w:rFonts w:eastAsia="Calibri"/>
          <w:lang w:eastAsia="en-US"/>
        </w:rPr>
        <w:t xml:space="preserve">: </w:t>
      </w:r>
    </w:p>
    <w:p w14:paraId="4A5ABD2E" w14:textId="77777777" w:rsidR="007932CD" w:rsidRPr="005A5D9D" w:rsidRDefault="0098128A" w:rsidP="005A5D9D">
      <w:pPr>
        <w:pStyle w:val="ListParagraph"/>
        <w:numPr>
          <w:ilvl w:val="0"/>
          <w:numId w:val="80"/>
        </w:numPr>
        <w:ind w:left="567" w:hanging="567"/>
        <w:rPr>
          <w:del w:id="57" w:author="Linus Kilander Xu" w:date="2024-03-05T07:52:00Z"/>
        </w:rPr>
      </w:pPr>
      <w:r w:rsidRPr="00700421">
        <w:rPr>
          <w:rFonts w:eastAsia="Calibri"/>
          <w:lang w:eastAsia="en-US"/>
        </w:rPr>
        <w:t xml:space="preserve">the </w:t>
      </w:r>
      <w:del w:id="58" w:author="Linus Kilander Xu" w:date="2024-03-05T07:52:00Z">
        <w:r w:rsidR="00000000" w:rsidRPr="005A5D9D">
          <w:delText>creation, verification, and validation</w:delText>
        </w:r>
      </w:del>
      <w:ins w:id="59" w:author="Linus Kilander Xu" w:date="2024-03-05T07:52:00Z">
        <w:r w:rsidRPr="00700421">
          <w:rPr>
            <w:rFonts w:eastAsia="Calibri"/>
            <w:lang w:eastAsia="en-US"/>
          </w:rPr>
          <w:t>issuance</w:t>
        </w:r>
      </w:ins>
      <w:r w:rsidRPr="00700421">
        <w:rPr>
          <w:rFonts w:eastAsia="Calibri"/>
          <w:lang w:eastAsia="en-US"/>
        </w:rPr>
        <w:t xml:space="preserve"> of </w:t>
      </w:r>
      <w:ins w:id="60" w:author="Linus Kilander Xu" w:date="2024-03-05T07:52:00Z">
        <w:r w:rsidRPr="00700421">
          <w:rPr>
            <w:rFonts w:eastAsia="Calibri"/>
            <w:lang w:eastAsia="en-US"/>
          </w:rPr>
          <w:t xml:space="preserve">certificates for </w:t>
        </w:r>
      </w:ins>
      <w:r w:rsidRPr="00700421">
        <w:rPr>
          <w:rFonts w:eastAsia="Calibri"/>
          <w:lang w:eastAsia="en-US"/>
        </w:rPr>
        <w:t xml:space="preserve">electronic signatures, </w:t>
      </w:r>
      <w:ins w:id="61" w:author="Linus Kilander Xu" w:date="2024-03-05T07:52:00Z">
        <w:r w:rsidRPr="00700421">
          <w:rPr>
            <w:rFonts w:eastAsia="Calibri"/>
            <w:lang w:eastAsia="en-US"/>
          </w:rPr>
          <w:t xml:space="preserve">certificates for </w:t>
        </w:r>
      </w:ins>
      <w:r w:rsidRPr="00700421">
        <w:rPr>
          <w:rFonts w:eastAsia="Calibri"/>
          <w:lang w:eastAsia="en-US"/>
        </w:rPr>
        <w:t>electronic seals</w:t>
      </w:r>
      <w:del w:id="62" w:author="Linus Kilander Xu" w:date="2024-03-05T07:52:00Z">
        <w:r w:rsidR="00000000" w:rsidRPr="005A5D9D">
          <w:delText xml:space="preserve"> or electronic time stamps, electronic registered delivery services and certificates related to those services, or </w:delText>
        </w:r>
      </w:del>
    </w:p>
    <w:p w14:paraId="4215E7E8" w14:textId="5509E47B" w:rsidR="0098128A" w:rsidRPr="00700421" w:rsidRDefault="00000000" w:rsidP="0098128A">
      <w:pPr>
        <w:pStyle w:val="definition"/>
        <w:numPr>
          <w:ilvl w:val="1"/>
          <w:numId w:val="80"/>
        </w:numPr>
        <w:ind w:left="1134" w:hanging="567"/>
        <w:rPr>
          <w:ins w:id="63" w:author="Linus Kilander Xu" w:date="2024-03-05T07:52:00Z"/>
          <w:rFonts w:eastAsia="Calibri"/>
          <w:lang w:eastAsia="en-US"/>
        </w:rPr>
      </w:pPr>
      <w:del w:id="64" w:author="Linus Kilander Xu" w:date="2024-03-05T07:52:00Z">
        <w:r w:rsidRPr="005A5D9D">
          <w:delText xml:space="preserve">the creation, verification and validation of </w:delText>
        </w:r>
      </w:del>
      <w:ins w:id="65" w:author="Linus Kilander Xu" w:date="2024-03-05T07:52:00Z">
        <w:r w:rsidR="0098128A" w:rsidRPr="00700421">
          <w:rPr>
            <w:rFonts w:eastAsia="Calibri"/>
            <w:lang w:eastAsia="en-US"/>
          </w:rPr>
          <w:t xml:space="preserve">, </w:t>
        </w:r>
      </w:ins>
      <w:r w:rsidR="0098128A" w:rsidRPr="00700421">
        <w:rPr>
          <w:rFonts w:eastAsia="Calibri"/>
          <w:lang w:eastAsia="en-US"/>
        </w:rPr>
        <w:t>certificates for website authentication</w:t>
      </w:r>
      <w:del w:id="66" w:author="Linus Kilander Xu" w:date="2024-03-05T07:52:00Z">
        <w:r w:rsidRPr="005A5D9D">
          <w:delText>; or</w:delText>
        </w:r>
      </w:del>
      <w:ins w:id="67" w:author="Linus Kilander Xu" w:date="2024-03-05T07:52:00Z">
        <w:r w:rsidR="0098128A" w:rsidRPr="00700421">
          <w:rPr>
            <w:rFonts w:eastAsia="Calibri"/>
            <w:lang w:eastAsia="en-US"/>
          </w:rPr>
          <w:t xml:space="preserve"> or certificates for the provision of other trust services; </w:t>
        </w:r>
      </w:ins>
    </w:p>
    <w:p w14:paraId="5D6E9209" w14:textId="17244345" w:rsidR="0098128A" w:rsidRDefault="0098128A" w:rsidP="0098128A">
      <w:pPr>
        <w:pStyle w:val="definition"/>
        <w:numPr>
          <w:ilvl w:val="1"/>
          <w:numId w:val="80"/>
        </w:numPr>
        <w:ind w:left="1134" w:hanging="567"/>
        <w:rPr>
          <w:ins w:id="68" w:author="Linus Kilander Xu" w:date="2024-03-05T07:52:00Z"/>
          <w:rFonts w:eastAsia="Calibri"/>
          <w:lang w:eastAsia="en-US"/>
        </w:rPr>
      </w:pPr>
      <w:ins w:id="69" w:author="Linus Kilander Xu" w:date="2024-03-05T07:52:00Z">
        <w:r w:rsidRPr="00700421">
          <w:rPr>
            <w:rFonts w:eastAsia="Calibri"/>
            <w:lang w:eastAsia="en-US"/>
          </w:rPr>
          <w:t>the validation of certificates for electronic signatures, certificates for electronic seals, certificates for website authentication or certificates for the provision of other trust services;</w:t>
        </w:r>
      </w:ins>
    </w:p>
    <w:p w14:paraId="4855663A" w14:textId="00FC2BF7" w:rsidR="0098128A" w:rsidRPr="00700421" w:rsidRDefault="0098128A" w:rsidP="0098128A">
      <w:pPr>
        <w:pStyle w:val="definition"/>
        <w:numPr>
          <w:ilvl w:val="1"/>
          <w:numId w:val="80"/>
        </w:numPr>
        <w:ind w:left="1134" w:hanging="567"/>
        <w:rPr>
          <w:ins w:id="70" w:author="Linus Kilander Xu" w:date="2024-03-05T07:52:00Z"/>
          <w:rFonts w:eastAsia="Calibri"/>
          <w:lang w:eastAsia="en-US"/>
        </w:rPr>
      </w:pPr>
      <w:ins w:id="71" w:author="Linus Kilander Xu" w:date="2024-03-05T07:52:00Z">
        <w:r w:rsidRPr="00700421">
          <w:rPr>
            <w:rFonts w:eastAsia="Calibri"/>
            <w:lang w:eastAsia="en-US"/>
          </w:rPr>
          <w:t xml:space="preserve">the creation of electronic signatures or electronic seals; </w:t>
        </w:r>
      </w:ins>
    </w:p>
    <w:p w14:paraId="0F3F89ED" w14:textId="5F7E9FA4" w:rsidR="0098128A" w:rsidRPr="00700421" w:rsidRDefault="0098128A" w:rsidP="0098128A">
      <w:pPr>
        <w:pStyle w:val="definition"/>
        <w:numPr>
          <w:ilvl w:val="1"/>
          <w:numId w:val="80"/>
        </w:numPr>
        <w:ind w:left="1134" w:hanging="567"/>
        <w:rPr>
          <w:rFonts w:eastAsia="Calibri"/>
          <w:lang w:eastAsia="en-US"/>
        </w:rPr>
      </w:pPr>
      <w:ins w:id="72" w:author="Linus Kilander Xu" w:date="2024-03-05T07:52:00Z">
        <w:r w:rsidRPr="00700421">
          <w:rPr>
            <w:rFonts w:eastAsia="Calibri"/>
            <w:lang w:eastAsia="en-US"/>
          </w:rPr>
          <w:t xml:space="preserve">the </w:t>
        </w:r>
        <w:r w:rsidRPr="0098128A">
          <w:rPr>
            <w:rFonts w:eastAsia="Calibri"/>
            <w:lang w:eastAsia="en-US"/>
          </w:rPr>
          <w:t>validation</w:t>
        </w:r>
        <w:r w:rsidRPr="00700421">
          <w:rPr>
            <w:rFonts w:eastAsia="Calibri"/>
            <w:lang w:eastAsia="en-US"/>
          </w:rPr>
          <w:t xml:space="preserve"> of electronic signatures</w:t>
        </w:r>
        <w:r w:rsidRPr="0098128A">
          <w:rPr>
            <w:rFonts w:eastAsia="Calibri"/>
            <w:lang w:eastAsia="en-US"/>
          </w:rPr>
          <w:t xml:space="preserve"> or electronic seals</w:t>
        </w:r>
        <w:r w:rsidRPr="00700421">
          <w:rPr>
            <w:rFonts w:eastAsia="Calibri"/>
            <w:lang w:eastAsia="en-US"/>
          </w:rPr>
          <w:t>;</w:t>
        </w:r>
      </w:ins>
      <w:r w:rsidRPr="0098128A">
        <w:rPr>
          <w:rFonts w:eastAsia="Calibri"/>
          <w:lang w:eastAsia="en-US"/>
        </w:rPr>
        <w:t xml:space="preserve"> </w:t>
      </w:r>
    </w:p>
    <w:p w14:paraId="139B0E2F" w14:textId="778F1BEC" w:rsidR="0098128A" w:rsidRPr="00700421" w:rsidRDefault="0098128A" w:rsidP="0098128A">
      <w:pPr>
        <w:pStyle w:val="definition"/>
        <w:numPr>
          <w:ilvl w:val="1"/>
          <w:numId w:val="80"/>
        </w:numPr>
        <w:ind w:left="1134" w:hanging="567"/>
        <w:rPr>
          <w:ins w:id="73" w:author="Linus Kilander Xu" w:date="2024-03-05T07:52:00Z"/>
          <w:rFonts w:eastAsia="Calibri"/>
          <w:lang w:eastAsia="en-US"/>
        </w:rPr>
      </w:pPr>
      <w:r w:rsidRPr="00700421">
        <w:rPr>
          <w:rFonts w:eastAsia="Calibri"/>
          <w:lang w:eastAsia="en-US"/>
        </w:rPr>
        <w:t xml:space="preserve">the preservation of electronic signatures, </w:t>
      </w:r>
      <w:ins w:id="74" w:author="Linus Kilander Xu" w:date="2024-03-05T07:52:00Z">
        <w:r w:rsidRPr="00700421">
          <w:rPr>
            <w:rFonts w:eastAsia="Calibri"/>
            <w:lang w:eastAsia="en-US"/>
          </w:rPr>
          <w:t xml:space="preserve">electronic </w:t>
        </w:r>
      </w:ins>
      <w:r w:rsidRPr="00700421">
        <w:rPr>
          <w:rFonts w:eastAsia="Calibri"/>
          <w:lang w:eastAsia="en-US"/>
        </w:rPr>
        <w:t>seals</w:t>
      </w:r>
      <w:ins w:id="75" w:author="Linus Kilander Xu" w:date="2024-03-05T07:52:00Z">
        <w:r w:rsidRPr="00700421">
          <w:rPr>
            <w:rFonts w:eastAsia="Calibri"/>
            <w:lang w:eastAsia="en-US"/>
          </w:rPr>
          <w:t>, certificates for electronic signatures</w:t>
        </w:r>
      </w:ins>
      <w:r w:rsidRPr="00700421">
        <w:rPr>
          <w:rFonts w:eastAsia="Calibri"/>
          <w:lang w:eastAsia="en-US"/>
        </w:rPr>
        <w:t xml:space="preserve"> or certificates </w:t>
      </w:r>
      <w:del w:id="76" w:author="Linus Kilander Xu" w:date="2024-03-05T07:52:00Z">
        <w:r w:rsidR="00000000" w:rsidRPr="005A5D9D">
          <w:delText>related to those</w:delText>
        </w:r>
      </w:del>
      <w:ins w:id="77" w:author="Linus Kilander Xu" w:date="2024-03-05T07:52:00Z">
        <w:r w:rsidRPr="00700421">
          <w:rPr>
            <w:rFonts w:eastAsia="Calibri"/>
            <w:lang w:eastAsia="en-US"/>
          </w:rPr>
          <w:t xml:space="preserve">for electronic seals; </w:t>
        </w:r>
      </w:ins>
    </w:p>
    <w:p w14:paraId="3E7BE6AF" w14:textId="2EB8BF53" w:rsidR="0098128A" w:rsidRPr="00700421" w:rsidRDefault="0098128A" w:rsidP="0098128A">
      <w:pPr>
        <w:pStyle w:val="definition"/>
        <w:numPr>
          <w:ilvl w:val="1"/>
          <w:numId w:val="80"/>
        </w:numPr>
        <w:ind w:left="1134" w:hanging="567"/>
        <w:rPr>
          <w:ins w:id="78" w:author="Linus Kilander Xu" w:date="2024-03-05T07:52:00Z"/>
          <w:rFonts w:eastAsia="Calibri"/>
          <w:lang w:eastAsia="en-US"/>
        </w:rPr>
      </w:pPr>
      <w:ins w:id="79" w:author="Linus Kilander Xu" w:date="2024-03-05T07:52:00Z">
        <w:r w:rsidRPr="00700421">
          <w:rPr>
            <w:rFonts w:eastAsia="Calibri"/>
            <w:lang w:eastAsia="en-US"/>
          </w:rPr>
          <w:t xml:space="preserve">the management of remote electronic signature </w:t>
        </w:r>
        <w:r w:rsidRPr="0098128A">
          <w:rPr>
            <w:rFonts w:eastAsia="Calibri"/>
            <w:lang w:eastAsia="en-US"/>
          </w:rPr>
          <w:t>creation devices or remote electronic</w:t>
        </w:r>
        <w:r w:rsidRPr="00700421">
          <w:rPr>
            <w:rFonts w:eastAsia="Calibri"/>
            <w:lang w:eastAsia="en-US"/>
          </w:rPr>
          <w:t xml:space="preserve"> seal creation devices;</w:t>
        </w:r>
        <w:r w:rsidRPr="0098128A">
          <w:rPr>
            <w:rFonts w:eastAsia="Calibri"/>
            <w:lang w:eastAsia="en-US"/>
          </w:rPr>
          <w:t xml:space="preserve"> </w:t>
        </w:r>
      </w:ins>
    </w:p>
    <w:p w14:paraId="324D9799" w14:textId="1894F519" w:rsidR="0098128A" w:rsidRPr="00700421" w:rsidRDefault="0098128A" w:rsidP="0098128A">
      <w:pPr>
        <w:pStyle w:val="definition"/>
        <w:numPr>
          <w:ilvl w:val="1"/>
          <w:numId w:val="80"/>
        </w:numPr>
        <w:ind w:left="1134" w:hanging="567"/>
        <w:rPr>
          <w:ins w:id="80" w:author="Linus Kilander Xu" w:date="2024-03-05T07:52:00Z"/>
          <w:rFonts w:eastAsia="Calibri"/>
          <w:lang w:eastAsia="en-US"/>
        </w:rPr>
      </w:pPr>
      <w:ins w:id="81" w:author="Linus Kilander Xu" w:date="2024-03-05T07:52:00Z">
        <w:r w:rsidRPr="00700421">
          <w:rPr>
            <w:rFonts w:eastAsia="Calibri"/>
            <w:lang w:eastAsia="en-US"/>
          </w:rPr>
          <w:t xml:space="preserve">the issuance of electronic attestations of attributes; </w:t>
        </w:r>
      </w:ins>
    </w:p>
    <w:p w14:paraId="65BDA21F" w14:textId="42463239" w:rsidR="0098128A" w:rsidRPr="00700421" w:rsidRDefault="0098128A" w:rsidP="0098128A">
      <w:pPr>
        <w:pStyle w:val="definition"/>
        <w:numPr>
          <w:ilvl w:val="1"/>
          <w:numId w:val="80"/>
        </w:numPr>
        <w:ind w:left="1134" w:hanging="567"/>
        <w:rPr>
          <w:ins w:id="82" w:author="Linus Kilander Xu" w:date="2024-03-05T07:52:00Z"/>
          <w:rFonts w:eastAsia="Calibri"/>
          <w:lang w:eastAsia="en-US"/>
        </w:rPr>
      </w:pPr>
      <w:ins w:id="83" w:author="Linus Kilander Xu" w:date="2024-03-05T07:52:00Z">
        <w:r w:rsidRPr="00700421">
          <w:rPr>
            <w:rFonts w:eastAsia="Calibri"/>
            <w:lang w:eastAsia="en-US"/>
          </w:rPr>
          <w:t xml:space="preserve">the validation of electronic attestation of attributes; </w:t>
        </w:r>
      </w:ins>
    </w:p>
    <w:p w14:paraId="37015B6D" w14:textId="7B2FD1BB" w:rsidR="0098128A" w:rsidRPr="00700421" w:rsidRDefault="0098128A" w:rsidP="0098128A">
      <w:pPr>
        <w:pStyle w:val="definition"/>
        <w:numPr>
          <w:ilvl w:val="1"/>
          <w:numId w:val="80"/>
        </w:numPr>
        <w:ind w:left="1134" w:hanging="567"/>
        <w:rPr>
          <w:ins w:id="84" w:author="Linus Kilander Xu" w:date="2024-03-05T07:52:00Z"/>
          <w:rFonts w:eastAsia="Calibri"/>
          <w:lang w:eastAsia="en-US"/>
        </w:rPr>
      </w:pPr>
      <w:ins w:id="85" w:author="Linus Kilander Xu" w:date="2024-03-05T07:52:00Z">
        <w:r w:rsidRPr="00700421">
          <w:rPr>
            <w:rFonts w:eastAsia="Calibri"/>
            <w:lang w:eastAsia="en-US"/>
          </w:rPr>
          <w:t xml:space="preserve">the creation of electronic timestamps; </w:t>
        </w:r>
      </w:ins>
    </w:p>
    <w:p w14:paraId="4A1D281C" w14:textId="1E849EB5" w:rsidR="0098128A" w:rsidRPr="00700421" w:rsidRDefault="0098128A" w:rsidP="0098128A">
      <w:pPr>
        <w:pStyle w:val="definition"/>
        <w:numPr>
          <w:ilvl w:val="1"/>
          <w:numId w:val="80"/>
        </w:numPr>
        <w:ind w:left="1134" w:hanging="567"/>
        <w:rPr>
          <w:ins w:id="86" w:author="Linus Kilander Xu" w:date="2024-03-05T07:52:00Z"/>
          <w:rFonts w:eastAsia="Calibri"/>
          <w:lang w:eastAsia="en-US"/>
        </w:rPr>
      </w:pPr>
      <w:ins w:id="87" w:author="Linus Kilander Xu" w:date="2024-03-05T07:52:00Z">
        <w:r w:rsidRPr="00700421">
          <w:rPr>
            <w:rFonts w:eastAsia="Calibri"/>
            <w:lang w:eastAsia="en-US"/>
          </w:rPr>
          <w:t xml:space="preserve">the validation of electronic timestamps; </w:t>
        </w:r>
      </w:ins>
    </w:p>
    <w:p w14:paraId="1D8DC7EA" w14:textId="53C21092" w:rsidR="0098128A" w:rsidRPr="00700421" w:rsidRDefault="0098128A" w:rsidP="0098128A">
      <w:pPr>
        <w:pStyle w:val="definition"/>
        <w:numPr>
          <w:ilvl w:val="1"/>
          <w:numId w:val="80"/>
        </w:numPr>
        <w:ind w:left="1134" w:hanging="567"/>
        <w:rPr>
          <w:rFonts w:eastAsia="Calibri"/>
          <w:lang w:eastAsia="en-US"/>
        </w:rPr>
      </w:pPr>
      <w:ins w:id="88" w:author="Linus Kilander Xu" w:date="2024-03-05T07:52:00Z">
        <w:r w:rsidRPr="00700421">
          <w:rPr>
            <w:rFonts w:eastAsia="Calibri"/>
            <w:lang w:eastAsia="en-US"/>
          </w:rPr>
          <w:t>the provision of electronic registered delivery</w:t>
        </w:r>
      </w:ins>
      <w:r w:rsidRPr="00700421">
        <w:rPr>
          <w:rFonts w:eastAsia="Calibri"/>
          <w:lang w:eastAsia="en-US"/>
        </w:rPr>
        <w:t xml:space="preserve"> services; </w:t>
      </w:r>
    </w:p>
    <w:p w14:paraId="633B17F3" w14:textId="04E9C090" w:rsidR="0098128A" w:rsidRPr="00700421" w:rsidRDefault="0098128A" w:rsidP="0098128A">
      <w:pPr>
        <w:pStyle w:val="definition"/>
        <w:numPr>
          <w:ilvl w:val="1"/>
          <w:numId w:val="80"/>
        </w:numPr>
        <w:ind w:left="1134" w:hanging="567"/>
        <w:rPr>
          <w:ins w:id="89" w:author="Linus Kilander Xu" w:date="2024-03-05T07:52:00Z"/>
          <w:rFonts w:eastAsia="Calibri"/>
          <w:lang w:eastAsia="en-US"/>
        </w:rPr>
      </w:pPr>
      <w:ins w:id="90" w:author="Linus Kilander Xu" w:date="2024-03-05T07:52:00Z">
        <w:r w:rsidRPr="00700421">
          <w:rPr>
            <w:rFonts w:eastAsia="Calibri"/>
            <w:lang w:eastAsia="en-US"/>
          </w:rPr>
          <w:t xml:space="preserve">the validation of data transmitted through electronic registered delivery services and related evidence; </w:t>
        </w:r>
      </w:ins>
    </w:p>
    <w:p w14:paraId="6D12AB1A" w14:textId="48D0121A" w:rsidR="0098128A" w:rsidRPr="00700421" w:rsidRDefault="0098128A" w:rsidP="0098128A">
      <w:pPr>
        <w:pStyle w:val="definition"/>
        <w:numPr>
          <w:ilvl w:val="1"/>
          <w:numId w:val="80"/>
        </w:numPr>
        <w:ind w:left="1134" w:hanging="567"/>
        <w:rPr>
          <w:ins w:id="91" w:author="Linus Kilander Xu" w:date="2024-03-05T07:52:00Z"/>
          <w:rFonts w:eastAsia="Calibri"/>
          <w:lang w:eastAsia="en-US"/>
        </w:rPr>
      </w:pPr>
      <w:ins w:id="92" w:author="Linus Kilander Xu" w:date="2024-03-05T07:52:00Z">
        <w:r w:rsidRPr="00700421">
          <w:rPr>
            <w:rFonts w:eastAsia="Calibri"/>
            <w:lang w:eastAsia="en-US"/>
          </w:rPr>
          <w:t xml:space="preserve">the electronic archiving of electronic data and electronic documents; </w:t>
        </w:r>
      </w:ins>
    </w:p>
    <w:p w14:paraId="73BA2CCB" w14:textId="0E22D306" w:rsidR="0098128A" w:rsidRPr="0098128A" w:rsidRDefault="0098128A" w:rsidP="0098128A">
      <w:pPr>
        <w:pStyle w:val="definition"/>
        <w:numPr>
          <w:ilvl w:val="1"/>
          <w:numId w:val="80"/>
        </w:numPr>
        <w:ind w:left="1134" w:hanging="567"/>
        <w:rPr>
          <w:ins w:id="93" w:author="Linus Kilander Xu" w:date="2024-03-05T07:52:00Z"/>
          <w:rFonts w:eastAsia="Calibri"/>
          <w:lang w:eastAsia="en-US"/>
        </w:rPr>
      </w:pPr>
      <w:ins w:id="94" w:author="Linus Kilander Xu" w:date="2024-03-05T07:52:00Z">
        <w:r w:rsidRPr="00700421">
          <w:rPr>
            <w:rFonts w:eastAsia="Calibri"/>
            <w:lang w:eastAsia="en-US"/>
          </w:rPr>
          <w:t>the recording of electronic data in an electronic ledger;’;</w:t>
        </w:r>
      </w:ins>
    </w:p>
    <w:p w14:paraId="444F7856"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trust service’ means a trust service that meets the applicable requirements laid down in this Regulation;</w:t>
      </w:r>
    </w:p>
    <w:p w14:paraId="5A790CCC" w14:textId="5107911C" w:rsidR="0002550D" w:rsidRPr="0002550D" w:rsidRDefault="0002550D" w:rsidP="005A5D9D">
      <w:pPr>
        <w:pStyle w:val="ListParagraph"/>
        <w:numPr>
          <w:ilvl w:val="0"/>
          <w:numId w:val="80"/>
        </w:numPr>
        <w:ind w:left="567" w:hanging="567"/>
        <w:rPr>
          <w:bCs/>
          <w:iCs/>
        </w:rPr>
      </w:pPr>
      <w:r w:rsidRPr="0002550D">
        <w:rPr>
          <w:rFonts w:eastAsia="Calibri"/>
          <w:bCs/>
          <w:iCs/>
          <w:lang w:eastAsia="en-US"/>
        </w:rPr>
        <w:t>‘</w:t>
      </w:r>
      <w:proofErr w:type="gramStart"/>
      <w:r w:rsidRPr="0002550D">
        <w:rPr>
          <w:rFonts w:eastAsia="Calibri"/>
          <w:bCs/>
          <w:iCs/>
          <w:lang w:eastAsia="en-US"/>
        </w:rPr>
        <w:t>conformity</w:t>
      </w:r>
      <w:proofErr w:type="gramEnd"/>
      <w:r w:rsidRPr="0002550D">
        <w:rPr>
          <w:rFonts w:eastAsia="Calibri"/>
          <w:bCs/>
          <w:iCs/>
          <w:lang w:eastAsia="en-US"/>
        </w:rPr>
        <w:t xml:space="preserve"> assessment body’ means a </w:t>
      </w:r>
      <w:ins w:id="95" w:author="Linus Kilander Xu" w:date="2024-03-05T07:52:00Z">
        <w:r w:rsidRPr="0002550D">
          <w:rPr>
            <w:rFonts w:eastAsia="Calibri"/>
            <w:bCs/>
            <w:iCs/>
            <w:lang w:eastAsia="en-US"/>
          </w:rPr>
          <w:t xml:space="preserve">conformity assessment </w:t>
        </w:r>
      </w:ins>
      <w:r w:rsidRPr="0002550D">
        <w:rPr>
          <w:rFonts w:eastAsia="Calibri"/>
          <w:bCs/>
          <w:iCs/>
          <w:lang w:eastAsia="en-US"/>
        </w:rPr>
        <w:t xml:space="preserve">body </w:t>
      </w:r>
      <w:ins w:id="96" w:author="Linus Kilander Xu" w:date="2024-03-05T07:52:00Z">
        <w:r w:rsidRPr="0002550D">
          <w:rPr>
            <w:rFonts w:eastAsia="Calibri"/>
            <w:bCs/>
            <w:iCs/>
            <w:lang w:eastAsia="en-US"/>
          </w:rPr>
          <w:t xml:space="preserve">as </w:t>
        </w:r>
      </w:ins>
      <w:r w:rsidRPr="0002550D">
        <w:rPr>
          <w:rFonts w:eastAsia="Calibri"/>
          <w:bCs/>
          <w:iCs/>
          <w:lang w:eastAsia="en-US"/>
        </w:rPr>
        <w:t xml:space="preserve">defined in </w:t>
      </w:r>
      <w:del w:id="97" w:author="Linus Kilander Xu" w:date="2024-03-05T07:52:00Z">
        <w:r w:rsidR="00000000" w:rsidRPr="005A5D9D">
          <w:delText xml:space="preserve">point 13 of </w:delText>
        </w:r>
      </w:del>
      <w:r w:rsidRPr="0002550D">
        <w:rPr>
          <w:rFonts w:eastAsia="Calibri"/>
          <w:bCs/>
          <w:iCs/>
          <w:lang w:eastAsia="en-US"/>
        </w:rPr>
        <w:t>Article 2</w:t>
      </w:r>
      <w:ins w:id="98" w:author="Linus Kilander Xu" w:date="2024-03-05T07:52:00Z">
        <w:r w:rsidRPr="0002550D">
          <w:rPr>
            <w:rFonts w:eastAsia="Calibri"/>
            <w:bCs/>
            <w:iCs/>
            <w:lang w:eastAsia="en-US"/>
          </w:rPr>
          <w:t>, point 13,</w:t>
        </w:r>
      </w:ins>
      <w:r w:rsidRPr="0002550D">
        <w:rPr>
          <w:rFonts w:eastAsia="Calibri"/>
          <w:bCs/>
          <w:iCs/>
          <w:lang w:eastAsia="en-US"/>
        </w:rPr>
        <w:t xml:space="preserve"> of Regulation (EC) No 765/2008, which is accredited in accordance with that Regulation as competent to carry out conformity assessment of a qualified trust service provider </w:t>
      </w:r>
      <w:r w:rsidRPr="0002550D">
        <w:rPr>
          <w:rFonts w:eastAsia="Calibri"/>
          <w:bCs/>
          <w:iCs/>
          <w:lang w:eastAsia="en-US"/>
        </w:rPr>
        <w:lastRenderedPageBreak/>
        <w:t>and the qualified trust services it provides</w:t>
      </w:r>
      <w:del w:id="99" w:author="Linus Kilander Xu" w:date="2024-03-05T07:52:00Z">
        <w:r w:rsidR="00000000" w:rsidRPr="005A5D9D">
          <w:delText xml:space="preserve">; </w:delText>
        </w:r>
      </w:del>
      <w:ins w:id="100" w:author="Linus Kilander Xu" w:date="2024-03-05T07:52:00Z">
        <w:r w:rsidRPr="0002550D">
          <w:rPr>
            <w:rFonts w:eastAsia="Calibri"/>
            <w:bCs/>
            <w:iCs/>
            <w:lang w:eastAsia="en-US"/>
          </w:rPr>
          <w:t>, or as competent to carry out certification of European Digital Identity Wallets or electronic identification means;</w:t>
        </w:r>
      </w:ins>
    </w:p>
    <w:p w14:paraId="7AC08416" w14:textId="701115AA" w:rsidR="007932CD" w:rsidRPr="005A5D9D" w:rsidRDefault="00000000" w:rsidP="005A5D9D">
      <w:pPr>
        <w:pStyle w:val="ListParagraph"/>
        <w:numPr>
          <w:ilvl w:val="0"/>
          <w:numId w:val="80"/>
        </w:numPr>
        <w:ind w:left="567" w:hanging="567"/>
      </w:pPr>
      <w:r w:rsidRPr="005A5D9D">
        <w:t>‘</w:t>
      </w:r>
      <w:proofErr w:type="gramStart"/>
      <w:r w:rsidRPr="005A5D9D">
        <w:t>trust</w:t>
      </w:r>
      <w:proofErr w:type="gramEnd"/>
      <w:r w:rsidRPr="005A5D9D">
        <w:t xml:space="preserve"> service provider’ means a natural or a legal person who provides one or more trust services either as a qualified or as a non-qualified trust service provider; </w:t>
      </w:r>
    </w:p>
    <w:p w14:paraId="4698339B"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trust service provider’ means a trust service provider who provides one or more qualified trust services and is granted the qualified status by the supervisory body; </w:t>
      </w:r>
    </w:p>
    <w:p w14:paraId="5800A5A3" w14:textId="1F09D22B" w:rsidR="007932CD" w:rsidRPr="005A5D9D" w:rsidRDefault="0002550D" w:rsidP="005A5D9D">
      <w:pPr>
        <w:pStyle w:val="ListParagraph"/>
        <w:numPr>
          <w:ilvl w:val="0"/>
          <w:numId w:val="80"/>
        </w:numPr>
        <w:ind w:left="567" w:hanging="567"/>
      </w:pPr>
      <w:r w:rsidRPr="00700421">
        <w:rPr>
          <w:rFonts w:eastAsia="Calibri"/>
          <w:lang w:eastAsia="en-US"/>
        </w:rPr>
        <w:t xml:space="preserve">‘product’ means hardware or software, or relevant components of hardware or software, which are intended to be used for the provision of </w:t>
      </w:r>
      <w:ins w:id="101" w:author="Linus Kilander Xu" w:date="2024-03-05T07:52:00Z">
        <w:r w:rsidRPr="00700421">
          <w:rPr>
            <w:rFonts w:eastAsia="Calibri"/>
            <w:lang w:eastAsia="en-US"/>
          </w:rPr>
          <w:t xml:space="preserve">electronic identification and </w:t>
        </w:r>
      </w:ins>
      <w:r w:rsidRPr="00700421">
        <w:rPr>
          <w:rFonts w:eastAsia="Calibri"/>
          <w:lang w:eastAsia="en-US"/>
        </w:rPr>
        <w:t>trust services;</w:t>
      </w:r>
      <w:ins w:id="102" w:author="Linus Kilander Xu" w:date="2024-03-05T07:52:00Z">
        <w:r w:rsidRPr="00700421">
          <w:rPr>
            <w:rFonts w:eastAsia="Calibri"/>
            <w:lang w:eastAsia="en-US"/>
          </w:rPr>
          <w:t>’</w:t>
        </w:r>
      </w:ins>
      <w:r w:rsidRPr="005A5D9D">
        <w:t xml:space="preserve"> </w:t>
      </w:r>
    </w:p>
    <w:p w14:paraId="2BDF405F"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signature creation device’ means configured software or hardware used to create an electronic signature; </w:t>
      </w:r>
    </w:p>
    <w:p w14:paraId="2EB55467" w14:textId="2A56B857" w:rsidR="007932C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signature creation device’ means an electronic signature creation device that meets the requirements laid down in Annex II;</w:t>
      </w:r>
      <w:del w:id="103" w:author="Linus Kilander Xu" w:date="2024-03-05T07:52:00Z">
        <w:r w:rsidRPr="005A5D9D">
          <w:delText xml:space="preserve"> </w:delText>
        </w:r>
      </w:del>
    </w:p>
    <w:p w14:paraId="44A2B567" w14:textId="20E0B3B8" w:rsidR="0002550D" w:rsidRPr="0002550D" w:rsidRDefault="0002550D" w:rsidP="0002550D">
      <w:pPr>
        <w:pStyle w:val="ListParagraph"/>
        <w:numPr>
          <w:ilvl w:val="0"/>
          <w:numId w:val="80"/>
        </w:numPr>
        <w:ind w:left="567" w:hanging="567"/>
        <w:rPr>
          <w:ins w:id="104" w:author="Linus Kilander Xu" w:date="2024-03-05T07:52:00Z"/>
        </w:rPr>
      </w:pPr>
      <w:ins w:id="105" w:author="Linus Kilander Xu" w:date="2024-03-05T07:52:00Z">
        <w:r w:rsidRPr="0002550D">
          <w:t>‘</w:t>
        </w:r>
        <w:proofErr w:type="gramStart"/>
        <w:r w:rsidRPr="0002550D">
          <w:t>remote</w:t>
        </w:r>
        <w:proofErr w:type="gramEnd"/>
        <w:r w:rsidRPr="0002550D">
          <w:t xml:space="preserve"> qualified electronic signature creation device’ means a qualified electronic signature creation device that is managed by a qualified trust service provider in accordance with Article 29a on behalf of a signatory;</w:t>
        </w:r>
      </w:ins>
    </w:p>
    <w:p w14:paraId="4C35BD0F" w14:textId="74133B8E" w:rsidR="0002550D" w:rsidRPr="0002550D" w:rsidRDefault="0002550D" w:rsidP="0002550D">
      <w:pPr>
        <w:pStyle w:val="ListParagraph"/>
        <w:numPr>
          <w:ilvl w:val="0"/>
          <w:numId w:val="80"/>
        </w:numPr>
        <w:ind w:left="567" w:hanging="567"/>
        <w:rPr>
          <w:ins w:id="106" w:author="Linus Kilander Xu" w:date="2024-03-05T07:52:00Z"/>
        </w:rPr>
      </w:pPr>
      <w:ins w:id="107" w:author="Linus Kilander Xu" w:date="2024-03-05T07:52:00Z">
        <w:r w:rsidRPr="0002550D">
          <w:t>‘</w:t>
        </w:r>
        <w:proofErr w:type="gramStart"/>
        <w:r w:rsidRPr="0002550D">
          <w:t>remote</w:t>
        </w:r>
        <w:proofErr w:type="gramEnd"/>
        <w:r w:rsidRPr="0002550D">
          <w:t xml:space="preserve"> qualified electronic seal creation device’ means a qualified electronic seal creation device that is managed by a qualified trust service provider in accordance with Article 39a on behalf of a seal creator;</w:t>
        </w:r>
      </w:ins>
    </w:p>
    <w:p w14:paraId="7D73CFBA" w14:textId="77777777" w:rsidR="007932CD" w:rsidRPr="005A5D9D" w:rsidRDefault="00000000" w:rsidP="005A5D9D">
      <w:pPr>
        <w:pStyle w:val="ListParagraph"/>
        <w:numPr>
          <w:ilvl w:val="0"/>
          <w:numId w:val="80"/>
        </w:numPr>
        <w:ind w:left="567" w:hanging="567"/>
      </w:pPr>
      <w:r w:rsidRPr="005A5D9D">
        <w:t>‘</w:t>
      </w:r>
      <w:proofErr w:type="gramStart"/>
      <w:r w:rsidRPr="005A5D9D">
        <w:t>creator</w:t>
      </w:r>
      <w:proofErr w:type="gramEnd"/>
      <w:r w:rsidRPr="005A5D9D">
        <w:t xml:space="preserve"> of a seal’ means a legal person who creates an electronic seal; </w:t>
      </w:r>
    </w:p>
    <w:p w14:paraId="5EF50A61"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seal’ means data in electronic form, which is attached to or logically associated with other data in electronic form to ensure the latter’s origin and integrity; </w:t>
      </w:r>
    </w:p>
    <w:p w14:paraId="799C1628" w14:textId="77777777" w:rsidR="007932CD" w:rsidRPr="005A5D9D" w:rsidRDefault="00000000" w:rsidP="005A5D9D">
      <w:pPr>
        <w:pStyle w:val="ListParagraph"/>
        <w:numPr>
          <w:ilvl w:val="0"/>
          <w:numId w:val="80"/>
        </w:numPr>
        <w:ind w:left="567" w:hanging="567"/>
      </w:pPr>
      <w:r w:rsidRPr="005A5D9D">
        <w:t>‘</w:t>
      </w:r>
      <w:proofErr w:type="gramStart"/>
      <w:r w:rsidRPr="005A5D9D">
        <w:t>advanced</w:t>
      </w:r>
      <w:proofErr w:type="gramEnd"/>
      <w:r w:rsidRPr="005A5D9D">
        <w:t xml:space="preserve"> electronic seal’ means an electronic seal, which meets the requirements set out in Article 36; </w:t>
      </w:r>
    </w:p>
    <w:p w14:paraId="740B0473"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seal’ means an advanced electronic seal, which is created by a qualified electronic seal creation device, and that is based on a qualified certificate for electronic seal; </w:t>
      </w:r>
    </w:p>
    <w:p w14:paraId="65B69CCC"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seal creation data’ means unique data, which is used by the creator of the electronic seal to create an electronic seal; </w:t>
      </w:r>
    </w:p>
    <w:p w14:paraId="29AA230A" w14:textId="77777777" w:rsidR="007932CD" w:rsidRPr="005A5D9D" w:rsidRDefault="00000000" w:rsidP="005A5D9D">
      <w:pPr>
        <w:pStyle w:val="ListParagraph"/>
        <w:numPr>
          <w:ilvl w:val="0"/>
          <w:numId w:val="80"/>
        </w:numPr>
        <w:ind w:left="567" w:hanging="567"/>
      </w:pPr>
      <w:r w:rsidRPr="005A5D9D">
        <w:t>‘</w:t>
      </w:r>
      <w:proofErr w:type="gramStart"/>
      <w:r w:rsidRPr="005A5D9D">
        <w:t>certificate</w:t>
      </w:r>
      <w:proofErr w:type="gramEnd"/>
      <w:r w:rsidRPr="005A5D9D">
        <w:t xml:space="preserve"> for electronic seal’ means an electronic attestation that links electronic seal validation data to a legal person and confirms the name of that person; </w:t>
      </w:r>
    </w:p>
    <w:p w14:paraId="7F0F03CE"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certificate for electronic seal’ means a certificate for an electronic seal, that is issued by a qualified trust service provider and meets the requirements laid down in Annex III; </w:t>
      </w:r>
    </w:p>
    <w:p w14:paraId="7E11F97B"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seal creation device’ means configured software or hardware used to create an electronic seal; </w:t>
      </w:r>
    </w:p>
    <w:p w14:paraId="129CE96F"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seal creation device’ means an electronic seal creation device that meets mutatis mutandis the requirements laid down in Annex II; </w:t>
      </w:r>
    </w:p>
    <w:p w14:paraId="28B403A5" w14:textId="77777777" w:rsidR="007932CD" w:rsidRPr="005A5D9D" w:rsidRDefault="00000000" w:rsidP="005A5D9D">
      <w:pPr>
        <w:pStyle w:val="ListParagraph"/>
        <w:numPr>
          <w:ilvl w:val="0"/>
          <w:numId w:val="80"/>
        </w:numPr>
        <w:ind w:left="567" w:hanging="567"/>
      </w:pPr>
      <w:r w:rsidRPr="005A5D9D">
        <w:lastRenderedPageBreak/>
        <w:t>‘</w:t>
      </w:r>
      <w:proofErr w:type="gramStart"/>
      <w:r w:rsidRPr="005A5D9D">
        <w:t>electronic</w:t>
      </w:r>
      <w:proofErr w:type="gramEnd"/>
      <w:r w:rsidRPr="005A5D9D">
        <w:t xml:space="preserve"> time stamp’ means data in electronic form which binds other data in electronic form to a particular time establishing evidence that the latter data existed at that time; </w:t>
      </w:r>
    </w:p>
    <w:p w14:paraId="1CFC8CE3"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time stamp’ means an electronic time stamp which meets the requirements laid down in Article 42;</w:t>
      </w:r>
    </w:p>
    <w:p w14:paraId="1FB59FEE"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document’ means any content stored in electronic form, in particular text or sound, visual or audiovisual recording; </w:t>
      </w:r>
    </w:p>
    <w:p w14:paraId="15C54189" w14:textId="77777777" w:rsidR="007932CD" w:rsidRPr="005A5D9D" w:rsidRDefault="00000000" w:rsidP="005A5D9D">
      <w:pPr>
        <w:pStyle w:val="ListParagraph"/>
        <w:numPr>
          <w:ilvl w:val="0"/>
          <w:numId w:val="80"/>
        </w:numPr>
        <w:ind w:left="567" w:hanging="567"/>
      </w:pPr>
      <w:r w:rsidRPr="005A5D9D">
        <w:t>‘</w:t>
      </w:r>
      <w:proofErr w:type="gramStart"/>
      <w:r w:rsidRPr="005A5D9D">
        <w:t>electronic</w:t>
      </w:r>
      <w:proofErr w:type="gramEnd"/>
      <w:r w:rsidRPr="005A5D9D">
        <w:t xml:space="preserve"> registered delivery service’ means a service that makes it possible to transmit data between third parties by electronic means and provides evidence relating to the handling of the transmitted data, including proof of sending and receiving the data, and that protects transmitted data against the risk of loss, theft, damage or any unauthorised alterations; </w:t>
      </w:r>
    </w:p>
    <w:p w14:paraId="4B6FD09A" w14:textId="77777777"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electronic registered delivery service’ means an electronic registered delivery service which meets the requirements laid down in Article 44; </w:t>
      </w:r>
    </w:p>
    <w:p w14:paraId="462D484B" w14:textId="77777777" w:rsidR="0002550D" w:rsidRDefault="0002550D" w:rsidP="005A5D9D">
      <w:pPr>
        <w:pStyle w:val="ListParagraph"/>
        <w:numPr>
          <w:ilvl w:val="0"/>
          <w:numId w:val="80"/>
        </w:numPr>
        <w:ind w:left="567" w:hanging="567"/>
      </w:pPr>
      <w:r w:rsidRPr="0002550D">
        <w:t>‘</w:t>
      </w:r>
      <w:proofErr w:type="gramStart"/>
      <w:r w:rsidRPr="0002550D">
        <w:t>certificate</w:t>
      </w:r>
      <w:proofErr w:type="gramEnd"/>
      <w:r w:rsidRPr="0002550D">
        <w:t xml:space="preserve"> for website authentication’ means an</w:t>
      </w:r>
      <w:ins w:id="108" w:author="Linus Kilander Xu" w:date="2024-03-05T07:52:00Z">
        <w:r w:rsidRPr="0002550D">
          <w:t xml:space="preserve"> electronic</w:t>
        </w:r>
      </w:ins>
      <w:r w:rsidRPr="0002550D">
        <w:t xml:space="preserve"> attestation that makes it possible to authenticate a website and links the website to the natural or legal person to whom the certificate is issued; </w:t>
      </w:r>
    </w:p>
    <w:p w14:paraId="453EA87E" w14:textId="49DD3454" w:rsidR="007932CD" w:rsidRPr="005A5D9D" w:rsidRDefault="00000000" w:rsidP="005A5D9D">
      <w:pPr>
        <w:pStyle w:val="ListParagraph"/>
        <w:numPr>
          <w:ilvl w:val="0"/>
          <w:numId w:val="80"/>
        </w:numPr>
        <w:ind w:left="567" w:hanging="567"/>
      </w:pPr>
      <w:r w:rsidRPr="005A5D9D">
        <w:t>‘</w:t>
      </w:r>
      <w:proofErr w:type="gramStart"/>
      <w:r w:rsidRPr="005A5D9D">
        <w:t>qualified</w:t>
      </w:r>
      <w:proofErr w:type="gramEnd"/>
      <w:r w:rsidRPr="005A5D9D">
        <w:t xml:space="preserve"> certificate for website authentication’ means a certificate for website authentication, which is issued by a qualified trust service provider and meets the requirements laid down in Annex IV; </w:t>
      </w:r>
    </w:p>
    <w:p w14:paraId="0F6543AF" w14:textId="77777777" w:rsidR="0002550D" w:rsidRDefault="00000000" w:rsidP="0002550D">
      <w:pPr>
        <w:pStyle w:val="ListParagraph"/>
        <w:numPr>
          <w:ilvl w:val="0"/>
          <w:numId w:val="80"/>
        </w:numPr>
        <w:ind w:left="567" w:hanging="567"/>
      </w:pPr>
      <w:r w:rsidRPr="005A5D9D">
        <w:t>‘</w:t>
      </w:r>
      <w:proofErr w:type="gramStart"/>
      <w:r w:rsidRPr="005A5D9D">
        <w:t>validation</w:t>
      </w:r>
      <w:proofErr w:type="gramEnd"/>
      <w:r w:rsidRPr="005A5D9D">
        <w:t xml:space="preserve"> data’ means data that is used to validate an electronic signature or an electronic seal; </w:t>
      </w:r>
    </w:p>
    <w:p w14:paraId="6E81E6EE" w14:textId="6E335ED5" w:rsidR="0002550D" w:rsidRDefault="0002550D" w:rsidP="0002550D">
      <w:pPr>
        <w:pStyle w:val="ListParagraph"/>
        <w:numPr>
          <w:ilvl w:val="0"/>
          <w:numId w:val="80"/>
        </w:numPr>
        <w:ind w:left="567" w:hanging="567"/>
      </w:pPr>
      <w:r w:rsidRPr="0002550D">
        <w:t xml:space="preserve">‘validation’ means the process of verifying and confirming that </w:t>
      </w:r>
      <w:del w:id="109" w:author="Linus Kilander Xu" w:date="2024-03-05T07:52:00Z">
        <w:r w:rsidR="00000000" w:rsidRPr="005A5D9D">
          <w:delText>an</w:delText>
        </w:r>
      </w:del>
      <w:ins w:id="110" w:author="Linus Kilander Xu" w:date="2024-03-05T07:52:00Z">
        <w:r w:rsidRPr="0002550D">
          <w:t>data in</w:t>
        </w:r>
      </w:ins>
      <w:r w:rsidRPr="0002550D">
        <w:t xml:space="preserve"> electronic </w:t>
      </w:r>
      <w:del w:id="111" w:author="Linus Kilander Xu" w:date="2024-03-05T07:52:00Z">
        <w:r w:rsidR="00000000" w:rsidRPr="005A5D9D">
          <w:delText>signature or a seal is</w:delText>
        </w:r>
      </w:del>
      <w:ins w:id="112" w:author="Linus Kilander Xu" w:date="2024-03-05T07:52:00Z">
        <w:r w:rsidRPr="0002550D">
          <w:t xml:space="preserve">form </w:t>
        </w:r>
        <w:proofErr w:type="gramStart"/>
        <w:r w:rsidRPr="0002550D">
          <w:t>are</w:t>
        </w:r>
      </w:ins>
      <w:proofErr w:type="gramEnd"/>
      <w:r w:rsidRPr="0002550D">
        <w:t xml:space="preserve"> valid</w:t>
      </w:r>
      <w:del w:id="113" w:author="Linus Kilander Xu" w:date="2024-03-05T07:52:00Z">
        <w:r w:rsidR="00000000" w:rsidRPr="005A5D9D">
          <w:delText>.</w:delText>
        </w:r>
        <w:r w:rsidR="00000000" w:rsidRPr="005A5D9D">
          <w:rPr>
            <w:i/>
          </w:rPr>
          <w:delText xml:space="preserve"> </w:delText>
        </w:r>
      </w:del>
      <w:ins w:id="114" w:author="Linus Kilander Xu" w:date="2024-03-05T07:52:00Z">
        <w:r w:rsidRPr="0002550D">
          <w:t xml:space="preserve"> in accordance with this Regulation;</w:t>
        </w:r>
      </w:ins>
    </w:p>
    <w:p w14:paraId="09342FF1" w14:textId="1A4F78A7" w:rsidR="0002550D" w:rsidRPr="0002550D" w:rsidRDefault="0002550D" w:rsidP="0002550D">
      <w:pPr>
        <w:pStyle w:val="ListParagraph"/>
        <w:numPr>
          <w:ilvl w:val="0"/>
          <w:numId w:val="80"/>
        </w:numPr>
        <w:ind w:left="567" w:hanging="567"/>
        <w:rPr>
          <w:ins w:id="115" w:author="Linus Kilander Xu" w:date="2024-03-05T07:52:00Z"/>
        </w:rPr>
      </w:pPr>
      <w:ins w:id="116" w:author="Linus Kilander Xu" w:date="2024-03-05T07:52:00Z">
        <w:r w:rsidRPr="0002550D">
          <w:t>‘European Digital Identity Wallet’ means an electronic identification means which allows the user to securely store, manage and validate person identification data and electronic attestations of attributes for the purpose of providing them to relying parties</w:t>
        </w:r>
        <w:r w:rsidR="00766AC8">
          <w:t xml:space="preserve">  </w:t>
        </w:r>
        <w:r w:rsidRPr="0002550D">
          <w:t xml:space="preserve"> and other users of European Digital Identity Wallets, and to sign by means of qualified electronic signatures or to seal by means of qualified electronic seals;</w:t>
        </w:r>
      </w:ins>
    </w:p>
    <w:p w14:paraId="321FD56B" w14:textId="2CC2DF03" w:rsidR="0002550D" w:rsidRPr="0002550D" w:rsidRDefault="0002550D" w:rsidP="0002550D">
      <w:pPr>
        <w:pStyle w:val="ListParagraph"/>
        <w:numPr>
          <w:ilvl w:val="0"/>
          <w:numId w:val="80"/>
        </w:numPr>
        <w:ind w:left="567" w:hanging="567"/>
        <w:rPr>
          <w:ins w:id="117" w:author="Linus Kilander Xu" w:date="2024-03-05T07:52:00Z"/>
        </w:rPr>
      </w:pPr>
      <w:ins w:id="118" w:author="Linus Kilander Xu" w:date="2024-03-05T07:52:00Z">
        <w:r w:rsidRPr="0002550D">
          <w:t>‘attribute’ means a characteristic, quality, right or permission of a natural or legal person or of an object;</w:t>
        </w:r>
      </w:ins>
    </w:p>
    <w:p w14:paraId="0A4B2B70" w14:textId="2E736A51" w:rsidR="0002550D" w:rsidRPr="0002550D" w:rsidRDefault="0002550D" w:rsidP="0002550D">
      <w:pPr>
        <w:pStyle w:val="ListParagraph"/>
        <w:numPr>
          <w:ilvl w:val="0"/>
          <w:numId w:val="80"/>
        </w:numPr>
        <w:ind w:left="567" w:hanging="567"/>
        <w:rPr>
          <w:ins w:id="119" w:author="Linus Kilander Xu" w:date="2024-03-05T07:52:00Z"/>
        </w:rPr>
      </w:pPr>
      <w:ins w:id="120" w:author="Linus Kilander Xu" w:date="2024-03-05T07:52:00Z">
        <w:r w:rsidRPr="0002550D">
          <w:t>‘</w:t>
        </w:r>
        <w:proofErr w:type="gramStart"/>
        <w:r w:rsidRPr="0002550D">
          <w:t>electronic</w:t>
        </w:r>
        <w:proofErr w:type="gramEnd"/>
        <w:r w:rsidRPr="0002550D">
          <w:t xml:space="preserve"> attestation of attributes’ means an attestation in electronic form that allows attributes to be authenticated; </w:t>
        </w:r>
      </w:ins>
    </w:p>
    <w:p w14:paraId="57DB0AA5" w14:textId="67F54C7D" w:rsidR="0002550D" w:rsidRDefault="0002550D" w:rsidP="0002550D">
      <w:pPr>
        <w:pStyle w:val="ListParagraph"/>
        <w:numPr>
          <w:ilvl w:val="0"/>
          <w:numId w:val="80"/>
        </w:numPr>
        <w:ind w:left="567" w:hanging="567"/>
        <w:rPr>
          <w:ins w:id="121" w:author="Linus Kilander Xu" w:date="2024-03-05T07:52:00Z"/>
        </w:rPr>
      </w:pPr>
      <w:ins w:id="122" w:author="Linus Kilander Xu" w:date="2024-03-05T07:52:00Z">
        <w:r w:rsidRPr="0002550D">
          <w:t>‘</w:t>
        </w:r>
        <w:proofErr w:type="gramStart"/>
        <w:r w:rsidRPr="0002550D">
          <w:t>qualified</w:t>
        </w:r>
        <w:proofErr w:type="gramEnd"/>
        <w:r w:rsidRPr="0002550D">
          <w:t xml:space="preserve"> electronic attestation of attributes’ means an electronic attestation of attributes which is issued by a qualified trust service provider and meets the requirements laid down in Annex V;</w:t>
        </w:r>
      </w:ins>
    </w:p>
    <w:p w14:paraId="05FD301E" w14:textId="77777777" w:rsidR="0002550D" w:rsidRDefault="0002550D" w:rsidP="0002550D">
      <w:pPr>
        <w:pStyle w:val="ListParagraph"/>
        <w:numPr>
          <w:ilvl w:val="0"/>
          <w:numId w:val="80"/>
        </w:numPr>
        <w:ind w:left="567" w:hanging="567"/>
        <w:rPr>
          <w:ins w:id="123" w:author="Linus Kilander Xu" w:date="2024-03-05T07:52:00Z"/>
        </w:rPr>
      </w:pPr>
      <w:ins w:id="124" w:author="Linus Kilander Xu" w:date="2024-03-05T07:52:00Z">
        <w:r>
          <w:t>‘</w:t>
        </w:r>
        <w:proofErr w:type="gramStart"/>
        <w:r>
          <w:t>electronic</w:t>
        </w:r>
        <w:proofErr w:type="gramEnd"/>
        <w:r>
          <w:t xml:space="preserve"> attestation of attributes issued by or on behalf of a public sector body responsible for an authentic source’ means an electronic attestation of attributes issued by a public sector body that is responsible for an authentic source or by a public sector body that is designated by the </w:t>
        </w:r>
        <w:r>
          <w:lastRenderedPageBreak/>
          <w:t>Member State to issue such attestations of attributes on behalf of the public sector bodies responsible for authentic sources in accordance with Article 45f and with Annex VII;</w:t>
        </w:r>
      </w:ins>
    </w:p>
    <w:p w14:paraId="5D2BA9DE" w14:textId="3C6B6007" w:rsidR="0002550D" w:rsidRDefault="0002550D" w:rsidP="0002550D">
      <w:pPr>
        <w:pStyle w:val="ListParagraph"/>
        <w:numPr>
          <w:ilvl w:val="0"/>
          <w:numId w:val="80"/>
        </w:numPr>
        <w:ind w:left="567" w:hanging="567"/>
        <w:rPr>
          <w:ins w:id="125" w:author="Linus Kilander Xu" w:date="2024-03-05T07:52:00Z"/>
        </w:rPr>
      </w:pPr>
      <w:ins w:id="126" w:author="Linus Kilander Xu" w:date="2024-03-05T07:52:00Z">
        <w:r>
          <w:t>‘</w:t>
        </w:r>
        <w:proofErr w:type="gramStart"/>
        <w:r>
          <w:t>authentic</w:t>
        </w:r>
        <w:proofErr w:type="gramEnd"/>
        <w:r>
          <w:t xml:space="preserve"> source’ means a repository or system, held under the responsibility of a public sector body or private entity, that contains and provides attributes about a natural or legal person or object and that is considered to be a primary source of that information or recognised as authentic in accordance with Union or national law, including administrative practice;</w:t>
        </w:r>
      </w:ins>
    </w:p>
    <w:p w14:paraId="4F04BAB4" w14:textId="714C4D34" w:rsidR="0002550D" w:rsidRDefault="0002550D" w:rsidP="0002550D">
      <w:pPr>
        <w:pStyle w:val="ListParagraph"/>
        <w:numPr>
          <w:ilvl w:val="0"/>
          <w:numId w:val="80"/>
        </w:numPr>
        <w:ind w:left="567" w:hanging="567"/>
        <w:rPr>
          <w:ins w:id="127" w:author="Linus Kilander Xu" w:date="2024-03-05T07:52:00Z"/>
        </w:rPr>
      </w:pPr>
      <w:ins w:id="128" w:author="Linus Kilander Xu" w:date="2024-03-05T07:52:00Z">
        <w:r>
          <w:t>‘</w:t>
        </w:r>
        <w:proofErr w:type="gramStart"/>
        <w:r>
          <w:t>electronic</w:t>
        </w:r>
        <w:proofErr w:type="gramEnd"/>
        <w:r>
          <w:t xml:space="preserve"> archiving’ means a service ensuring the receipt, storage, retrieval and deletion of electronic data and electronic documents in order to ensure their durability and legibility as well as to preserve their integrity, confidentiality and proof of origin throughout the preservation period;</w:t>
        </w:r>
      </w:ins>
    </w:p>
    <w:p w14:paraId="5C650597" w14:textId="77777777" w:rsidR="0002550D" w:rsidRPr="0002550D" w:rsidRDefault="0002550D" w:rsidP="0002550D">
      <w:pPr>
        <w:pStyle w:val="ListParagraph"/>
        <w:numPr>
          <w:ilvl w:val="0"/>
          <w:numId w:val="80"/>
        </w:numPr>
        <w:ind w:left="567" w:hanging="567"/>
        <w:rPr>
          <w:ins w:id="129" w:author="Linus Kilander Xu" w:date="2024-03-05T07:52:00Z"/>
        </w:rPr>
      </w:pPr>
      <w:ins w:id="130" w:author="Linus Kilander Xu" w:date="2024-03-05T07:52:00Z">
        <w:r w:rsidRPr="0002550D">
          <w:t>‘</w:t>
        </w:r>
        <w:proofErr w:type="gramStart"/>
        <w:r w:rsidRPr="0002550D">
          <w:t>qualified</w:t>
        </w:r>
        <w:proofErr w:type="gramEnd"/>
        <w:r w:rsidRPr="0002550D">
          <w:t xml:space="preserve"> electronic archiving service’ means an electronic archiving service which is provided by a qualified trust service provider and which meets the requirements laid down in Article 45j;</w:t>
        </w:r>
      </w:ins>
    </w:p>
    <w:p w14:paraId="2A944E9E" w14:textId="3BFF429A" w:rsidR="0002550D" w:rsidRPr="0002550D" w:rsidRDefault="0002550D" w:rsidP="0002550D">
      <w:pPr>
        <w:pStyle w:val="ListParagraph"/>
        <w:numPr>
          <w:ilvl w:val="0"/>
          <w:numId w:val="80"/>
        </w:numPr>
        <w:ind w:left="567" w:hanging="567"/>
        <w:rPr>
          <w:ins w:id="131" w:author="Linus Kilander Xu" w:date="2024-03-05T07:52:00Z"/>
        </w:rPr>
      </w:pPr>
      <w:ins w:id="132" w:author="Linus Kilander Xu" w:date="2024-03-05T07:52:00Z">
        <w:r w:rsidRPr="0002550D">
          <w:t>‘EU Digital Identity Wallet Trust Mark’ means a verifiable, simple and recognisable indication which is communicated in a clear manner that a European Digital Identity Wallet has been provided in accordance with this Regulation;</w:t>
        </w:r>
      </w:ins>
    </w:p>
    <w:p w14:paraId="1698D84C" w14:textId="4A0093F8" w:rsidR="0002550D" w:rsidRPr="0002550D" w:rsidRDefault="0002550D" w:rsidP="0002550D">
      <w:pPr>
        <w:pStyle w:val="ListParagraph"/>
        <w:numPr>
          <w:ilvl w:val="0"/>
          <w:numId w:val="80"/>
        </w:numPr>
        <w:ind w:left="567" w:hanging="567"/>
        <w:rPr>
          <w:ins w:id="133" w:author="Linus Kilander Xu" w:date="2024-03-05T07:52:00Z"/>
        </w:rPr>
      </w:pPr>
      <w:ins w:id="134" w:author="Linus Kilander Xu" w:date="2024-03-05T07:52:00Z">
        <w:r w:rsidRPr="0002550D">
          <w:t>‘</w:t>
        </w:r>
        <w:proofErr w:type="gramStart"/>
        <w:r w:rsidRPr="0002550D">
          <w:t>strong</w:t>
        </w:r>
        <w:proofErr w:type="gramEnd"/>
        <w:r w:rsidRPr="0002550D">
          <w:t xml:space="preserve"> user authentication’ means an authentication based on the use of at least two authentication factors from different categories of either knowledge, something only the user knows, possession, something only the user possesses or inherence, something the user is, that are independent, in that the breach of one does not compromise the reliability of the others, and is designed in such a way as to protect the confidentiality of the authentication data;</w:t>
        </w:r>
      </w:ins>
    </w:p>
    <w:p w14:paraId="7861835B" w14:textId="1B3A0673" w:rsidR="0002550D" w:rsidRPr="0002550D" w:rsidRDefault="0002550D" w:rsidP="0002550D">
      <w:pPr>
        <w:pStyle w:val="ListParagraph"/>
        <w:numPr>
          <w:ilvl w:val="0"/>
          <w:numId w:val="80"/>
        </w:numPr>
        <w:ind w:left="567" w:hanging="567"/>
        <w:rPr>
          <w:ins w:id="135" w:author="Linus Kilander Xu" w:date="2024-03-05T07:52:00Z"/>
        </w:rPr>
      </w:pPr>
      <w:ins w:id="136" w:author="Linus Kilander Xu" w:date="2024-03-05T07:52:00Z">
        <w:r w:rsidRPr="0002550D">
          <w:t>‘</w:t>
        </w:r>
        <w:proofErr w:type="gramStart"/>
        <w:r w:rsidRPr="0002550D">
          <w:t>electronic</w:t>
        </w:r>
        <w:proofErr w:type="gramEnd"/>
        <w:r w:rsidRPr="0002550D">
          <w:t xml:space="preserve"> ledger’ means a sequence of electronic data records, ensuring the integrity of those records and the accuracy of the chronological ordering of those records;</w:t>
        </w:r>
      </w:ins>
    </w:p>
    <w:p w14:paraId="4FF92B6D" w14:textId="10EEC66F" w:rsidR="0002550D" w:rsidRPr="0002550D" w:rsidRDefault="0002550D" w:rsidP="0002550D">
      <w:pPr>
        <w:pStyle w:val="ListParagraph"/>
        <w:numPr>
          <w:ilvl w:val="0"/>
          <w:numId w:val="80"/>
        </w:numPr>
        <w:ind w:left="567" w:hanging="567"/>
        <w:rPr>
          <w:ins w:id="137" w:author="Linus Kilander Xu" w:date="2024-03-05T07:52:00Z"/>
        </w:rPr>
      </w:pPr>
      <w:ins w:id="138" w:author="Linus Kilander Xu" w:date="2024-03-05T07:52:00Z">
        <w:r w:rsidRPr="0002550D">
          <w:t>‘</w:t>
        </w:r>
        <w:proofErr w:type="gramStart"/>
        <w:r w:rsidRPr="0002550D">
          <w:t>qualified</w:t>
        </w:r>
        <w:proofErr w:type="gramEnd"/>
        <w:r w:rsidRPr="0002550D">
          <w:t xml:space="preserve"> electronic ledger’ means an electronic ledger which is provided by a qualified trust service provider and which meets the requirements laid down in Article 45l;</w:t>
        </w:r>
      </w:ins>
    </w:p>
    <w:p w14:paraId="2503C7B2" w14:textId="26965CE6" w:rsidR="0002550D" w:rsidRPr="0002550D" w:rsidRDefault="0002550D" w:rsidP="0002550D">
      <w:pPr>
        <w:pStyle w:val="ListParagraph"/>
        <w:numPr>
          <w:ilvl w:val="0"/>
          <w:numId w:val="80"/>
        </w:numPr>
        <w:ind w:left="567" w:hanging="567"/>
        <w:rPr>
          <w:ins w:id="139" w:author="Linus Kilander Xu" w:date="2024-03-05T07:52:00Z"/>
        </w:rPr>
      </w:pPr>
      <w:ins w:id="140" w:author="Linus Kilander Xu" w:date="2024-03-05T07:52:00Z">
        <w:r w:rsidRPr="0002550D">
          <w:t>‘</w:t>
        </w:r>
        <w:proofErr w:type="gramStart"/>
        <w:r w:rsidRPr="0002550D">
          <w:t>personal</w:t>
        </w:r>
        <w:proofErr w:type="gramEnd"/>
        <w:r w:rsidRPr="0002550D">
          <w:t xml:space="preserve"> data’ means any information as defined in Article 4, point (1), of Regulation (EU) 2016/679;</w:t>
        </w:r>
      </w:ins>
    </w:p>
    <w:p w14:paraId="1D10BC00" w14:textId="251742E2" w:rsidR="0002550D" w:rsidRPr="0002550D" w:rsidRDefault="0002550D" w:rsidP="0002550D">
      <w:pPr>
        <w:pStyle w:val="ListParagraph"/>
        <w:numPr>
          <w:ilvl w:val="0"/>
          <w:numId w:val="80"/>
        </w:numPr>
        <w:ind w:left="567" w:hanging="567"/>
        <w:rPr>
          <w:ins w:id="141" w:author="Linus Kilander Xu" w:date="2024-03-05T07:52:00Z"/>
        </w:rPr>
      </w:pPr>
      <w:ins w:id="142" w:author="Linus Kilander Xu" w:date="2024-03-05T07:52:00Z">
        <w:r w:rsidRPr="0002550D">
          <w:t>‘</w:t>
        </w:r>
        <w:proofErr w:type="gramStart"/>
        <w:r w:rsidRPr="0002550D">
          <w:t>identity</w:t>
        </w:r>
        <w:proofErr w:type="gramEnd"/>
        <w:r w:rsidRPr="0002550D">
          <w:t xml:space="preserve"> matching’ means a process where person identification data, or electronic identification means are matched with or linked to an existing account belonging to the same person </w:t>
        </w:r>
      </w:ins>
    </w:p>
    <w:p w14:paraId="2F25E8E9" w14:textId="28BDD30A" w:rsidR="0002550D" w:rsidRDefault="0002550D" w:rsidP="0002550D">
      <w:pPr>
        <w:pStyle w:val="ListParagraph"/>
        <w:numPr>
          <w:ilvl w:val="0"/>
          <w:numId w:val="80"/>
        </w:numPr>
        <w:ind w:left="567" w:hanging="567"/>
        <w:rPr>
          <w:ins w:id="143" w:author="Linus Kilander Xu" w:date="2024-03-05T07:52:00Z"/>
        </w:rPr>
      </w:pPr>
      <w:ins w:id="144" w:author="Linus Kilander Xu" w:date="2024-03-05T07:52:00Z">
        <w:r w:rsidRPr="0002550D">
          <w:t>‘</w:t>
        </w:r>
        <w:proofErr w:type="gramStart"/>
        <w:r w:rsidRPr="0002550D">
          <w:t>data</w:t>
        </w:r>
        <w:proofErr w:type="gramEnd"/>
        <w:r w:rsidRPr="0002550D">
          <w:t xml:space="preserve"> record’ means electronic data recorded with related meta-data supporting the processing of the data;</w:t>
        </w:r>
      </w:ins>
    </w:p>
    <w:p w14:paraId="24BA4C89" w14:textId="2C0A6DC4" w:rsidR="0002550D" w:rsidRPr="0002550D" w:rsidRDefault="0002550D" w:rsidP="0002550D">
      <w:pPr>
        <w:pStyle w:val="ListParagraph"/>
        <w:numPr>
          <w:ilvl w:val="0"/>
          <w:numId w:val="80"/>
        </w:numPr>
        <w:ind w:left="567" w:hanging="567"/>
        <w:rPr>
          <w:ins w:id="145" w:author="Linus Kilander Xu" w:date="2024-03-05T07:52:00Z"/>
        </w:rPr>
      </w:pPr>
      <w:ins w:id="146" w:author="Linus Kilander Xu" w:date="2024-03-05T07:52:00Z">
        <w:r w:rsidRPr="0002550D">
          <w:t>‘</w:t>
        </w:r>
        <w:proofErr w:type="gramStart"/>
        <w:r w:rsidRPr="0002550D">
          <w:t>offline</w:t>
        </w:r>
        <w:proofErr w:type="gramEnd"/>
        <w:r w:rsidRPr="0002550D">
          <w:t xml:space="preserve"> mode’ means, as regards the use of European Digital Identity Wallets, an interaction between a user and a third party at a physical location using close proximity technologies, whereby the European Digital Identity Wallet is not required to access remote systems via electronic communication networks for the purpose of the interaction.’;</w:t>
        </w:r>
      </w:ins>
    </w:p>
    <w:p w14:paraId="77C8C2DE" w14:textId="1A9202CB" w:rsidR="007932CD" w:rsidRPr="009104B5" w:rsidRDefault="00000000" w:rsidP="009104B5">
      <w:pPr>
        <w:pStyle w:val="Article"/>
      </w:pPr>
      <w:r w:rsidRPr="009104B5">
        <w:t>Article 4</w:t>
      </w:r>
      <w:r w:rsidRPr="009104B5">
        <w:rPr>
          <w:b/>
        </w:rPr>
        <w:t xml:space="preserve"> </w:t>
      </w:r>
    </w:p>
    <w:p w14:paraId="6BE8C6A4" w14:textId="77777777" w:rsidR="007932CD" w:rsidRPr="009104B5" w:rsidRDefault="00000000" w:rsidP="009104B5">
      <w:pPr>
        <w:pStyle w:val="Heading2"/>
      </w:pPr>
      <w:r w:rsidRPr="009104B5">
        <w:lastRenderedPageBreak/>
        <w:t xml:space="preserve">Internal market principle </w:t>
      </w:r>
    </w:p>
    <w:p w14:paraId="5C19757E" w14:textId="77777777" w:rsidR="007932CD" w:rsidRPr="00E82202" w:rsidRDefault="00000000" w:rsidP="00601D78">
      <w:pPr>
        <w:pStyle w:val="Normalnumberd"/>
        <w:numPr>
          <w:ilvl w:val="0"/>
          <w:numId w:val="92"/>
        </w:numPr>
      </w:pPr>
      <w:r w:rsidRPr="00E82202">
        <w:t xml:space="preserve">There shall be no restriction on the provision of trust services in the territory of a Member State by a trust service provider established in another Member State for reasons that fall within the fields covered by this Regulation. </w:t>
      </w:r>
    </w:p>
    <w:p w14:paraId="57BD3C9D" w14:textId="77777777" w:rsidR="007932CD" w:rsidRPr="00E82202" w:rsidRDefault="00000000" w:rsidP="00601D78">
      <w:pPr>
        <w:pStyle w:val="Normalnumberd"/>
      </w:pPr>
      <w:r w:rsidRPr="00E82202">
        <w:t xml:space="preserve">Products and trust services that comply with this Regulation shall be permitted to circulate freely in the internal market. </w:t>
      </w:r>
    </w:p>
    <w:p w14:paraId="21EB937C" w14:textId="77777777" w:rsidR="007C571C" w:rsidRDefault="007C571C">
      <w:pPr>
        <w:spacing w:before="0" w:after="160" w:line="259" w:lineRule="auto"/>
        <w:jc w:val="left"/>
        <w:rPr>
          <w:ins w:id="147" w:author="Linus Kilander Xu" w:date="2024-03-05T07:52:00Z"/>
          <w:i/>
        </w:rPr>
      </w:pPr>
      <w:ins w:id="148" w:author="Linus Kilander Xu" w:date="2024-03-05T07:52:00Z">
        <w:r>
          <w:br w:type="page"/>
        </w:r>
      </w:ins>
    </w:p>
    <w:p w14:paraId="11CB24B6" w14:textId="09DA9750" w:rsidR="007932CD" w:rsidRPr="009104B5" w:rsidRDefault="00000000" w:rsidP="009104B5">
      <w:pPr>
        <w:pStyle w:val="Article"/>
      </w:pPr>
      <w:r w:rsidRPr="009104B5">
        <w:lastRenderedPageBreak/>
        <w:t>Article 5</w:t>
      </w:r>
      <w:r w:rsidRPr="009104B5">
        <w:rPr>
          <w:b/>
        </w:rPr>
        <w:t xml:space="preserve"> </w:t>
      </w:r>
    </w:p>
    <w:p w14:paraId="43C9FCD4" w14:textId="77777777" w:rsidR="007932CD" w:rsidRPr="009104B5" w:rsidRDefault="00000000" w:rsidP="009104B5">
      <w:pPr>
        <w:pStyle w:val="Heading2"/>
        <w:rPr>
          <w:del w:id="149" w:author="Linus Kilander Xu" w:date="2024-03-05T07:52:00Z"/>
        </w:rPr>
      </w:pPr>
      <w:del w:id="150" w:author="Linus Kilander Xu" w:date="2024-03-05T07:52:00Z">
        <w:r w:rsidRPr="009104B5">
          <w:delText xml:space="preserve">Data processing and protection </w:delText>
        </w:r>
      </w:del>
    </w:p>
    <w:p w14:paraId="2DD15612" w14:textId="36F516C6" w:rsidR="00E82202" w:rsidRPr="00E82202" w:rsidRDefault="00000000" w:rsidP="00E82202">
      <w:pPr>
        <w:pStyle w:val="Heading2"/>
      </w:pPr>
      <w:del w:id="151" w:author="Linus Kilander Xu" w:date="2024-03-05T07:52:00Z">
        <w:r w:rsidRPr="009104B5">
          <w:delText>Processing of personal data shall be carried out in accordance with Directive 95/46/EC.</w:delText>
        </w:r>
      </w:del>
      <w:ins w:id="152" w:author="Linus Kilander Xu" w:date="2024-03-05T07:52:00Z">
        <w:r w:rsidR="00E82202" w:rsidRPr="00E82202">
          <w:t>Pseudonyms in electronic transaction</w:t>
        </w:r>
      </w:ins>
      <w:r w:rsidR="00E82202" w:rsidRPr="00E82202">
        <w:t xml:space="preserve"> </w:t>
      </w:r>
    </w:p>
    <w:p w14:paraId="7F55F5DF" w14:textId="4BA50720" w:rsidR="007932CD" w:rsidRPr="009104B5" w:rsidRDefault="00E82202" w:rsidP="00E82202">
      <w:r w:rsidRPr="00E82202">
        <w:t xml:space="preserve">Without prejudice to </w:t>
      </w:r>
      <w:ins w:id="153" w:author="Linus Kilander Xu" w:date="2024-03-05T07:52:00Z">
        <w:r w:rsidRPr="00E82202">
          <w:t xml:space="preserve">specific rules of Union or national law requiring users to identify themselves or to </w:t>
        </w:r>
      </w:ins>
      <w:r w:rsidRPr="00E82202">
        <w:t xml:space="preserve">the legal effect given to pseudonyms under national law, the use of pseudonyms </w:t>
      </w:r>
      <w:del w:id="154" w:author="Linus Kilander Xu" w:date="2024-03-05T07:52:00Z">
        <w:r w:rsidR="00000000" w:rsidRPr="009104B5">
          <w:delText>in electronic transactions</w:delText>
        </w:r>
      </w:del>
      <w:ins w:id="155" w:author="Linus Kilander Xu" w:date="2024-03-05T07:52:00Z">
        <w:r w:rsidRPr="00E82202">
          <w:t>that are chosen by the user</w:t>
        </w:r>
      </w:ins>
      <w:r w:rsidRPr="00E82202">
        <w:t xml:space="preserve"> shall not be prohibited</w:t>
      </w:r>
      <w:r>
        <w:t>.</w:t>
      </w:r>
      <w:del w:id="156" w:author="Linus Kilander Xu" w:date="2024-03-05T07:52:00Z">
        <w:r w:rsidR="00000000" w:rsidRPr="009104B5">
          <w:rPr>
            <w:sz w:val="17"/>
          </w:rPr>
          <w:delText xml:space="preserve"> </w:delText>
        </w:r>
      </w:del>
    </w:p>
    <w:p w14:paraId="1FE82A76" w14:textId="77777777" w:rsidR="00C339A7" w:rsidRDefault="00000000" w:rsidP="009104B5">
      <w:pPr>
        <w:pStyle w:val="Heading1"/>
        <w:rPr>
          <w:lang w:val="en-GB"/>
        </w:rPr>
      </w:pPr>
      <w:r w:rsidRPr="009104B5">
        <w:rPr>
          <w:lang w:val="en-GB"/>
        </w:rPr>
        <w:t xml:space="preserve">CHAPTER II </w:t>
      </w:r>
    </w:p>
    <w:p w14:paraId="181E83BB" w14:textId="5128A8FF" w:rsidR="007932CD" w:rsidRDefault="00000000" w:rsidP="009104B5">
      <w:pPr>
        <w:pStyle w:val="Heading1"/>
        <w:rPr>
          <w:i/>
          <w:lang w:val="en-GB"/>
        </w:rPr>
      </w:pPr>
      <w:r w:rsidRPr="009104B5">
        <w:rPr>
          <w:lang w:val="en-GB"/>
        </w:rPr>
        <w:t>ELECTRONIC IDENTIFICATION</w:t>
      </w:r>
      <w:r w:rsidRPr="009104B5">
        <w:rPr>
          <w:i/>
          <w:lang w:val="en-GB"/>
        </w:rPr>
        <w:t xml:space="preserve"> </w:t>
      </w:r>
    </w:p>
    <w:p w14:paraId="150F339D" w14:textId="77777777" w:rsidR="007932CD" w:rsidRPr="009104B5" w:rsidRDefault="00000000" w:rsidP="009104B5">
      <w:pPr>
        <w:pStyle w:val="Article"/>
        <w:rPr>
          <w:moveFrom w:id="157" w:author="Linus Kilander Xu" w:date="2024-03-05T07:52:00Z"/>
        </w:rPr>
      </w:pPr>
      <w:moveFromRangeStart w:id="158" w:author="Linus Kilander Xu" w:date="2024-03-05T07:52:00Z" w:name="move160517577"/>
      <w:moveFrom w:id="159" w:author="Linus Kilander Xu" w:date="2024-03-05T07:52:00Z">
        <w:r w:rsidRPr="009104B5">
          <w:t>Article 6</w:t>
        </w:r>
        <w:r w:rsidRPr="009104B5">
          <w:rPr>
            <w:b/>
          </w:rPr>
          <w:t xml:space="preserve"> </w:t>
        </w:r>
      </w:moveFrom>
    </w:p>
    <w:p w14:paraId="033BD17A" w14:textId="77777777" w:rsidR="007932CD" w:rsidRPr="009104B5" w:rsidRDefault="00000000" w:rsidP="009104B5">
      <w:pPr>
        <w:pStyle w:val="Heading2"/>
        <w:rPr>
          <w:moveFrom w:id="160" w:author="Linus Kilander Xu" w:date="2024-03-05T07:52:00Z"/>
        </w:rPr>
      </w:pPr>
      <w:moveFrom w:id="161" w:author="Linus Kilander Xu" w:date="2024-03-05T07:52:00Z">
        <w:r w:rsidRPr="009104B5">
          <w:t xml:space="preserve">Mutual recognition </w:t>
        </w:r>
      </w:moveFrom>
    </w:p>
    <w:moveFromRangeEnd w:id="158"/>
    <w:p w14:paraId="471F505D" w14:textId="175ADC40" w:rsidR="007C571C" w:rsidRPr="007C571C" w:rsidRDefault="007C571C" w:rsidP="007C571C">
      <w:pPr>
        <w:pStyle w:val="Section"/>
        <w:rPr>
          <w:ins w:id="162" w:author="Linus Kilander Xu" w:date="2024-03-05T07:52:00Z"/>
          <w:rFonts w:eastAsia="Calibri"/>
        </w:rPr>
      </w:pPr>
      <w:ins w:id="163" w:author="Linus Kilander Xu" w:date="2024-03-05T07:52:00Z">
        <w:r w:rsidRPr="007C571C">
          <w:rPr>
            <w:rFonts w:eastAsia="Calibri"/>
          </w:rPr>
          <w:t xml:space="preserve">SECTION </w:t>
        </w:r>
      </w:ins>
      <w:r w:rsidRPr="007C571C">
        <w:rPr>
          <w:rFonts w:eastAsia="Calibri"/>
        </w:rPr>
        <w:t>1</w:t>
      </w:r>
    </w:p>
    <w:p w14:paraId="58C1E00A" w14:textId="035AA2AC" w:rsidR="007C571C" w:rsidRPr="007C571C" w:rsidRDefault="007C571C" w:rsidP="007C571C">
      <w:pPr>
        <w:pStyle w:val="Section"/>
        <w:rPr>
          <w:ins w:id="164" w:author="Linus Kilander Xu" w:date="2024-03-05T07:52:00Z"/>
          <w:rFonts w:eastAsia="Calibri"/>
        </w:rPr>
      </w:pPr>
      <w:ins w:id="165" w:author="Linus Kilander Xu" w:date="2024-03-05T07:52:00Z">
        <w:r w:rsidRPr="007C571C">
          <w:rPr>
            <w:rFonts w:eastAsia="Calibri"/>
          </w:rPr>
          <w:t>EUROPEAN DIGITAL IDENTITY WALLET</w:t>
        </w:r>
      </w:ins>
    </w:p>
    <w:p w14:paraId="39F0AF6A" w14:textId="77777777" w:rsidR="007C571C" w:rsidRDefault="007C571C" w:rsidP="007C571C">
      <w:pPr>
        <w:pStyle w:val="Article"/>
        <w:rPr>
          <w:ins w:id="166" w:author="Linus Kilander Xu" w:date="2024-03-05T07:52:00Z"/>
          <w:rStyle w:val="ArticleChar"/>
          <w:rFonts w:eastAsia="Calibri"/>
          <w:lang w:val="en-US"/>
        </w:rPr>
      </w:pPr>
      <w:ins w:id="167" w:author="Linus Kilander Xu" w:date="2024-03-05T07:52:00Z">
        <w:r w:rsidRPr="007C571C">
          <w:rPr>
            <w:rStyle w:val="ArticleChar"/>
            <w:rFonts w:eastAsia="Calibri"/>
            <w:lang w:val="en-US"/>
          </w:rPr>
          <w:t>Article 5a</w:t>
        </w:r>
      </w:ins>
    </w:p>
    <w:p w14:paraId="20BCB5E1" w14:textId="164D98EE" w:rsidR="007C571C" w:rsidRPr="007C571C" w:rsidRDefault="007C571C" w:rsidP="007C571C">
      <w:pPr>
        <w:pStyle w:val="Heading2"/>
        <w:rPr>
          <w:ins w:id="168" w:author="Linus Kilander Xu" w:date="2024-03-05T07:52:00Z"/>
          <w:rFonts w:eastAsia="Calibri"/>
        </w:rPr>
      </w:pPr>
      <w:ins w:id="169" w:author="Linus Kilander Xu" w:date="2024-03-05T07:52:00Z">
        <w:r w:rsidRPr="007C571C">
          <w:rPr>
            <w:rFonts w:eastAsia="Calibri"/>
          </w:rPr>
          <w:t>European Digital Identity Wallets</w:t>
        </w:r>
      </w:ins>
    </w:p>
    <w:p w14:paraId="029A2ED7" w14:textId="717C37C7" w:rsidR="007C571C" w:rsidRPr="00601D78" w:rsidRDefault="007C571C" w:rsidP="00601D78">
      <w:pPr>
        <w:pStyle w:val="Normalnumberd"/>
        <w:numPr>
          <w:ilvl w:val="0"/>
          <w:numId w:val="94"/>
        </w:numPr>
        <w:rPr>
          <w:ins w:id="170" w:author="Linus Kilander Xu" w:date="2024-03-05T07:52:00Z"/>
        </w:rPr>
      </w:pPr>
      <w:ins w:id="171" w:author="Linus Kilander Xu" w:date="2024-03-05T07:52:00Z">
        <w:r w:rsidRPr="00601D78">
          <w:t xml:space="preserve">For the purpose of ensuring that all natural and legal persons in the Union have secure, trusted and seamless cross-border access </w:t>
        </w:r>
        <w:proofErr w:type="gramStart"/>
        <w:r w:rsidRPr="00601D78">
          <w:t>to</w:t>
        </w:r>
        <w:r w:rsidR="00766AC8">
          <w:t xml:space="preserve">  </w:t>
        </w:r>
        <w:r w:rsidRPr="00601D78">
          <w:t>public</w:t>
        </w:r>
        <w:proofErr w:type="gramEnd"/>
        <w:r w:rsidRPr="00601D78">
          <w:t xml:space="preserve"> and private services, while having full control over their data, each Member State shall provide at least one European Digital Identity Wallet within 24 months of the date of entry into force of the implementing acts referred to in paragraph 23 of this Article and in Article 5c(6).</w:t>
        </w:r>
      </w:ins>
    </w:p>
    <w:p w14:paraId="7003A720" w14:textId="7BA2D89D" w:rsidR="007C571C" w:rsidRPr="007C571C" w:rsidRDefault="007C571C" w:rsidP="00601D78">
      <w:pPr>
        <w:pStyle w:val="Normalnumberd"/>
        <w:rPr>
          <w:ins w:id="172" w:author="Linus Kilander Xu" w:date="2024-03-05T07:52:00Z"/>
        </w:rPr>
      </w:pPr>
      <w:ins w:id="173" w:author="Linus Kilander Xu" w:date="2024-03-05T07:52:00Z">
        <w:r w:rsidRPr="007C571C">
          <w:t>European Digital Identity Wallets shall be provided in one or more of the following ways:</w:t>
        </w:r>
      </w:ins>
    </w:p>
    <w:p w14:paraId="572F593B" w14:textId="3EB8DC30" w:rsidR="007C571C" w:rsidRPr="007C571C" w:rsidRDefault="007C571C" w:rsidP="007C571C">
      <w:pPr>
        <w:pStyle w:val="ListParagraph"/>
        <w:rPr>
          <w:ins w:id="174" w:author="Linus Kilander Xu" w:date="2024-03-05T07:52:00Z"/>
          <w:rFonts w:eastAsia="Calibri"/>
          <w:lang w:eastAsia="en-US"/>
        </w:rPr>
      </w:pPr>
      <w:ins w:id="175" w:author="Linus Kilander Xu" w:date="2024-03-05T07:52:00Z">
        <w:r w:rsidRPr="007C571C">
          <w:rPr>
            <w:rFonts w:eastAsia="Calibri"/>
            <w:lang w:eastAsia="en-US"/>
          </w:rPr>
          <w:t>directly by a Member State;</w:t>
        </w:r>
      </w:ins>
    </w:p>
    <w:p w14:paraId="4E7F1ED9" w14:textId="2233762F" w:rsidR="007C571C" w:rsidRPr="007C571C" w:rsidRDefault="007C571C" w:rsidP="007C571C">
      <w:pPr>
        <w:pStyle w:val="ListParagraph"/>
        <w:rPr>
          <w:ins w:id="176" w:author="Linus Kilander Xu" w:date="2024-03-05T07:52:00Z"/>
          <w:rFonts w:eastAsia="Calibri"/>
          <w:lang w:eastAsia="en-US"/>
        </w:rPr>
      </w:pPr>
      <w:ins w:id="177" w:author="Linus Kilander Xu" w:date="2024-03-05T07:52:00Z">
        <w:r w:rsidRPr="007C571C">
          <w:rPr>
            <w:rFonts w:eastAsia="Calibri"/>
            <w:lang w:eastAsia="en-US"/>
          </w:rPr>
          <w:t>under a mandate from a Member State;</w:t>
        </w:r>
      </w:ins>
    </w:p>
    <w:p w14:paraId="7DCF52AE" w14:textId="32BBA7D9" w:rsidR="007C571C" w:rsidRPr="007C571C" w:rsidRDefault="007C571C" w:rsidP="007C571C">
      <w:pPr>
        <w:pStyle w:val="ListParagraph"/>
        <w:rPr>
          <w:ins w:id="178" w:author="Linus Kilander Xu" w:date="2024-03-05T07:52:00Z"/>
          <w:rFonts w:eastAsia="Calibri"/>
          <w:lang w:eastAsia="en-US"/>
        </w:rPr>
      </w:pPr>
      <w:ins w:id="179" w:author="Linus Kilander Xu" w:date="2024-03-05T07:52:00Z">
        <w:r w:rsidRPr="007C571C">
          <w:rPr>
            <w:rFonts w:eastAsia="Calibri"/>
            <w:lang w:eastAsia="en-US"/>
          </w:rPr>
          <w:t>independently of a Member State but recognised by that Member State.</w:t>
        </w:r>
      </w:ins>
    </w:p>
    <w:p w14:paraId="15A3D3FA" w14:textId="23D25225" w:rsidR="007C571C" w:rsidRPr="007C571C" w:rsidRDefault="007C571C" w:rsidP="00601D78">
      <w:pPr>
        <w:pStyle w:val="Normalnumberd"/>
        <w:rPr>
          <w:ins w:id="180" w:author="Linus Kilander Xu" w:date="2024-03-05T07:52:00Z"/>
          <w:lang w:eastAsia="en-US"/>
        </w:rPr>
      </w:pPr>
      <w:ins w:id="181" w:author="Linus Kilander Xu" w:date="2024-03-05T07:52:00Z">
        <w:r w:rsidRPr="007C571C">
          <w:rPr>
            <w:lang w:eastAsia="en-US"/>
          </w:rPr>
          <w:t>The source code of the application software components of European Digital Identity Wallets shall be open-source licensed. Member States may provide that, for duly justified reasons, the source code of specific components other than those installed on user devices shall not be disclosed.</w:t>
        </w:r>
      </w:ins>
    </w:p>
    <w:p w14:paraId="4907CD8D" w14:textId="2EB8B3E5" w:rsidR="007C571C" w:rsidRPr="007C571C" w:rsidRDefault="007C571C" w:rsidP="00601D78">
      <w:pPr>
        <w:pStyle w:val="Normalnumberd"/>
        <w:rPr>
          <w:ins w:id="182" w:author="Linus Kilander Xu" w:date="2024-03-05T07:52:00Z"/>
          <w:lang w:eastAsia="en-US"/>
        </w:rPr>
      </w:pPr>
      <w:ins w:id="183" w:author="Linus Kilander Xu" w:date="2024-03-05T07:52:00Z">
        <w:r w:rsidRPr="007C571C">
          <w:rPr>
            <w:lang w:eastAsia="en-US"/>
          </w:rPr>
          <w:t xml:space="preserve">European Digital Identity Wallets shall enable the user, in a manner that is user-friendly, transparent, and traceable by the user, to: </w:t>
        </w:r>
      </w:ins>
    </w:p>
    <w:p w14:paraId="4B6568BF" w14:textId="5064E695" w:rsidR="007C571C" w:rsidRPr="007C571C" w:rsidRDefault="007C571C" w:rsidP="007C571C">
      <w:pPr>
        <w:pStyle w:val="ListParagraph"/>
        <w:numPr>
          <w:ilvl w:val="0"/>
          <w:numId w:val="95"/>
        </w:numPr>
        <w:rPr>
          <w:ins w:id="184" w:author="Linus Kilander Xu" w:date="2024-03-05T07:52:00Z"/>
          <w:rFonts w:eastAsia="Calibri"/>
          <w:lang w:eastAsia="en-US"/>
        </w:rPr>
      </w:pPr>
      <w:ins w:id="185" w:author="Linus Kilander Xu" w:date="2024-03-05T07:52:00Z">
        <w:r w:rsidRPr="007C571C">
          <w:rPr>
            <w:rFonts w:eastAsia="Calibri"/>
            <w:lang w:eastAsia="en-US"/>
          </w:rPr>
          <w:t>securely request, obtain, select, combine, store, delete, share and present, under the sole control of the user, person identification data and, where applicable, in combination with electronic attestations of attributes, to authenticate to relying parties online and, where appropriate, in offline mode, in order to access public and private services, while ensuring that selective disclosure of data is possible;</w:t>
        </w:r>
      </w:ins>
    </w:p>
    <w:p w14:paraId="0C704F04" w14:textId="77777777" w:rsidR="007C571C" w:rsidRPr="007C571C" w:rsidRDefault="007C571C" w:rsidP="007C571C">
      <w:pPr>
        <w:spacing w:before="120" w:after="120" w:line="360" w:lineRule="auto"/>
        <w:ind w:left="2551" w:hanging="567"/>
        <w:rPr>
          <w:ins w:id="186" w:author="Linus Kilander Xu" w:date="2024-03-05T07:52:00Z"/>
          <w:rFonts w:eastAsia="Calibri"/>
          <w:lang w:val="en-US" w:eastAsia="en-US"/>
        </w:rPr>
      </w:pPr>
      <w:ins w:id="187" w:author="Linus Kilander Xu" w:date="2024-03-05T07:52:00Z">
        <w:r w:rsidRPr="007C571C">
          <w:rPr>
            <w:rFonts w:eastAsia="Calibri"/>
            <w:b/>
            <w:i/>
            <w:lang w:val="en-US" w:eastAsia="en-US"/>
          </w:rPr>
          <w:lastRenderedPageBreak/>
          <w:br w:type="page"/>
        </w:r>
      </w:ins>
    </w:p>
    <w:p w14:paraId="4B9407F2" w14:textId="2B1E5EE6" w:rsidR="007C571C" w:rsidRPr="007C571C" w:rsidRDefault="007C571C" w:rsidP="007C571C">
      <w:pPr>
        <w:pStyle w:val="ListParagraph"/>
        <w:rPr>
          <w:ins w:id="188" w:author="Linus Kilander Xu" w:date="2024-03-05T07:52:00Z"/>
          <w:rFonts w:eastAsia="Calibri"/>
          <w:lang w:eastAsia="en-US"/>
        </w:rPr>
      </w:pPr>
      <w:ins w:id="189" w:author="Linus Kilander Xu" w:date="2024-03-05T07:52:00Z">
        <w:r w:rsidRPr="007C571C">
          <w:rPr>
            <w:rFonts w:eastAsia="Calibri"/>
            <w:lang w:eastAsia="en-US"/>
          </w:rPr>
          <w:lastRenderedPageBreak/>
          <w:t>generate pseudonyms and store them encrypted and locally within the European Digital Identity Wallet;</w:t>
        </w:r>
      </w:ins>
    </w:p>
    <w:p w14:paraId="0901B14C" w14:textId="1301DD00" w:rsidR="007C571C" w:rsidRPr="007C571C" w:rsidRDefault="007C571C" w:rsidP="007C571C">
      <w:pPr>
        <w:pStyle w:val="ListParagraph"/>
        <w:rPr>
          <w:ins w:id="190" w:author="Linus Kilander Xu" w:date="2024-03-05T07:52:00Z"/>
          <w:rFonts w:eastAsia="Calibri"/>
          <w:lang w:eastAsia="en-US"/>
        </w:rPr>
      </w:pPr>
      <w:ins w:id="191" w:author="Linus Kilander Xu" w:date="2024-03-05T07:52:00Z">
        <w:r w:rsidRPr="007C571C">
          <w:rPr>
            <w:rFonts w:eastAsia="Calibri"/>
            <w:lang w:eastAsia="en-US"/>
          </w:rPr>
          <w:t>securely authenticate another person’s European Digital Identity Wallet, and receive and share person identification data and electronic attestations of attributes in a secured way between the two European Digital Identity Wallets;</w:t>
        </w:r>
      </w:ins>
    </w:p>
    <w:p w14:paraId="20FB770B" w14:textId="3ABF5605" w:rsidR="007C571C" w:rsidRPr="007C571C" w:rsidRDefault="007C571C" w:rsidP="007C571C">
      <w:pPr>
        <w:pStyle w:val="ListParagraph"/>
        <w:ind w:hanging="294"/>
        <w:rPr>
          <w:ins w:id="192" w:author="Linus Kilander Xu" w:date="2024-03-05T07:52:00Z"/>
          <w:rFonts w:eastAsia="Calibri"/>
          <w:lang w:eastAsia="en-US"/>
        </w:rPr>
      </w:pPr>
      <w:ins w:id="193" w:author="Linus Kilander Xu" w:date="2024-03-05T07:52:00Z">
        <w:r w:rsidRPr="007C571C">
          <w:rPr>
            <w:rFonts w:eastAsia="Calibri"/>
            <w:lang w:eastAsia="en-US"/>
          </w:rPr>
          <w:t>access a log of all transactions carried out through the European Digital Identity Wallet via a common dashboard enabling the user to:</w:t>
        </w:r>
      </w:ins>
    </w:p>
    <w:p w14:paraId="6A12B0F1" w14:textId="4F396878" w:rsidR="007C571C" w:rsidRPr="007C571C" w:rsidRDefault="007C571C" w:rsidP="007C571C">
      <w:pPr>
        <w:pStyle w:val="ListParagraph"/>
        <w:numPr>
          <w:ilvl w:val="1"/>
          <w:numId w:val="77"/>
        </w:numPr>
        <w:ind w:left="1276" w:hanging="567"/>
        <w:rPr>
          <w:ins w:id="194" w:author="Linus Kilander Xu" w:date="2024-03-05T07:52:00Z"/>
          <w:rFonts w:eastAsia="Calibri"/>
          <w:lang w:eastAsia="en-US"/>
        </w:rPr>
      </w:pPr>
      <w:ins w:id="195" w:author="Linus Kilander Xu" w:date="2024-03-05T07:52:00Z">
        <w:r w:rsidRPr="007C571C">
          <w:rPr>
            <w:rFonts w:eastAsia="Calibri"/>
            <w:lang w:eastAsia="en-US"/>
          </w:rPr>
          <w:t>view an up-to-date list of relying parties with which the user has established a connection and, where applicable, all data exchanged;</w:t>
        </w:r>
      </w:ins>
    </w:p>
    <w:p w14:paraId="6A1B067C" w14:textId="78E921D7" w:rsidR="007C571C" w:rsidRPr="007C571C" w:rsidRDefault="007C571C" w:rsidP="007C571C">
      <w:pPr>
        <w:pStyle w:val="ListParagraph"/>
        <w:numPr>
          <w:ilvl w:val="1"/>
          <w:numId w:val="77"/>
        </w:numPr>
        <w:ind w:left="1276" w:hanging="567"/>
        <w:rPr>
          <w:ins w:id="196" w:author="Linus Kilander Xu" w:date="2024-03-05T07:52:00Z"/>
          <w:rFonts w:eastAsia="Calibri"/>
          <w:lang w:eastAsia="en-US"/>
        </w:rPr>
      </w:pPr>
      <w:ins w:id="197" w:author="Linus Kilander Xu" w:date="2024-03-05T07:52:00Z">
        <w:r w:rsidRPr="007C571C">
          <w:rPr>
            <w:rFonts w:eastAsia="Calibri"/>
            <w:lang w:eastAsia="en-US"/>
          </w:rPr>
          <w:t>easily request the erasure by a relying party of personal data pursuant to Article 17 of the Regulation (EU) 2016/679);</w:t>
        </w:r>
      </w:ins>
    </w:p>
    <w:p w14:paraId="29D4A355" w14:textId="0E4F01F1" w:rsidR="007C571C" w:rsidRPr="007C571C" w:rsidRDefault="007C571C" w:rsidP="007C571C">
      <w:pPr>
        <w:pStyle w:val="ListParagraph"/>
        <w:numPr>
          <w:ilvl w:val="1"/>
          <w:numId w:val="77"/>
        </w:numPr>
        <w:ind w:left="1276" w:hanging="567"/>
        <w:rPr>
          <w:ins w:id="198" w:author="Linus Kilander Xu" w:date="2024-03-05T07:52:00Z"/>
          <w:rFonts w:eastAsia="Calibri"/>
          <w:lang w:eastAsia="en-US"/>
        </w:rPr>
      </w:pPr>
      <w:ins w:id="199" w:author="Linus Kilander Xu" w:date="2024-03-05T07:52:00Z">
        <w:r w:rsidRPr="007C571C">
          <w:rPr>
            <w:rFonts w:eastAsia="Calibri"/>
            <w:lang w:eastAsia="en-US"/>
          </w:rPr>
          <w:t>easily report a relying party to the competent national data protection authority, where an allegedly unlawful or suspicious request for data is received;</w:t>
        </w:r>
      </w:ins>
    </w:p>
    <w:p w14:paraId="5D8AB703" w14:textId="52C189DE" w:rsidR="007C571C" w:rsidRPr="007C571C" w:rsidRDefault="007C571C" w:rsidP="007C571C">
      <w:pPr>
        <w:pStyle w:val="ListParagraph"/>
        <w:rPr>
          <w:ins w:id="200" w:author="Linus Kilander Xu" w:date="2024-03-05T07:52:00Z"/>
          <w:rFonts w:eastAsia="Calibri"/>
          <w:lang w:eastAsia="en-US"/>
        </w:rPr>
      </w:pPr>
      <w:ins w:id="201" w:author="Linus Kilander Xu" w:date="2024-03-05T07:52:00Z">
        <w:r w:rsidRPr="007C571C">
          <w:rPr>
            <w:rFonts w:eastAsia="Calibri"/>
            <w:lang w:eastAsia="en-US"/>
          </w:rPr>
          <w:t>sign by means of qualified electronic signatures</w:t>
        </w:r>
        <w:r w:rsidRPr="007C571C">
          <w:rPr>
            <w:rFonts w:eastAsia="Calibri"/>
            <w:b/>
            <w:i/>
            <w:lang w:eastAsia="en-US"/>
          </w:rPr>
          <w:t xml:space="preserve"> or seal by means of qualified electronic seals;</w:t>
        </w:r>
      </w:ins>
    </w:p>
    <w:p w14:paraId="2D9BE4B4" w14:textId="5BB66C51" w:rsidR="007C571C" w:rsidRPr="007C571C" w:rsidRDefault="007C571C" w:rsidP="007C571C">
      <w:pPr>
        <w:pStyle w:val="ListParagraph"/>
        <w:rPr>
          <w:ins w:id="202" w:author="Linus Kilander Xu" w:date="2024-03-05T07:52:00Z"/>
          <w:rFonts w:eastAsia="Calibri"/>
          <w:lang w:eastAsia="en-US"/>
        </w:rPr>
      </w:pPr>
      <w:ins w:id="203" w:author="Linus Kilander Xu" w:date="2024-03-05T07:52:00Z">
        <w:r w:rsidRPr="007C571C">
          <w:rPr>
            <w:rFonts w:eastAsia="Calibri"/>
            <w:lang w:eastAsia="en-US"/>
          </w:rPr>
          <w:t>download, to the extent technically feasible, the user's data, electronic attestation of attributes and configurations;</w:t>
        </w:r>
      </w:ins>
    </w:p>
    <w:p w14:paraId="50A19579" w14:textId="245B588E" w:rsidR="007C571C" w:rsidRPr="007C571C" w:rsidRDefault="007C571C" w:rsidP="007C571C">
      <w:pPr>
        <w:pStyle w:val="ListParagraph"/>
        <w:rPr>
          <w:ins w:id="204" w:author="Linus Kilander Xu" w:date="2024-03-05T07:52:00Z"/>
          <w:rFonts w:eastAsia="Calibri"/>
          <w:lang w:eastAsia="en-US"/>
        </w:rPr>
      </w:pPr>
      <w:ins w:id="205" w:author="Linus Kilander Xu" w:date="2024-03-05T07:52:00Z">
        <w:r w:rsidRPr="007C571C">
          <w:rPr>
            <w:rFonts w:eastAsia="Calibri"/>
            <w:lang w:eastAsia="en-US"/>
          </w:rPr>
          <w:t>exercise the user’s rights to data portability.</w:t>
        </w:r>
      </w:ins>
    </w:p>
    <w:p w14:paraId="61F012C1" w14:textId="4EDA4C35" w:rsidR="007C571C" w:rsidRPr="001E388B" w:rsidRDefault="007C571C" w:rsidP="00601D78">
      <w:pPr>
        <w:pStyle w:val="Normalnumberd"/>
        <w:rPr>
          <w:ins w:id="206" w:author="Linus Kilander Xu" w:date="2024-03-05T07:52:00Z"/>
        </w:rPr>
      </w:pPr>
      <w:ins w:id="207" w:author="Linus Kilander Xu" w:date="2024-03-05T07:52:00Z">
        <w:r w:rsidRPr="001E388B">
          <w:t>European Digital Identity Wallets shall, in particular:</w:t>
        </w:r>
      </w:ins>
    </w:p>
    <w:p w14:paraId="520C611C" w14:textId="750EF126" w:rsidR="007C571C" w:rsidRPr="00036B05" w:rsidRDefault="007C571C" w:rsidP="00036B05">
      <w:pPr>
        <w:pStyle w:val="parenthesisnumbered"/>
        <w:numPr>
          <w:ilvl w:val="0"/>
          <w:numId w:val="104"/>
        </w:numPr>
        <w:ind w:hanging="720"/>
        <w:rPr>
          <w:ins w:id="208" w:author="Linus Kilander Xu" w:date="2024-03-05T07:52:00Z"/>
          <w:rFonts w:eastAsia="Calibri"/>
          <w:lang w:eastAsia="en-US"/>
        </w:rPr>
      </w:pPr>
      <w:ins w:id="209" w:author="Linus Kilander Xu" w:date="2024-03-05T07:52:00Z">
        <w:r w:rsidRPr="00036B05">
          <w:rPr>
            <w:rFonts w:eastAsia="Calibri"/>
            <w:lang w:eastAsia="en-US"/>
          </w:rPr>
          <w:t>support common protocols and interfaces:</w:t>
        </w:r>
      </w:ins>
    </w:p>
    <w:p w14:paraId="3FF657B2" w14:textId="7B346552" w:rsidR="007C571C" w:rsidRPr="00036B05" w:rsidRDefault="007C571C" w:rsidP="00036B05">
      <w:pPr>
        <w:pStyle w:val="ListParagraph"/>
        <w:numPr>
          <w:ilvl w:val="1"/>
          <w:numId w:val="77"/>
        </w:numPr>
        <w:ind w:left="1276" w:hanging="567"/>
        <w:rPr>
          <w:ins w:id="210" w:author="Linus Kilander Xu" w:date="2024-03-05T07:52:00Z"/>
          <w:rFonts w:eastAsia="Calibri"/>
          <w:lang w:eastAsia="en-US"/>
        </w:rPr>
      </w:pPr>
      <w:ins w:id="211" w:author="Linus Kilander Xu" w:date="2024-03-05T07:52:00Z">
        <w:r w:rsidRPr="00036B05">
          <w:rPr>
            <w:rFonts w:eastAsia="Calibri"/>
            <w:lang w:eastAsia="en-US"/>
          </w:rPr>
          <w:t>for issuance of person identification data, qualified and non-qualified electronic attestations of attributes or qualified and non-qualified certificates to the European Digital Identity Wallet;</w:t>
        </w:r>
      </w:ins>
    </w:p>
    <w:p w14:paraId="688F3069" w14:textId="0548334C" w:rsidR="007C571C" w:rsidRPr="00036B05" w:rsidRDefault="007C571C" w:rsidP="00036B05">
      <w:pPr>
        <w:pStyle w:val="ListParagraph"/>
        <w:numPr>
          <w:ilvl w:val="1"/>
          <w:numId w:val="77"/>
        </w:numPr>
        <w:ind w:left="1276" w:hanging="567"/>
        <w:rPr>
          <w:ins w:id="212" w:author="Linus Kilander Xu" w:date="2024-03-05T07:52:00Z"/>
          <w:rFonts w:eastAsia="Calibri"/>
          <w:lang w:eastAsia="en-US"/>
        </w:rPr>
      </w:pPr>
      <w:ins w:id="213" w:author="Linus Kilander Xu" w:date="2024-03-05T07:52:00Z">
        <w:r w:rsidRPr="00036B05">
          <w:rPr>
            <w:rFonts w:eastAsia="Calibri"/>
            <w:lang w:eastAsia="en-US"/>
          </w:rPr>
          <w:t>for relying parties to request and validate person identification data and electronic attestations of attributes;</w:t>
        </w:r>
      </w:ins>
    </w:p>
    <w:p w14:paraId="584129CC" w14:textId="6378E315" w:rsidR="007C571C" w:rsidRPr="00036B05" w:rsidRDefault="007C571C" w:rsidP="00036B05">
      <w:pPr>
        <w:pStyle w:val="ListParagraph"/>
        <w:numPr>
          <w:ilvl w:val="1"/>
          <w:numId w:val="77"/>
        </w:numPr>
        <w:ind w:left="1276" w:hanging="567"/>
        <w:rPr>
          <w:ins w:id="214" w:author="Linus Kilander Xu" w:date="2024-03-05T07:52:00Z"/>
          <w:rFonts w:eastAsia="Calibri"/>
          <w:lang w:eastAsia="en-US"/>
        </w:rPr>
      </w:pPr>
      <w:ins w:id="215" w:author="Linus Kilander Xu" w:date="2024-03-05T07:52:00Z">
        <w:r w:rsidRPr="00036B05">
          <w:rPr>
            <w:rFonts w:eastAsia="Calibri"/>
            <w:lang w:eastAsia="en-US"/>
          </w:rPr>
          <w:t>for the sharing and presentation to relying parties of person identification data, electronic attestation of attributes or of selectively disclosed related data online and, where appropriate, in offline mode;</w:t>
        </w:r>
      </w:ins>
    </w:p>
    <w:p w14:paraId="56ED6866" w14:textId="7E72FDAF" w:rsidR="007C571C" w:rsidRPr="00036B05" w:rsidRDefault="007C571C" w:rsidP="00036B05">
      <w:pPr>
        <w:pStyle w:val="ListParagraph"/>
        <w:numPr>
          <w:ilvl w:val="1"/>
          <w:numId w:val="77"/>
        </w:numPr>
        <w:ind w:left="1276" w:hanging="567"/>
        <w:rPr>
          <w:ins w:id="216" w:author="Linus Kilander Xu" w:date="2024-03-05T07:52:00Z"/>
          <w:rFonts w:eastAsia="Calibri"/>
          <w:lang w:eastAsia="en-US"/>
        </w:rPr>
      </w:pPr>
      <w:ins w:id="217" w:author="Linus Kilander Xu" w:date="2024-03-05T07:52:00Z">
        <w:r w:rsidRPr="00036B05">
          <w:rPr>
            <w:rFonts w:eastAsia="Calibri"/>
            <w:lang w:eastAsia="en-US"/>
          </w:rPr>
          <w:t>for the user to allow interaction with the European Digital Identity Wallet and display an EU Digital Identity Wallet Trust Mark;</w:t>
        </w:r>
      </w:ins>
    </w:p>
    <w:p w14:paraId="6CCB0378" w14:textId="4CCA5339" w:rsidR="007C571C" w:rsidRPr="00036B05" w:rsidRDefault="007C571C" w:rsidP="00036B05">
      <w:pPr>
        <w:pStyle w:val="ListParagraph"/>
        <w:numPr>
          <w:ilvl w:val="1"/>
          <w:numId w:val="77"/>
        </w:numPr>
        <w:ind w:left="1276" w:hanging="567"/>
        <w:rPr>
          <w:ins w:id="218" w:author="Linus Kilander Xu" w:date="2024-03-05T07:52:00Z"/>
          <w:rFonts w:eastAsia="Calibri"/>
          <w:lang w:eastAsia="en-US"/>
        </w:rPr>
      </w:pPr>
      <w:ins w:id="219" w:author="Linus Kilander Xu" w:date="2024-03-05T07:52:00Z">
        <w:r w:rsidRPr="00036B05">
          <w:rPr>
            <w:rFonts w:eastAsia="Calibri"/>
            <w:lang w:eastAsia="en-US"/>
          </w:rPr>
          <w:t>to securely onboard the user by using an electronic identification means in accordance with Article 5</w:t>
        </w:r>
        <w:proofErr w:type="gramStart"/>
        <w:r w:rsidRPr="00036B05">
          <w:rPr>
            <w:rFonts w:eastAsia="Calibri"/>
            <w:lang w:eastAsia="en-US"/>
          </w:rPr>
          <w:t>a(</w:t>
        </w:r>
        <w:proofErr w:type="gramEnd"/>
        <w:r w:rsidRPr="00036B05">
          <w:rPr>
            <w:rFonts w:eastAsia="Calibri"/>
            <w:lang w:eastAsia="en-US"/>
          </w:rPr>
          <w:t>24);</w:t>
        </w:r>
      </w:ins>
    </w:p>
    <w:p w14:paraId="4350FA72" w14:textId="0AD6017F" w:rsidR="007C571C" w:rsidRPr="00036B05" w:rsidRDefault="007C571C" w:rsidP="00036B05">
      <w:pPr>
        <w:pStyle w:val="ListParagraph"/>
        <w:numPr>
          <w:ilvl w:val="1"/>
          <w:numId w:val="77"/>
        </w:numPr>
        <w:ind w:left="1276" w:hanging="567"/>
        <w:rPr>
          <w:ins w:id="220" w:author="Linus Kilander Xu" w:date="2024-03-05T07:52:00Z"/>
          <w:rFonts w:eastAsia="Calibri"/>
          <w:lang w:eastAsia="en-US"/>
        </w:rPr>
      </w:pPr>
      <w:ins w:id="221" w:author="Linus Kilander Xu" w:date="2024-03-05T07:52:00Z">
        <w:r w:rsidRPr="00036B05">
          <w:rPr>
            <w:rFonts w:eastAsia="Calibri"/>
            <w:lang w:eastAsia="en-US"/>
          </w:rPr>
          <w:t>for interaction between two persons’ European Digital Identity Wallets for the purpose of receiving, validating and sharing person identification data and electronic attestations of attributes in a secure manner;</w:t>
        </w:r>
      </w:ins>
    </w:p>
    <w:p w14:paraId="14A4B7F7" w14:textId="480587DB" w:rsidR="007C571C" w:rsidRPr="00036B05" w:rsidRDefault="007C571C" w:rsidP="00036B05">
      <w:pPr>
        <w:pStyle w:val="ListParagraph"/>
        <w:numPr>
          <w:ilvl w:val="1"/>
          <w:numId w:val="77"/>
        </w:numPr>
        <w:ind w:left="1276" w:hanging="567"/>
        <w:rPr>
          <w:ins w:id="222" w:author="Linus Kilander Xu" w:date="2024-03-05T07:52:00Z"/>
          <w:rFonts w:eastAsia="Calibri"/>
          <w:lang w:eastAsia="en-US"/>
        </w:rPr>
      </w:pPr>
      <w:ins w:id="223" w:author="Linus Kilander Xu" w:date="2024-03-05T07:52:00Z">
        <w:r w:rsidRPr="00036B05">
          <w:rPr>
            <w:rFonts w:eastAsia="Calibri"/>
            <w:lang w:eastAsia="en-US"/>
          </w:rPr>
          <w:t>for authenticating and identifying relying parties by implementing authentication mechanisms in accordance with Article 5b;</w:t>
        </w:r>
      </w:ins>
    </w:p>
    <w:p w14:paraId="0E323C53" w14:textId="28B49986" w:rsidR="007C571C" w:rsidRPr="00036B05" w:rsidRDefault="007C571C" w:rsidP="00036B05">
      <w:pPr>
        <w:pStyle w:val="ListParagraph"/>
        <w:numPr>
          <w:ilvl w:val="1"/>
          <w:numId w:val="77"/>
        </w:numPr>
        <w:ind w:left="1276" w:hanging="567"/>
        <w:rPr>
          <w:ins w:id="224" w:author="Linus Kilander Xu" w:date="2024-03-05T07:52:00Z"/>
          <w:rFonts w:eastAsia="Calibri"/>
          <w:lang w:eastAsia="en-US"/>
        </w:rPr>
      </w:pPr>
      <w:ins w:id="225" w:author="Linus Kilander Xu" w:date="2024-03-05T07:52:00Z">
        <w:r w:rsidRPr="00036B05">
          <w:rPr>
            <w:rFonts w:eastAsia="Calibri"/>
            <w:lang w:eastAsia="en-US"/>
          </w:rPr>
          <w:lastRenderedPageBreak/>
          <w:t>for relying parties to verify the authenticity and validity of European Digital Identity Wallets;</w:t>
        </w:r>
      </w:ins>
    </w:p>
    <w:p w14:paraId="3840FB78" w14:textId="46AB824C" w:rsidR="007C571C" w:rsidRPr="00036B05" w:rsidRDefault="007C571C" w:rsidP="00036B05">
      <w:pPr>
        <w:pStyle w:val="ListParagraph"/>
        <w:numPr>
          <w:ilvl w:val="1"/>
          <w:numId w:val="77"/>
        </w:numPr>
        <w:ind w:left="1276" w:hanging="567"/>
        <w:rPr>
          <w:ins w:id="226" w:author="Linus Kilander Xu" w:date="2024-03-05T07:52:00Z"/>
          <w:rFonts w:eastAsia="Calibri"/>
          <w:lang w:eastAsia="en-US"/>
        </w:rPr>
      </w:pPr>
      <w:ins w:id="227" w:author="Linus Kilander Xu" w:date="2024-03-05T07:52:00Z">
        <w:r w:rsidRPr="00036B05">
          <w:rPr>
            <w:rFonts w:eastAsia="Calibri"/>
            <w:lang w:eastAsia="en-US"/>
          </w:rPr>
          <w:t xml:space="preserve">for requesting a relying </w:t>
        </w:r>
        <w:proofErr w:type="gramStart"/>
        <w:r w:rsidRPr="00036B05">
          <w:rPr>
            <w:rFonts w:eastAsia="Calibri"/>
            <w:lang w:eastAsia="en-US"/>
          </w:rPr>
          <w:t>party</w:t>
        </w:r>
        <w:proofErr w:type="gramEnd"/>
        <w:r w:rsidRPr="00036B05">
          <w:rPr>
            <w:rFonts w:eastAsia="Calibri"/>
            <w:lang w:eastAsia="en-US"/>
          </w:rPr>
          <w:t xml:space="preserve"> the erasure of personal data pursuant to Article 17 of Regulation (EU) 2016/679;</w:t>
        </w:r>
      </w:ins>
    </w:p>
    <w:p w14:paraId="2FFBF0BA" w14:textId="606EF1C9" w:rsidR="007C571C" w:rsidRPr="00036B05" w:rsidRDefault="007C571C" w:rsidP="00036B05">
      <w:pPr>
        <w:pStyle w:val="ListParagraph"/>
        <w:numPr>
          <w:ilvl w:val="1"/>
          <w:numId w:val="77"/>
        </w:numPr>
        <w:ind w:left="1276" w:hanging="567"/>
        <w:rPr>
          <w:ins w:id="228" w:author="Linus Kilander Xu" w:date="2024-03-05T07:52:00Z"/>
          <w:rFonts w:eastAsia="Calibri"/>
          <w:lang w:eastAsia="en-US"/>
        </w:rPr>
      </w:pPr>
      <w:ins w:id="229" w:author="Linus Kilander Xu" w:date="2024-03-05T07:52:00Z">
        <w:r w:rsidRPr="00036B05">
          <w:rPr>
            <w:rFonts w:eastAsia="Calibri"/>
            <w:lang w:eastAsia="en-US"/>
          </w:rPr>
          <w:t>for reporting a relying party to the competent national data protection authority where an allegedly unlawful or suspicious request for data is received;</w:t>
        </w:r>
      </w:ins>
    </w:p>
    <w:p w14:paraId="6F4EEA02" w14:textId="57AE54F5" w:rsidR="007C571C" w:rsidRPr="00036B05" w:rsidRDefault="007C571C" w:rsidP="00036B05">
      <w:pPr>
        <w:pStyle w:val="ListParagraph"/>
        <w:numPr>
          <w:ilvl w:val="1"/>
          <w:numId w:val="77"/>
        </w:numPr>
        <w:ind w:left="1276" w:hanging="567"/>
        <w:rPr>
          <w:ins w:id="230" w:author="Linus Kilander Xu" w:date="2024-03-05T07:52:00Z"/>
          <w:rFonts w:eastAsia="Calibri"/>
          <w:lang w:eastAsia="en-US"/>
        </w:rPr>
      </w:pPr>
      <w:ins w:id="231" w:author="Linus Kilander Xu" w:date="2024-03-05T07:52:00Z">
        <w:r w:rsidRPr="00036B05">
          <w:rPr>
            <w:rFonts w:eastAsia="Calibri"/>
            <w:lang w:eastAsia="en-US"/>
          </w:rPr>
          <w:t>for the creation of qualified electronic signatures or electronic seals by means of qualified electronic signature or electronic seal creation devices;</w:t>
        </w:r>
      </w:ins>
    </w:p>
    <w:p w14:paraId="417431C8" w14:textId="2B19689D" w:rsidR="007C571C" w:rsidRPr="00036B05" w:rsidRDefault="007C571C" w:rsidP="00036B05">
      <w:pPr>
        <w:pStyle w:val="parenthesisnumbered"/>
        <w:numPr>
          <w:ilvl w:val="0"/>
          <w:numId w:val="104"/>
        </w:numPr>
        <w:ind w:hanging="720"/>
        <w:rPr>
          <w:ins w:id="232" w:author="Linus Kilander Xu" w:date="2024-03-05T07:52:00Z"/>
          <w:rFonts w:eastAsia="Calibri"/>
          <w:lang w:eastAsia="en-US"/>
        </w:rPr>
      </w:pPr>
      <w:ins w:id="233" w:author="Linus Kilander Xu" w:date="2024-03-05T07:52:00Z">
        <w:r w:rsidRPr="00036B05">
          <w:rPr>
            <w:rFonts w:eastAsia="Calibri"/>
            <w:lang w:eastAsia="en-US"/>
          </w:rPr>
          <w:t>not provide any information to trust service providers of electronic attestations of attributes</w:t>
        </w:r>
        <w:r w:rsidR="00766AC8">
          <w:rPr>
            <w:rFonts w:eastAsia="Calibri"/>
            <w:lang w:eastAsia="en-US"/>
          </w:rPr>
          <w:t xml:space="preserve">  </w:t>
        </w:r>
        <w:r w:rsidRPr="00036B05">
          <w:rPr>
            <w:rFonts w:eastAsia="Calibri"/>
            <w:lang w:eastAsia="en-US"/>
          </w:rPr>
          <w:t xml:space="preserve"> about the use of those electronic attestations;</w:t>
        </w:r>
      </w:ins>
    </w:p>
    <w:p w14:paraId="21A6A498" w14:textId="68636E50" w:rsidR="007C571C" w:rsidRPr="00036B05" w:rsidRDefault="007C571C" w:rsidP="00036B05">
      <w:pPr>
        <w:pStyle w:val="parenthesisnumbered"/>
        <w:numPr>
          <w:ilvl w:val="0"/>
          <w:numId w:val="104"/>
        </w:numPr>
        <w:ind w:hanging="720"/>
        <w:rPr>
          <w:ins w:id="234" w:author="Linus Kilander Xu" w:date="2024-03-05T07:52:00Z"/>
          <w:rFonts w:eastAsia="Calibri"/>
          <w:lang w:eastAsia="en-US"/>
        </w:rPr>
      </w:pPr>
      <w:ins w:id="235" w:author="Linus Kilander Xu" w:date="2024-03-05T07:52:00Z">
        <w:r w:rsidRPr="00036B05">
          <w:rPr>
            <w:rFonts w:eastAsia="Calibri"/>
            <w:lang w:eastAsia="en-US"/>
          </w:rPr>
          <w:t xml:space="preserve">ensure that the relying parties can be authenticated and identified by implementing authentication mechanisms in accordance with Article 5b; </w:t>
        </w:r>
      </w:ins>
    </w:p>
    <w:p w14:paraId="11051405" w14:textId="1BE6557A" w:rsidR="007C571C" w:rsidRPr="00036B05" w:rsidRDefault="007C571C" w:rsidP="00036B05">
      <w:pPr>
        <w:pStyle w:val="parenthesisnumbered"/>
        <w:numPr>
          <w:ilvl w:val="0"/>
          <w:numId w:val="104"/>
        </w:numPr>
        <w:ind w:hanging="720"/>
        <w:rPr>
          <w:ins w:id="236" w:author="Linus Kilander Xu" w:date="2024-03-05T07:52:00Z"/>
          <w:rFonts w:eastAsia="Calibri"/>
          <w:lang w:eastAsia="en-US"/>
        </w:rPr>
      </w:pPr>
      <w:ins w:id="237" w:author="Linus Kilander Xu" w:date="2024-03-05T07:52:00Z">
        <w:r w:rsidRPr="00036B05">
          <w:rPr>
            <w:rFonts w:eastAsia="Calibri"/>
            <w:lang w:eastAsia="en-US"/>
          </w:rPr>
          <w:t>meet the requirements set out in Article 8 with regard to assurance level high, in particular as applied to the requirements for identity proofing and verification, and electronic identification means management and authentication;</w:t>
        </w:r>
      </w:ins>
    </w:p>
    <w:p w14:paraId="0ADDAB28" w14:textId="6BD39E6C" w:rsidR="007C571C" w:rsidRPr="00036B05" w:rsidRDefault="007C571C" w:rsidP="00036B05">
      <w:pPr>
        <w:pStyle w:val="parenthesisnumbered"/>
        <w:numPr>
          <w:ilvl w:val="0"/>
          <w:numId w:val="104"/>
        </w:numPr>
        <w:ind w:hanging="720"/>
        <w:rPr>
          <w:ins w:id="238" w:author="Linus Kilander Xu" w:date="2024-03-05T07:52:00Z"/>
          <w:rFonts w:eastAsia="Calibri"/>
          <w:lang w:eastAsia="en-US"/>
        </w:rPr>
      </w:pPr>
      <w:ins w:id="239" w:author="Linus Kilander Xu" w:date="2024-03-05T07:52:00Z">
        <w:r w:rsidRPr="00036B05">
          <w:rPr>
            <w:rFonts w:eastAsia="Calibri"/>
            <w:lang w:eastAsia="en-US"/>
          </w:rPr>
          <w:t>in the case of the electronic attestation of attributes with embedded disclosure policies, implement the appropriate mechanism to inform the user that the relying party or the user of the European Digital Identity Wallet requesting that electronic attestation of attributes has the permission to access such attestation;</w:t>
        </w:r>
      </w:ins>
    </w:p>
    <w:p w14:paraId="74FBDEDE" w14:textId="55D13406" w:rsidR="007C571C" w:rsidRPr="00036B05" w:rsidRDefault="007C571C" w:rsidP="00036B05">
      <w:pPr>
        <w:pStyle w:val="parenthesisnumbered"/>
        <w:numPr>
          <w:ilvl w:val="0"/>
          <w:numId w:val="104"/>
        </w:numPr>
        <w:ind w:hanging="720"/>
        <w:rPr>
          <w:ins w:id="240" w:author="Linus Kilander Xu" w:date="2024-03-05T07:52:00Z"/>
          <w:rFonts w:eastAsia="Calibri"/>
          <w:lang w:eastAsia="en-US"/>
        </w:rPr>
      </w:pPr>
      <w:ins w:id="241" w:author="Linus Kilander Xu" w:date="2024-03-05T07:52:00Z">
        <w:r w:rsidRPr="00036B05">
          <w:rPr>
            <w:rFonts w:eastAsia="Calibri"/>
            <w:lang w:eastAsia="en-US"/>
          </w:rPr>
          <w:t xml:space="preserve">ensure that the person identification data, which is available from the electronic identification scheme under which the European Digital Identity Wallet is provided, uniquely represents the natural person, legal person or the natural person representing the natural or legal person, and is associated with that European Digital Identity Wallet; </w:t>
        </w:r>
      </w:ins>
    </w:p>
    <w:p w14:paraId="7DA1D378" w14:textId="4D1D72BB" w:rsidR="007C571C" w:rsidRPr="00036B05" w:rsidRDefault="007C571C" w:rsidP="00036B05">
      <w:pPr>
        <w:pStyle w:val="parenthesisnumbered"/>
        <w:numPr>
          <w:ilvl w:val="0"/>
          <w:numId w:val="104"/>
        </w:numPr>
        <w:ind w:hanging="720"/>
        <w:rPr>
          <w:ins w:id="242" w:author="Linus Kilander Xu" w:date="2024-03-05T07:52:00Z"/>
          <w:rFonts w:eastAsia="Calibri"/>
          <w:lang w:eastAsia="en-US"/>
        </w:rPr>
      </w:pPr>
      <w:ins w:id="243" w:author="Linus Kilander Xu" w:date="2024-03-05T07:52:00Z">
        <w:r w:rsidRPr="00036B05">
          <w:rPr>
            <w:rFonts w:eastAsia="Calibri"/>
            <w:lang w:eastAsia="en-US"/>
          </w:rPr>
          <w:t>offer all natural persons the ability to sign by means of qualified electronic signatures by default and free of charge.</w:t>
        </w:r>
      </w:ins>
    </w:p>
    <w:p w14:paraId="443AA74B" w14:textId="77777777" w:rsidR="007C571C" w:rsidRPr="007C571C" w:rsidRDefault="007C571C" w:rsidP="00036B05">
      <w:pPr>
        <w:rPr>
          <w:ins w:id="244" w:author="Linus Kilander Xu" w:date="2024-03-05T07:52:00Z"/>
          <w:rFonts w:eastAsia="Calibri"/>
          <w:lang w:val="en-US" w:eastAsia="en-US"/>
        </w:rPr>
      </w:pPr>
      <w:ins w:id="245" w:author="Linus Kilander Xu" w:date="2024-03-05T07:52:00Z">
        <w:r w:rsidRPr="007C571C">
          <w:rPr>
            <w:rFonts w:eastAsia="Calibri"/>
            <w:lang w:val="en-US" w:eastAsia="en-US"/>
          </w:rPr>
          <w:t>Notwithstanding point (g) of the first subparagraph, Member States may provide for proportionate measures to ensure that the use of qualified electronic signatures free-of-charge by natural persons is limited to non-professional purposes.</w:t>
        </w:r>
      </w:ins>
    </w:p>
    <w:p w14:paraId="1930B619" w14:textId="03333193" w:rsidR="007C571C" w:rsidRPr="007C571C" w:rsidRDefault="007C571C" w:rsidP="00601D78">
      <w:pPr>
        <w:pStyle w:val="Normalnumberd"/>
        <w:rPr>
          <w:ins w:id="246" w:author="Linus Kilander Xu" w:date="2024-03-05T07:52:00Z"/>
          <w:lang w:eastAsia="en-US"/>
        </w:rPr>
      </w:pPr>
      <w:ins w:id="247" w:author="Linus Kilander Xu" w:date="2024-03-05T07:52:00Z">
        <w:r w:rsidRPr="007C571C">
          <w:rPr>
            <w:lang w:eastAsia="en-US"/>
          </w:rPr>
          <w:t>Member State shall inform users, without delay, of any security breach that could have entirely or partially compromised their European Digital Identity Wallet or its contents, in particular if their European Digital Identity Wallet has been suspended or revoked pursuant to Article 5e.</w:t>
        </w:r>
      </w:ins>
    </w:p>
    <w:p w14:paraId="7CC6AC5A" w14:textId="31B19DED" w:rsidR="007C571C" w:rsidRPr="007C571C" w:rsidRDefault="007C571C" w:rsidP="00601D78">
      <w:pPr>
        <w:pStyle w:val="Normalnumberd"/>
        <w:rPr>
          <w:ins w:id="248" w:author="Linus Kilander Xu" w:date="2024-03-05T07:52:00Z"/>
          <w:lang w:eastAsia="en-US"/>
        </w:rPr>
      </w:pPr>
      <w:ins w:id="249" w:author="Linus Kilander Xu" w:date="2024-03-05T07:52:00Z">
        <w:r w:rsidRPr="007C571C">
          <w:rPr>
            <w:lang w:eastAsia="en-US"/>
          </w:rPr>
          <w:t>Without prejudice to Article 5f, Member States may provide, in accordance with national law, for additional functionalities of European Digital Identity Wallets, including interoperability with existing national electronic identification means. Those additional functionalities shall comply with this Article.</w:t>
        </w:r>
      </w:ins>
    </w:p>
    <w:p w14:paraId="6CCEFFA4" w14:textId="289D0076" w:rsidR="007C571C" w:rsidRPr="00036B05" w:rsidRDefault="007C571C" w:rsidP="00601D78">
      <w:pPr>
        <w:pStyle w:val="Normalnumberd"/>
        <w:rPr>
          <w:ins w:id="250" w:author="Linus Kilander Xu" w:date="2024-03-05T07:52:00Z"/>
        </w:rPr>
      </w:pPr>
      <w:ins w:id="251" w:author="Linus Kilander Xu" w:date="2024-03-05T07:52:00Z">
        <w:r w:rsidRPr="007C571C">
          <w:rPr>
            <w:lang w:eastAsia="en-US"/>
          </w:rPr>
          <w:br w:type="page"/>
        </w:r>
        <w:r w:rsidRPr="00036B05">
          <w:lastRenderedPageBreak/>
          <w:t>Member States shall provide validation mechanisms free-of-charge, in order to:</w:t>
        </w:r>
      </w:ins>
    </w:p>
    <w:p w14:paraId="5C3215A9" w14:textId="6C4E0CDA" w:rsidR="007C571C" w:rsidRPr="00036B05" w:rsidRDefault="007C571C" w:rsidP="00036B05">
      <w:pPr>
        <w:pStyle w:val="parenthesisnumbered"/>
        <w:numPr>
          <w:ilvl w:val="0"/>
          <w:numId w:val="109"/>
        </w:numPr>
        <w:ind w:hanging="720"/>
        <w:rPr>
          <w:ins w:id="252" w:author="Linus Kilander Xu" w:date="2024-03-05T07:52:00Z"/>
          <w:rFonts w:eastAsia="Calibri"/>
          <w:lang w:eastAsia="en-US"/>
        </w:rPr>
      </w:pPr>
      <w:ins w:id="253" w:author="Linus Kilander Xu" w:date="2024-03-05T07:52:00Z">
        <w:r w:rsidRPr="00036B05">
          <w:rPr>
            <w:rFonts w:eastAsia="Calibri"/>
            <w:lang w:eastAsia="en-US"/>
          </w:rPr>
          <w:t>ensure that the authenticity and validity of European Digital Identity Wallets can be verified;</w:t>
        </w:r>
      </w:ins>
    </w:p>
    <w:p w14:paraId="0875E192" w14:textId="251F95F7" w:rsidR="007C571C" w:rsidRPr="00036B05" w:rsidRDefault="007C571C" w:rsidP="00036B05">
      <w:pPr>
        <w:pStyle w:val="parenthesisnumbered"/>
        <w:numPr>
          <w:ilvl w:val="0"/>
          <w:numId w:val="104"/>
        </w:numPr>
        <w:ind w:hanging="720"/>
        <w:rPr>
          <w:ins w:id="254" w:author="Linus Kilander Xu" w:date="2024-03-05T07:52:00Z"/>
          <w:rFonts w:eastAsia="Calibri"/>
          <w:lang w:eastAsia="en-US"/>
        </w:rPr>
      </w:pPr>
      <w:ins w:id="255" w:author="Linus Kilander Xu" w:date="2024-03-05T07:52:00Z">
        <w:r w:rsidRPr="00036B05">
          <w:rPr>
            <w:rFonts w:eastAsia="Calibri"/>
            <w:lang w:eastAsia="en-US"/>
          </w:rPr>
          <w:t>allow users to verify the authenticity and validity of the identity of relying parties registered in accordance with Article 5b.</w:t>
        </w:r>
      </w:ins>
    </w:p>
    <w:p w14:paraId="2D5B441B" w14:textId="16B6FB02" w:rsidR="007C571C" w:rsidRPr="00036B05" w:rsidRDefault="007C571C" w:rsidP="00601D78">
      <w:pPr>
        <w:pStyle w:val="Normalnumberd"/>
        <w:rPr>
          <w:ins w:id="256" w:author="Linus Kilander Xu" w:date="2024-03-05T07:52:00Z"/>
        </w:rPr>
      </w:pPr>
      <w:ins w:id="257" w:author="Linus Kilander Xu" w:date="2024-03-05T07:52:00Z">
        <w:r w:rsidRPr="00036B05">
          <w:t>Member States shall ensure that the validity of the European Digital Identity Wallet can be revoked in the following circumstances:</w:t>
        </w:r>
      </w:ins>
    </w:p>
    <w:p w14:paraId="21507DC7" w14:textId="7B9AD8BB" w:rsidR="007C571C" w:rsidRPr="00036B05" w:rsidRDefault="007C571C" w:rsidP="00036B05">
      <w:pPr>
        <w:pStyle w:val="parenthesisnumbered"/>
        <w:numPr>
          <w:ilvl w:val="0"/>
          <w:numId w:val="111"/>
        </w:numPr>
        <w:ind w:hanging="720"/>
        <w:rPr>
          <w:ins w:id="258" w:author="Linus Kilander Xu" w:date="2024-03-05T07:52:00Z"/>
          <w:rFonts w:eastAsia="Calibri"/>
          <w:lang w:eastAsia="en-US"/>
        </w:rPr>
      </w:pPr>
      <w:ins w:id="259" w:author="Linus Kilander Xu" w:date="2024-03-05T07:52:00Z">
        <w:r w:rsidRPr="00036B05">
          <w:rPr>
            <w:rFonts w:eastAsia="Calibri"/>
            <w:lang w:eastAsia="en-US"/>
          </w:rPr>
          <w:t>upon the explicit request of the user;</w:t>
        </w:r>
      </w:ins>
    </w:p>
    <w:p w14:paraId="27F5F716" w14:textId="11BCB4F6" w:rsidR="007C571C" w:rsidRPr="00036B05" w:rsidRDefault="007C571C" w:rsidP="00036B05">
      <w:pPr>
        <w:pStyle w:val="parenthesisnumbered"/>
        <w:numPr>
          <w:ilvl w:val="0"/>
          <w:numId w:val="104"/>
        </w:numPr>
        <w:ind w:hanging="720"/>
        <w:rPr>
          <w:ins w:id="260" w:author="Linus Kilander Xu" w:date="2024-03-05T07:52:00Z"/>
          <w:rFonts w:eastAsia="Calibri"/>
          <w:lang w:eastAsia="en-US"/>
        </w:rPr>
      </w:pPr>
      <w:ins w:id="261" w:author="Linus Kilander Xu" w:date="2024-03-05T07:52:00Z">
        <w:r w:rsidRPr="00036B05">
          <w:rPr>
            <w:rFonts w:eastAsia="Calibri"/>
            <w:lang w:eastAsia="en-US"/>
          </w:rPr>
          <w:t>where the security of the European Digital Identity Wallet has been compromised;</w:t>
        </w:r>
      </w:ins>
    </w:p>
    <w:p w14:paraId="2214DEE3" w14:textId="3EAF471A" w:rsidR="007C571C" w:rsidRPr="00036B05" w:rsidRDefault="007C571C" w:rsidP="00036B05">
      <w:pPr>
        <w:pStyle w:val="parenthesisnumbered"/>
        <w:numPr>
          <w:ilvl w:val="0"/>
          <w:numId w:val="104"/>
        </w:numPr>
        <w:ind w:hanging="720"/>
        <w:rPr>
          <w:ins w:id="262" w:author="Linus Kilander Xu" w:date="2024-03-05T07:52:00Z"/>
          <w:rFonts w:eastAsia="Calibri"/>
          <w:lang w:eastAsia="en-US"/>
        </w:rPr>
      </w:pPr>
      <w:ins w:id="263" w:author="Linus Kilander Xu" w:date="2024-03-05T07:52:00Z">
        <w:r w:rsidRPr="00036B05">
          <w:rPr>
            <w:rFonts w:eastAsia="Calibri"/>
            <w:lang w:eastAsia="en-US"/>
          </w:rPr>
          <w:t>upon the death of the user or cease of activity of the legal person.</w:t>
        </w:r>
      </w:ins>
    </w:p>
    <w:p w14:paraId="15B7606B" w14:textId="22E67548" w:rsidR="007C571C" w:rsidRPr="00036B05" w:rsidRDefault="007C571C" w:rsidP="00601D78">
      <w:pPr>
        <w:pStyle w:val="Normalnumberd"/>
        <w:rPr>
          <w:ins w:id="264" w:author="Linus Kilander Xu" w:date="2024-03-05T07:52:00Z"/>
        </w:rPr>
      </w:pPr>
      <w:ins w:id="265" w:author="Linus Kilander Xu" w:date="2024-03-05T07:52:00Z">
        <w:r w:rsidRPr="00036B05">
          <w:t>Providers of European Digital Identity Wallets shall ensure that users can easily request technical support and report technical problems or any other incidents having a negative impact on the use of European Digital Identity Wallets.</w:t>
        </w:r>
      </w:ins>
    </w:p>
    <w:p w14:paraId="36FA93F5" w14:textId="5CE873BF" w:rsidR="007C571C" w:rsidRPr="00036B05" w:rsidRDefault="007C571C" w:rsidP="00601D78">
      <w:pPr>
        <w:pStyle w:val="Normalnumberd"/>
        <w:rPr>
          <w:ins w:id="266" w:author="Linus Kilander Xu" w:date="2024-03-05T07:52:00Z"/>
        </w:rPr>
      </w:pPr>
      <w:ins w:id="267" w:author="Linus Kilander Xu" w:date="2024-03-05T07:52:00Z">
        <w:r w:rsidRPr="00036B05">
          <w:t>European Digital Identity Wallets shall be provided under an electronic identification scheme with assurance level high.</w:t>
        </w:r>
      </w:ins>
    </w:p>
    <w:p w14:paraId="460AE27D" w14:textId="54742FEE" w:rsidR="007C571C" w:rsidRPr="00036B05" w:rsidRDefault="007C571C" w:rsidP="00601D78">
      <w:pPr>
        <w:pStyle w:val="Normalnumberd"/>
        <w:rPr>
          <w:ins w:id="268" w:author="Linus Kilander Xu" w:date="2024-03-05T07:52:00Z"/>
        </w:rPr>
      </w:pPr>
      <w:ins w:id="269" w:author="Linus Kilander Xu" w:date="2024-03-05T07:52:00Z">
        <w:r w:rsidRPr="00036B05">
          <w:t>European Digital Identity Wallets shall ensure security-by-design.</w:t>
        </w:r>
      </w:ins>
    </w:p>
    <w:p w14:paraId="2A9FB000" w14:textId="166CC16F" w:rsidR="007C571C" w:rsidRPr="00036B05" w:rsidRDefault="007C571C" w:rsidP="00601D78">
      <w:pPr>
        <w:pStyle w:val="Normalnumberd"/>
        <w:rPr>
          <w:ins w:id="270" w:author="Linus Kilander Xu" w:date="2024-03-05T07:52:00Z"/>
        </w:rPr>
      </w:pPr>
      <w:ins w:id="271" w:author="Linus Kilander Xu" w:date="2024-03-05T07:52:00Z">
        <w:r w:rsidRPr="00036B05">
          <w:t>The issuance, use and revocation of the European Digital Identity Wallets shall be free of charge to all natural persons.</w:t>
        </w:r>
      </w:ins>
    </w:p>
    <w:p w14:paraId="4B2FBAA1" w14:textId="49C6E358" w:rsidR="007C571C" w:rsidRPr="00036B05" w:rsidRDefault="007C571C" w:rsidP="00601D78">
      <w:pPr>
        <w:pStyle w:val="Normalnumberd"/>
        <w:rPr>
          <w:ins w:id="272" w:author="Linus Kilander Xu" w:date="2024-03-05T07:52:00Z"/>
          <w:lang w:eastAsia="en-US"/>
        </w:rPr>
      </w:pPr>
      <w:ins w:id="273" w:author="Linus Kilander Xu" w:date="2024-03-05T07:52:00Z">
        <w:r w:rsidRPr="00036B05">
          <w:rPr>
            <w:lang w:eastAsia="en-US"/>
          </w:rPr>
          <w:t>Users shall have full control of the use of and of the data in their European Digital Identity Wallet. The provider of the European Digital Identity Wallet shall neither collect information about the use of the European Digital Identity Wallet which is not necessary for the provision of European Digital Identity Wallet services, nor combine person identification data or any other personal data stored or relating to the use of the European Digital Identity Wallet with personal data from any other services offered by that provider or from third-party services which are not necessary for the provision of European Digital Identity Wallet services, unless the user has expressly requested otherwise. Personal data relating to the provision of the European Digital Identity Wallet shall be kept logically separate from any other data held by the provider of the European Digital Identity Wallet. If the European Digital Identity Wallet is provided by private parties in accordance with paragraph 2, points (b) and (c), of this Article, the provisions of Article 45</w:t>
        </w:r>
        <w:proofErr w:type="gramStart"/>
        <w:r w:rsidRPr="00036B05">
          <w:rPr>
            <w:lang w:eastAsia="en-US"/>
          </w:rPr>
          <w:t>h(</w:t>
        </w:r>
        <w:proofErr w:type="gramEnd"/>
        <w:r w:rsidRPr="00036B05">
          <w:rPr>
            <w:lang w:eastAsia="en-US"/>
          </w:rPr>
          <w:t>3) shall apply mutatis mutandis.</w:t>
        </w:r>
      </w:ins>
    </w:p>
    <w:p w14:paraId="01178909" w14:textId="6987B207" w:rsidR="007C571C" w:rsidRPr="00036B05" w:rsidRDefault="007C571C" w:rsidP="00601D78">
      <w:pPr>
        <w:pStyle w:val="Normalnumberd"/>
        <w:rPr>
          <w:ins w:id="274" w:author="Linus Kilander Xu" w:date="2024-03-05T07:52:00Z"/>
        </w:rPr>
      </w:pPr>
      <w:ins w:id="275" w:author="Linus Kilander Xu" w:date="2024-03-05T07:52:00Z">
        <w:r w:rsidRPr="00036B05">
          <w:t>The use of European Digital Identity Wallets shall be voluntary. Access to public and private services, access to the labour market and freedom to conduct business shall not in any way be restricted or made disadvantageous to natural or legal persons that do not use European Digital Identity Wallets. It shall remain possible to access public and private services by other existing identification and authentication means.</w:t>
        </w:r>
      </w:ins>
    </w:p>
    <w:p w14:paraId="7EF0C9E0" w14:textId="425280BE" w:rsidR="007C571C" w:rsidRPr="007C571C" w:rsidRDefault="007C571C" w:rsidP="00601D78">
      <w:pPr>
        <w:pStyle w:val="Normalnumberd"/>
        <w:rPr>
          <w:ins w:id="276" w:author="Linus Kilander Xu" w:date="2024-03-05T07:52:00Z"/>
          <w:lang w:eastAsia="en-US"/>
        </w:rPr>
      </w:pPr>
      <w:ins w:id="277" w:author="Linus Kilander Xu" w:date="2024-03-05T07:52:00Z">
        <w:r w:rsidRPr="007C571C">
          <w:rPr>
            <w:lang w:eastAsia="en-US"/>
          </w:rPr>
          <w:t>The technical framework of the European Digital Identity Wallet shall:</w:t>
        </w:r>
      </w:ins>
    </w:p>
    <w:p w14:paraId="767D8BA3" w14:textId="2F5881CE" w:rsidR="007C571C" w:rsidRPr="00036B05" w:rsidRDefault="007C571C" w:rsidP="00036B05">
      <w:pPr>
        <w:pStyle w:val="parenthesisnumbered"/>
        <w:numPr>
          <w:ilvl w:val="0"/>
          <w:numId w:val="113"/>
        </w:numPr>
        <w:ind w:hanging="578"/>
        <w:rPr>
          <w:ins w:id="278" w:author="Linus Kilander Xu" w:date="2024-03-05T07:52:00Z"/>
          <w:rFonts w:eastAsia="Calibri"/>
          <w:lang w:eastAsia="en-US"/>
        </w:rPr>
      </w:pPr>
      <w:ins w:id="279" w:author="Linus Kilander Xu" w:date="2024-03-05T07:52:00Z">
        <w:r w:rsidRPr="00036B05">
          <w:rPr>
            <w:rFonts w:eastAsia="Calibri"/>
            <w:lang w:eastAsia="en-US"/>
          </w:rPr>
          <w:t>not allow providers of electronic attestations of attributes or any other party, after the issuance of the attestation of attributes, to obtain data that allows transactions or user behaviour to be tracked, linked or correlated, or knowledge of transactions or user behaviour to be otherwise obtained, unless explicitly authorised by the user;</w:t>
        </w:r>
      </w:ins>
    </w:p>
    <w:p w14:paraId="4962DBEF" w14:textId="151DA554" w:rsidR="007C571C" w:rsidRPr="00036B05" w:rsidRDefault="007C571C" w:rsidP="00036B05">
      <w:pPr>
        <w:pStyle w:val="parenthesisnumbered"/>
        <w:numPr>
          <w:ilvl w:val="0"/>
          <w:numId w:val="104"/>
        </w:numPr>
        <w:ind w:hanging="720"/>
        <w:rPr>
          <w:ins w:id="280" w:author="Linus Kilander Xu" w:date="2024-03-05T07:52:00Z"/>
          <w:rFonts w:eastAsia="Calibri"/>
          <w:lang w:eastAsia="en-US"/>
        </w:rPr>
      </w:pPr>
      <w:ins w:id="281" w:author="Linus Kilander Xu" w:date="2024-03-05T07:52:00Z">
        <w:r w:rsidRPr="00036B05">
          <w:rPr>
            <w:rFonts w:eastAsia="Calibri"/>
            <w:lang w:eastAsia="en-US"/>
          </w:rPr>
          <w:lastRenderedPageBreak/>
          <w:t xml:space="preserve">enable privacy preserving techniques which ensure </w:t>
        </w:r>
        <w:proofErr w:type="spellStart"/>
        <w:r w:rsidRPr="00036B05">
          <w:rPr>
            <w:rFonts w:eastAsia="Calibri"/>
            <w:lang w:eastAsia="en-US"/>
          </w:rPr>
          <w:t>unlinkability</w:t>
        </w:r>
        <w:proofErr w:type="spellEnd"/>
        <w:r w:rsidRPr="00036B05">
          <w:rPr>
            <w:rFonts w:eastAsia="Calibri"/>
            <w:lang w:eastAsia="en-US"/>
          </w:rPr>
          <w:t xml:space="preserve">, where the attestation of attributes does not require the identification of the user. </w:t>
        </w:r>
      </w:ins>
    </w:p>
    <w:p w14:paraId="709C3311" w14:textId="7B2716B9" w:rsidR="007C571C" w:rsidRPr="007C571C" w:rsidRDefault="007C571C" w:rsidP="00601D78">
      <w:pPr>
        <w:pStyle w:val="Normalnumberd"/>
        <w:rPr>
          <w:ins w:id="282" w:author="Linus Kilander Xu" w:date="2024-03-05T07:52:00Z"/>
          <w:lang w:eastAsia="en-US"/>
        </w:rPr>
      </w:pPr>
      <w:ins w:id="283" w:author="Linus Kilander Xu" w:date="2024-03-05T07:52:00Z">
        <w:r w:rsidRPr="007C571C">
          <w:rPr>
            <w:lang w:eastAsia="en-US"/>
          </w:rPr>
          <w:t>Any processing of personal data carried out by the Member States or on their behalf by bodies or parties responsible for the provision of European Digital Identity Wallets as electronic identification means shall be carried out in accordance with appropriate and effective data protection measures. Compliance of such processing with Regulation (EU) 2016/679 shall be demonstrated. Member States may introduce national provisions to further specify the application of such measures.</w:t>
        </w:r>
      </w:ins>
    </w:p>
    <w:p w14:paraId="33600BD0" w14:textId="6E1652E6" w:rsidR="007C571C" w:rsidRPr="007C571C" w:rsidRDefault="00036B05" w:rsidP="00601D78">
      <w:pPr>
        <w:pStyle w:val="Normalnumberd"/>
        <w:rPr>
          <w:ins w:id="284" w:author="Linus Kilander Xu" w:date="2024-03-05T07:52:00Z"/>
          <w:lang w:eastAsia="en-US"/>
        </w:rPr>
      </w:pPr>
      <w:ins w:id="285" w:author="Linus Kilander Xu" w:date="2024-03-05T07:52:00Z">
        <w:r>
          <w:rPr>
            <w:lang w:eastAsia="en-US"/>
          </w:rPr>
          <w:t xml:space="preserve"> </w:t>
        </w:r>
        <w:r w:rsidR="007C571C" w:rsidRPr="007C571C">
          <w:rPr>
            <w:lang w:eastAsia="en-US"/>
          </w:rPr>
          <w:t>Member States shall, without undue delay, notify the Commission of information about:</w:t>
        </w:r>
      </w:ins>
    </w:p>
    <w:p w14:paraId="06B1EF20" w14:textId="2A9CEA25" w:rsidR="007C571C" w:rsidRPr="00036B05" w:rsidRDefault="007C571C" w:rsidP="00036B05">
      <w:pPr>
        <w:pStyle w:val="parenthesisnumbered"/>
        <w:numPr>
          <w:ilvl w:val="0"/>
          <w:numId w:val="115"/>
        </w:numPr>
        <w:ind w:hanging="720"/>
        <w:rPr>
          <w:ins w:id="286" w:author="Linus Kilander Xu" w:date="2024-03-05T07:52:00Z"/>
          <w:rFonts w:eastAsia="Calibri"/>
          <w:lang w:eastAsia="en-US"/>
        </w:rPr>
      </w:pPr>
      <w:ins w:id="287" w:author="Linus Kilander Xu" w:date="2024-03-05T07:52:00Z">
        <w:r w:rsidRPr="00036B05">
          <w:rPr>
            <w:rFonts w:eastAsia="Calibri"/>
            <w:lang w:eastAsia="en-US"/>
          </w:rPr>
          <w:t>the body responsible for establishing and maintaining the list of registered relying parties that rely on European Digital Identity Wallets in accordance with Article 5</w:t>
        </w:r>
        <w:proofErr w:type="gramStart"/>
        <w:r w:rsidRPr="00036B05">
          <w:rPr>
            <w:rFonts w:eastAsia="Calibri"/>
            <w:lang w:eastAsia="en-US"/>
          </w:rPr>
          <w:t>b(</w:t>
        </w:r>
        <w:proofErr w:type="gramEnd"/>
        <w:r w:rsidRPr="00036B05">
          <w:rPr>
            <w:rFonts w:eastAsia="Calibri"/>
            <w:lang w:eastAsia="en-US"/>
          </w:rPr>
          <w:t>5) and the location of that list;</w:t>
        </w:r>
      </w:ins>
    </w:p>
    <w:p w14:paraId="732F59D1" w14:textId="2E6367A4" w:rsidR="007C571C" w:rsidRPr="00036B05" w:rsidRDefault="007C571C" w:rsidP="00036B05">
      <w:pPr>
        <w:pStyle w:val="parenthesisnumbered"/>
        <w:numPr>
          <w:ilvl w:val="0"/>
          <w:numId w:val="104"/>
        </w:numPr>
        <w:ind w:hanging="720"/>
        <w:rPr>
          <w:ins w:id="288" w:author="Linus Kilander Xu" w:date="2024-03-05T07:52:00Z"/>
          <w:rFonts w:eastAsia="Calibri"/>
          <w:lang w:eastAsia="en-US"/>
        </w:rPr>
      </w:pPr>
      <w:ins w:id="289" w:author="Linus Kilander Xu" w:date="2024-03-05T07:52:00Z">
        <w:r w:rsidRPr="00036B05">
          <w:rPr>
            <w:rFonts w:eastAsia="Calibri"/>
            <w:lang w:eastAsia="en-US"/>
          </w:rPr>
          <w:t>the bodies responsible for the provision of European Digital Identity Wallets in accordance with Article 5</w:t>
        </w:r>
        <w:proofErr w:type="gramStart"/>
        <w:r w:rsidRPr="00036B05">
          <w:rPr>
            <w:rFonts w:eastAsia="Calibri"/>
            <w:lang w:eastAsia="en-US"/>
          </w:rPr>
          <w:t>a(</w:t>
        </w:r>
        <w:proofErr w:type="gramEnd"/>
        <w:r w:rsidRPr="00036B05">
          <w:rPr>
            <w:rFonts w:eastAsia="Calibri"/>
            <w:lang w:eastAsia="en-US"/>
          </w:rPr>
          <w:t>1);</w:t>
        </w:r>
      </w:ins>
    </w:p>
    <w:p w14:paraId="7A9593CB" w14:textId="74CD15B0" w:rsidR="007C571C" w:rsidRPr="00036B05" w:rsidRDefault="007C571C" w:rsidP="00036B05">
      <w:pPr>
        <w:pStyle w:val="parenthesisnumbered"/>
        <w:numPr>
          <w:ilvl w:val="0"/>
          <w:numId w:val="104"/>
        </w:numPr>
        <w:ind w:hanging="720"/>
        <w:rPr>
          <w:ins w:id="290" w:author="Linus Kilander Xu" w:date="2024-03-05T07:52:00Z"/>
          <w:rFonts w:eastAsia="Calibri"/>
          <w:lang w:eastAsia="en-US"/>
        </w:rPr>
      </w:pPr>
      <w:ins w:id="291" w:author="Linus Kilander Xu" w:date="2024-03-05T07:52:00Z">
        <w:r w:rsidRPr="00036B05">
          <w:rPr>
            <w:rFonts w:eastAsia="Calibri"/>
            <w:lang w:eastAsia="en-US"/>
          </w:rPr>
          <w:t>the bodies responsible for ensuring that the person identification data is associated with the European Digital Identity Wallet in accordance with Article 5</w:t>
        </w:r>
        <w:proofErr w:type="gramStart"/>
        <w:r w:rsidRPr="00036B05">
          <w:rPr>
            <w:rFonts w:eastAsia="Calibri"/>
            <w:lang w:eastAsia="en-US"/>
          </w:rPr>
          <w:t>a(</w:t>
        </w:r>
        <w:proofErr w:type="gramEnd"/>
        <w:r w:rsidRPr="00036B05">
          <w:rPr>
            <w:rFonts w:eastAsia="Calibri"/>
            <w:lang w:eastAsia="en-US"/>
          </w:rPr>
          <w:t>5), point (f);</w:t>
        </w:r>
      </w:ins>
    </w:p>
    <w:p w14:paraId="5753D01A" w14:textId="01681452" w:rsidR="007C571C" w:rsidRPr="00036B05" w:rsidRDefault="007C571C" w:rsidP="00036B05">
      <w:pPr>
        <w:pStyle w:val="parenthesisnumbered"/>
        <w:numPr>
          <w:ilvl w:val="0"/>
          <w:numId w:val="104"/>
        </w:numPr>
        <w:ind w:hanging="720"/>
        <w:rPr>
          <w:ins w:id="292" w:author="Linus Kilander Xu" w:date="2024-03-05T07:52:00Z"/>
          <w:rFonts w:eastAsia="Calibri"/>
          <w:lang w:eastAsia="en-US"/>
        </w:rPr>
      </w:pPr>
      <w:ins w:id="293" w:author="Linus Kilander Xu" w:date="2024-03-05T07:52:00Z">
        <w:r w:rsidRPr="00036B05">
          <w:rPr>
            <w:rFonts w:eastAsia="Calibri"/>
            <w:lang w:eastAsia="en-US"/>
          </w:rPr>
          <w:t>the mechanism allowing for the validation of the person identification data referred to in Article 5</w:t>
        </w:r>
        <w:proofErr w:type="gramStart"/>
        <w:r w:rsidRPr="00036B05">
          <w:rPr>
            <w:rFonts w:eastAsia="Calibri"/>
            <w:lang w:eastAsia="en-US"/>
          </w:rPr>
          <w:t>a(</w:t>
        </w:r>
        <w:proofErr w:type="gramEnd"/>
        <w:r w:rsidRPr="00036B05">
          <w:rPr>
            <w:rFonts w:eastAsia="Calibri"/>
            <w:lang w:eastAsia="en-US"/>
          </w:rPr>
          <w:t>5), point (f), and of the identity of the relying parties;</w:t>
        </w:r>
      </w:ins>
    </w:p>
    <w:p w14:paraId="45634AF0" w14:textId="77343F54" w:rsidR="007C571C" w:rsidRPr="00036B05" w:rsidRDefault="007C571C" w:rsidP="00036B05">
      <w:pPr>
        <w:pStyle w:val="parenthesisnumbered"/>
        <w:numPr>
          <w:ilvl w:val="0"/>
          <w:numId w:val="104"/>
        </w:numPr>
        <w:ind w:hanging="720"/>
        <w:rPr>
          <w:ins w:id="294" w:author="Linus Kilander Xu" w:date="2024-03-05T07:52:00Z"/>
          <w:rFonts w:eastAsia="Calibri"/>
          <w:lang w:eastAsia="en-US"/>
        </w:rPr>
      </w:pPr>
      <w:ins w:id="295" w:author="Linus Kilander Xu" w:date="2024-03-05T07:52:00Z">
        <w:r w:rsidRPr="00036B05">
          <w:rPr>
            <w:rFonts w:eastAsia="Calibri"/>
            <w:lang w:eastAsia="en-US"/>
          </w:rPr>
          <w:t>the mechanism by which to validate the authenticity and validity of European Digital Identity Wallets.</w:t>
        </w:r>
      </w:ins>
    </w:p>
    <w:p w14:paraId="0D3EBCB2" w14:textId="77777777" w:rsidR="007C571C" w:rsidRPr="00036B05" w:rsidRDefault="007C571C" w:rsidP="00036B05">
      <w:pPr>
        <w:rPr>
          <w:ins w:id="296" w:author="Linus Kilander Xu" w:date="2024-03-05T07:52:00Z"/>
          <w:rFonts w:eastAsia="Calibri"/>
        </w:rPr>
      </w:pPr>
      <w:ins w:id="297" w:author="Linus Kilander Xu" w:date="2024-03-05T07:52:00Z">
        <w:r w:rsidRPr="00036B05">
          <w:rPr>
            <w:rFonts w:eastAsia="Calibri"/>
          </w:rPr>
          <w:t>The Commission shall make available the information notified pursuant to the first subparagraph to the public through a secure channel, in electronically signed or sealed form suitable for automated processing.</w:t>
        </w:r>
      </w:ins>
    </w:p>
    <w:p w14:paraId="3AD9B488" w14:textId="42C81396" w:rsidR="007C571C" w:rsidRPr="00036B05" w:rsidRDefault="007C571C" w:rsidP="00601D78">
      <w:pPr>
        <w:pStyle w:val="Normalnumberd"/>
        <w:rPr>
          <w:ins w:id="298" w:author="Linus Kilander Xu" w:date="2024-03-05T07:52:00Z"/>
        </w:rPr>
      </w:pPr>
      <w:ins w:id="299" w:author="Linus Kilander Xu" w:date="2024-03-05T07:52:00Z">
        <w:r w:rsidRPr="00036B05">
          <w:t>Without prejudice to paragraph 22 of this Article, Article 11 shall apply mutatis mutandis to the European Digital Identity Wallet.</w:t>
        </w:r>
      </w:ins>
    </w:p>
    <w:p w14:paraId="4CEFA444" w14:textId="30B8BD80" w:rsidR="007C571C" w:rsidRPr="00036B05" w:rsidRDefault="007C571C" w:rsidP="00601D78">
      <w:pPr>
        <w:pStyle w:val="Normalnumberd"/>
        <w:rPr>
          <w:ins w:id="300" w:author="Linus Kilander Xu" w:date="2024-03-05T07:52:00Z"/>
        </w:rPr>
      </w:pPr>
      <w:ins w:id="301" w:author="Linus Kilander Xu" w:date="2024-03-05T07:52:00Z">
        <w:r w:rsidRPr="00036B05">
          <w:t>Article 24(2), points (b), and (d) to (h), shall apply mutatis mutandis to providers of European Digital Identity Wallets.</w:t>
        </w:r>
      </w:ins>
    </w:p>
    <w:p w14:paraId="207D9CE5" w14:textId="15BAFB43" w:rsidR="007C571C" w:rsidRPr="00036B05" w:rsidRDefault="007C571C" w:rsidP="00601D78">
      <w:pPr>
        <w:pStyle w:val="Normalnumberd"/>
        <w:rPr>
          <w:ins w:id="302" w:author="Linus Kilander Xu" w:date="2024-03-05T07:52:00Z"/>
        </w:rPr>
      </w:pPr>
      <w:ins w:id="303" w:author="Linus Kilander Xu" w:date="2024-03-05T07:52:00Z">
        <w:r w:rsidRPr="00036B05">
          <w:t xml:space="preserve">European Digital Identity Wallets shall be made accessible for use, by persons with disabilities, on an equal basis with other users, in accordance with Directive (EU) 2019/882 of the European Parliament and of the Council*. </w:t>
        </w:r>
      </w:ins>
    </w:p>
    <w:p w14:paraId="0DF8CF04" w14:textId="4315DC62" w:rsidR="007C571C" w:rsidRPr="00036B05" w:rsidRDefault="007C571C" w:rsidP="00601D78">
      <w:pPr>
        <w:pStyle w:val="Normalnumberd"/>
        <w:rPr>
          <w:ins w:id="304" w:author="Linus Kilander Xu" w:date="2024-03-05T07:52:00Z"/>
        </w:rPr>
      </w:pPr>
      <w:ins w:id="305" w:author="Linus Kilander Xu" w:date="2024-03-05T07:52:00Z">
        <w:r w:rsidRPr="00036B05">
          <w:t>For the purposes of the provision of European Digital Identity Wallets, European Digital Identity Wallets and the electronic identification schemes under which they are provided shall not be subject to the requirements laid down in Articles 7, 9, 10, 12 and 12a.</w:t>
        </w:r>
      </w:ins>
    </w:p>
    <w:p w14:paraId="1D2A8D6B" w14:textId="543F54EC" w:rsidR="007C571C" w:rsidRPr="00036B05" w:rsidRDefault="007C571C" w:rsidP="00601D78">
      <w:pPr>
        <w:pStyle w:val="Normalnumberd"/>
        <w:rPr>
          <w:ins w:id="306" w:author="Linus Kilander Xu" w:date="2024-03-05T07:52:00Z"/>
        </w:rPr>
      </w:pPr>
      <w:ins w:id="307" w:author="Linus Kilander Xu" w:date="2024-03-05T07:52:00Z">
        <w:r w:rsidRPr="00036B05">
          <w:t>By [6 months from the date of entry into force of this amending Regulation], the Commission shall, by means of implementing acts, establish a list of reference standards and, where necessary, establish specifications and procedures for the requirements referred to in paragraphs 4, 5, 8 and 18 of this Article on the implementation of the European Digital Identity Wallet. Those implementing acts shall be adopted in accordance with the examination procedure referred to in Article 48(2).</w:t>
        </w:r>
      </w:ins>
    </w:p>
    <w:p w14:paraId="048007DC" w14:textId="2726E882" w:rsidR="007C571C" w:rsidRPr="00036B05" w:rsidRDefault="007C571C" w:rsidP="00601D78">
      <w:pPr>
        <w:pStyle w:val="Normalnumberd"/>
        <w:rPr>
          <w:moveTo w:id="308" w:author="Linus Kilander Xu" w:date="2024-03-05T07:52:00Z"/>
        </w:rPr>
      </w:pPr>
      <w:ins w:id="309" w:author="Linus Kilander Xu" w:date="2024-03-05T07:52:00Z">
        <w:r w:rsidRPr="00036B05">
          <w:lastRenderedPageBreak/>
          <w:t>The Commission shall, by means of implementing acts, establish a list of reference standards and, where necessary, establish specifications and procedures in order to facilitate the onboarding of users to the European Digital Identity Wallet either by electronic identification means conforming to assurance level high or by electronic identification means conforming to assurance level substantial in conjunction with additional remote onboarding procedures that together meet the requirements of assurance level high</w:t>
        </w:r>
      </w:ins>
      <w:moveToRangeStart w:id="310" w:author="Linus Kilander Xu" w:date="2024-03-05T07:52:00Z" w:name="move160517578"/>
      <w:moveTo w:id="311" w:author="Linus Kilander Xu" w:date="2024-03-05T07:52:00Z">
        <w:r w:rsidRPr="00036B05">
          <w:t>. Those implementing acts shall be adopted in accordance with the examination procedure referred to in Article 48(2).</w:t>
        </w:r>
      </w:moveTo>
    </w:p>
    <w:moveToRangeEnd w:id="310"/>
    <w:p w14:paraId="609579FF" w14:textId="77777777" w:rsidR="006C26BB" w:rsidRDefault="0016331C" w:rsidP="006C26BB">
      <w:pPr>
        <w:pStyle w:val="Article"/>
        <w:rPr>
          <w:ins w:id="312" w:author="Linus Kilander Xu" w:date="2024-03-05T07:52:00Z"/>
          <w:rFonts w:eastAsia="Calibri"/>
          <w:lang w:eastAsia="en-US"/>
        </w:rPr>
      </w:pPr>
      <w:ins w:id="313" w:author="Linus Kilander Xu" w:date="2024-03-05T07:52:00Z">
        <w:r w:rsidRPr="00700421">
          <w:rPr>
            <w:rFonts w:eastAsia="Calibri"/>
            <w:lang w:eastAsia="en-US"/>
          </w:rPr>
          <w:t xml:space="preserve">Article </w:t>
        </w:r>
        <w:r w:rsidRPr="00276F27">
          <w:rPr>
            <w:rFonts w:eastAsia="Calibri"/>
            <w:lang w:eastAsia="en-US"/>
          </w:rPr>
          <w:t>5</w:t>
        </w:r>
        <w:r w:rsidRPr="00700421">
          <w:rPr>
            <w:rFonts w:eastAsia="Calibri"/>
            <w:lang w:eastAsia="en-US"/>
          </w:rPr>
          <w:t>b</w:t>
        </w:r>
      </w:ins>
    </w:p>
    <w:p w14:paraId="4B6125DD" w14:textId="414DCBEF" w:rsidR="0016331C" w:rsidRPr="00700421" w:rsidRDefault="0016331C" w:rsidP="006C26BB">
      <w:pPr>
        <w:pStyle w:val="Heading2"/>
        <w:rPr>
          <w:ins w:id="314" w:author="Linus Kilander Xu" w:date="2024-03-05T07:52:00Z"/>
          <w:rFonts w:eastAsia="Calibri"/>
          <w:lang w:eastAsia="en-US"/>
        </w:rPr>
      </w:pPr>
      <w:ins w:id="315" w:author="Linus Kilander Xu" w:date="2024-03-05T07:52:00Z">
        <w:r w:rsidRPr="00700421">
          <w:rPr>
            <w:rFonts w:eastAsia="Calibri"/>
            <w:lang w:eastAsia="en-US"/>
          </w:rPr>
          <w:t>European Digital Identity Wallet-Relying Parties</w:t>
        </w:r>
      </w:ins>
    </w:p>
    <w:p w14:paraId="68F65FD5" w14:textId="1CD70250" w:rsidR="0016331C" w:rsidRPr="00601D78" w:rsidRDefault="0016331C" w:rsidP="0091287E">
      <w:pPr>
        <w:pStyle w:val="Normalnumberd"/>
        <w:numPr>
          <w:ilvl w:val="0"/>
          <w:numId w:val="116"/>
        </w:numPr>
        <w:ind w:left="0" w:firstLine="0"/>
        <w:rPr>
          <w:ins w:id="316" w:author="Linus Kilander Xu" w:date="2024-03-05T07:52:00Z"/>
          <w:lang w:eastAsia="en-US"/>
        </w:rPr>
      </w:pPr>
      <w:ins w:id="317" w:author="Linus Kilander Xu" w:date="2024-03-05T07:52:00Z">
        <w:r w:rsidRPr="00601D78">
          <w:rPr>
            <w:lang w:eastAsia="en-US"/>
          </w:rPr>
          <w:t>Where a relying party intends to rely upon European Digital Identity Wallets for the provision of public or private services by means of digital interaction, the relying party shall register in the Member State where it is established</w:t>
        </w:r>
        <w:r w:rsidR="006C26BB" w:rsidRPr="00601D78">
          <w:rPr>
            <w:lang w:eastAsia="en-US"/>
          </w:rPr>
          <w:t>.</w:t>
        </w:r>
      </w:ins>
    </w:p>
    <w:p w14:paraId="4EC75255" w14:textId="66756964" w:rsidR="0016331C" w:rsidRPr="00700421" w:rsidRDefault="0016331C" w:rsidP="00601D78">
      <w:pPr>
        <w:pStyle w:val="Normalnumberd"/>
        <w:rPr>
          <w:ins w:id="318" w:author="Linus Kilander Xu" w:date="2024-03-05T07:52:00Z"/>
          <w:lang w:eastAsia="en-US"/>
        </w:rPr>
      </w:pPr>
      <w:ins w:id="319" w:author="Linus Kilander Xu" w:date="2024-03-05T07:52:00Z">
        <w:r w:rsidRPr="00700421">
          <w:rPr>
            <w:lang w:eastAsia="en-US"/>
          </w:rPr>
          <w:t>The registration process shall be cost-effective and proportionate-to-risk. The relying party shall provide at least:</w:t>
        </w:r>
      </w:ins>
    </w:p>
    <w:p w14:paraId="4FAE6C8E" w14:textId="7CBDD8BD" w:rsidR="0016331C" w:rsidRPr="006C26BB" w:rsidRDefault="0016331C" w:rsidP="006C26BB">
      <w:pPr>
        <w:pStyle w:val="parenthesisnumbered"/>
        <w:numPr>
          <w:ilvl w:val="0"/>
          <w:numId w:val="118"/>
        </w:numPr>
        <w:ind w:hanging="720"/>
        <w:rPr>
          <w:ins w:id="320" w:author="Linus Kilander Xu" w:date="2024-03-05T07:52:00Z"/>
          <w:rFonts w:eastAsia="Calibri"/>
          <w:lang w:eastAsia="en-US"/>
        </w:rPr>
      </w:pPr>
      <w:ins w:id="321" w:author="Linus Kilander Xu" w:date="2024-03-05T07:52:00Z">
        <w:r w:rsidRPr="006C26BB">
          <w:rPr>
            <w:rFonts w:eastAsia="Calibri"/>
            <w:lang w:eastAsia="en-US"/>
          </w:rPr>
          <w:t>the information necessary to authenticate to European Digital Identity Wallets, which as a minimum includes:</w:t>
        </w:r>
      </w:ins>
    </w:p>
    <w:p w14:paraId="71877014" w14:textId="1DC89B2E" w:rsidR="0016331C" w:rsidRPr="00700421" w:rsidRDefault="0016331C" w:rsidP="006C26BB">
      <w:pPr>
        <w:pStyle w:val="ListParagraph"/>
        <w:numPr>
          <w:ilvl w:val="0"/>
          <w:numId w:val="120"/>
        </w:numPr>
        <w:ind w:hanging="731"/>
        <w:rPr>
          <w:ins w:id="322" w:author="Linus Kilander Xu" w:date="2024-03-05T07:52:00Z"/>
          <w:rFonts w:eastAsia="Calibri"/>
          <w:lang w:eastAsia="en-US"/>
        </w:rPr>
      </w:pPr>
      <w:ins w:id="323" w:author="Linus Kilander Xu" w:date="2024-03-05T07:52:00Z">
        <w:r w:rsidRPr="00700421">
          <w:rPr>
            <w:rFonts w:eastAsia="Calibri"/>
            <w:lang w:eastAsia="en-US"/>
          </w:rPr>
          <w:t>the Member State in which the relying party is established; and</w:t>
        </w:r>
      </w:ins>
    </w:p>
    <w:p w14:paraId="73E3B011" w14:textId="573C9A26" w:rsidR="0016331C" w:rsidRPr="00700421" w:rsidRDefault="0016331C" w:rsidP="006C26BB">
      <w:pPr>
        <w:pStyle w:val="ListParagraph"/>
        <w:numPr>
          <w:ilvl w:val="0"/>
          <w:numId w:val="120"/>
        </w:numPr>
        <w:ind w:hanging="731"/>
        <w:rPr>
          <w:ins w:id="324" w:author="Linus Kilander Xu" w:date="2024-03-05T07:52:00Z"/>
          <w:rFonts w:eastAsia="Calibri"/>
          <w:lang w:eastAsia="en-US"/>
        </w:rPr>
      </w:pPr>
      <w:ins w:id="325" w:author="Linus Kilander Xu" w:date="2024-03-05T07:52:00Z">
        <w:r w:rsidRPr="00700421">
          <w:rPr>
            <w:rFonts w:eastAsia="Calibri"/>
            <w:lang w:eastAsia="en-US"/>
          </w:rPr>
          <w:t>the name of the relying party and, where applicable, its registration number as stated in an official record together with identification data of that official record;</w:t>
        </w:r>
      </w:ins>
    </w:p>
    <w:p w14:paraId="00E65F4F" w14:textId="40E2EC95" w:rsidR="0016331C" w:rsidRPr="00700421" w:rsidRDefault="0016331C" w:rsidP="006C26BB">
      <w:pPr>
        <w:pStyle w:val="parenthesisnumbered"/>
        <w:numPr>
          <w:ilvl w:val="0"/>
          <w:numId w:val="118"/>
        </w:numPr>
        <w:ind w:hanging="720"/>
        <w:rPr>
          <w:ins w:id="326" w:author="Linus Kilander Xu" w:date="2024-03-05T07:52:00Z"/>
          <w:rFonts w:eastAsia="Calibri"/>
          <w:lang w:eastAsia="en-US"/>
        </w:rPr>
      </w:pPr>
      <w:ins w:id="327" w:author="Linus Kilander Xu" w:date="2024-03-05T07:52:00Z">
        <w:r w:rsidRPr="00700421">
          <w:rPr>
            <w:rFonts w:eastAsia="Calibri"/>
            <w:lang w:eastAsia="en-US"/>
          </w:rPr>
          <w:t>the contact details of the relying party;</w:t>
        </w:r>
      </w:ins>
    </w:p>
    <w:p w14:paraId="20E3192A" w14:textId="18E064EE" w:rsidR="0016331C" w:rsidRPr="00700421" w:rsidRDefault="0016331C" w:rsidP="006C26BB">
      <w:pPr>
        <w:pStyle w:val="parenthesisnumbered"/>
        <w:numPr>
          <w:ilvl w:val="0"/>
          <w:numId w:val="118"/>
        </w:numPr>
        <w:ind w:hanging="720"/>
        <w:rPr>
          <w:ins w:id="328" w:author="Linus Kilander Xu" w:date="2024-03-05T07:52:00Z"/>
          <w:rFonts w:eastAsia="Calibri"/>
          <w:lang w:eastAsia="en-US"/>
        </w:rPr>
      </w:pPr>
      <w:ins w:id="329" w:author="Linus Kilander Xu" w:date="2024-03-05T07:52:00Z">
        <w:r w:rsidRPr="00700421">
          <w:rPr>
            <w:rFonts w:eastAsia="Calibri"/>
            <w:lang w:eastAsia="en-US"/>
          </w:rPr>
          <w:t xml:space="preserve">the intended use of European Digital Identity Wallets, including </w:t>
        </w:r>
        <w:proofErr w:type="spellStart"/>
        <w:proofErr w:type="gramStart"/>
        <w:r w:rsidRPr="00700421">
          <w:rPr>
            <w:rFonts w:eastAsia="Calibri"/>
            <w:lang w:eastAsia="en-US"/>
          </w:rPr>
          <w:t>a</w:t>
        </w:r>
        <w:proofErr w:type="spellEnd"/>
        <w:proofErr w:type="gramEnd"/>
        <w:r w:rsidRPr="00700421">
          <w:rPr>
            <w:rFonts w:eastAsia="Calibri"/>
            <w:lang w:eastAsia="en-US"/>
          </w:rPr>
          <w:t xml:space="preserve"> indication of the data to be requested by the relying party from users.</w:t>
        </w:r>
      </w:ins>
    </w:p>
    <w:p w14:paraId="43493454" w14:textId="117DDAFB" w:rsidR="0016331C" w:rsidRPr="00700421" w:rsidRDefault="0016331C" w:rsidP="00601D78">
      <w:pPr>
        <w:pStyle w:val="Normalnumberd"/>
        <w:rPr>
          <w:ins w:id="330" w:author="Linus Kilander Xu" w:date="2024-03-05T07:52:00Z"/>
          <w:lang w:eastAsia="en-US"/>
        </w:rPr>
      </w:pPr>
      <w:ins w:id="331" w:author="Linus Kilander Xu" w:date="2024-03-05T07:52:00Z">
        <w:r w:rsidRPr="00700421">
          <w:rPr>
            <w:lang w:eastAsia="en-US"/>
          </w:rPr>
          <w:t xml:space="preserve">Relying parties shall not request users to provide any data other than that indicated pursuant to paragraph </w:t>
        </w:r>
        <w:r w:rsidRPr="00276F27">
          <w:rPr>
            <w:lang w:eastAsia="en-US"/>
          </w:rPr>
          <w:t>2</w:t>
        </w:r>
        <w:r w:rsidRPr="00700421">
          <w:rPr>
            <w:lang w:eastAsia="en-US"/>
          </w:rPr>
          <w:t>, point (c).</w:t>
        </w:r>
      </w:ins>
    </w:p>
    <w:p w14:paraId="6A695836" w14:textId="2C8CB0B2" w:rsidR="0016331C" w:rsidRPr="00700421" w:rsidRDefault="0016331C" w:rsidP="00601D78">
      <w:pPr>
        <w:pStyle w:val="Normalnumberd"/>
        <w:rPr>
          <w:ins w:id="332" w:author="Linus Kilander Xu" w:date="2024-03-05T07:52:00Z"/>
          <w:lang w:eastAsia="en-US"/>
        </w:rPr>
      </w:pPr>
      <w:ins w:id="333" w:author="Linus Kilander Xu" w:date="2024-03-05T07:52:00Z">
        <w:r w:rsidRPr="00700421">
          <w:rPr>
            <w:lang w:eastAsia="en-US"/>
          </w:rPr>
          <w:t xml:space="preserve">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shall be without prejudice to Union or national law that is applicable to the provision of specific services.</w:t>
        </w:r>
      </w:ins>
    </w:p>
    <w:p w14:paraId="666A021B" w14:textId="4F37D8BA" w:rsidR="0016331C" w:rsidRPr="00700421" w:rsidRDefault="0016331C" w:rsidP="00601D78">
      <w:pPr>
        <w:pStyle w:val="Normalnumberd"/>
        <w:rPr>
          <w:ins w:id="334" w:author="Linus Kilander Xu" w:date="2024-03-05T07:52:00Z"/>
          <w:lang w:eastAsia="en-US"/>
        </w:rPr>
      </w:pPr>
      <w:ins w:id="335" w:author="Linus Kilander Xu" w:date="2024-03-05T07:52:00Z">
        <w:r w:rsidRPr="00700421">
          <w:rPr>
            <w:lang w:eastAsia="en-US"/>
          </w:rPr>
          <w:t xml:space="preserve">Member States shall make the information referred to in paragraph </w:t>
        </w:r>
        <w:r w:rsidRPr="00276F27">
          <w:rPr>
            <w:lang w:eastAsia="en-US"/>
          </w:rPr>
          <w:t>2</w:t>
        </w:r>
        <w:r w:rsidRPr="00700421">
          <w:rPr>
            <w:lang w:eastAsia="en-US"/>
          </w:rPr>
          <w:t xml:space="preserve"> publicly available online in electronically signed or sealed form suitable for automated processing.</w:t>
        </w:r>
      </w:ins>
    </w:p>
    <w:p w14:paraId="0BDFB4A2" w14:textId="6FD3156E" w:rsidR="0016331C" w:rsidRPr="00700421" w:rsidRDefault="0016331C" w:rsidP="00601D78">
      <w:pPr>
        <w:pStyle w:val="Normalnumberd"/>
        <w:rPr>
          <w:ins w:id="336" w:author="Linus Kilander Xu" w:date="2024-03-05T07:52:00Z"/>
          <w:lang w:eastAsia="en-US"/>
        </w:rPr>
      </w:pPr>
      <w:ins w:id="337" w:author="Linus Kilander Xu" w:date="2024-03-05T07:52:00Z">
        <w:r w:rsidRPr="00700421">
          <w:rPr>
            <w:lang w:eastAsia="en-US"/>
          </w:rPr>
          <w:t xml:space="preserve">Relying parties registered in accordance with this Article shall inform Member States without delay about any changes to the information provided in the registration pursuant to paragraph </w:t>
        </w:r>
        <w:r w:rsidRPr="00276F27">
          <w:rPr>
            <w:lang w:eastAsia="en-US"/>
          </w:rPr>
          <w:t>2</w:t>
        </w:r>
        <w:r w:rsidRPr="00700421">
          <w:rPr>
            <w:lang w:eastAsia="en-US"/>
          </w:rPr>
          <w:t>.</w:t>
        </w:r>
      </w:ins>
    </w:p>
    <w:p w14:paraId="202150C4" w14:textId="32F7DE10" w:rsidR="0016331C" w:rsidRPr="00700421" w:rsidRDefault="0016331C" w:rsidP="00601D78">
      <w:pPr>
        <w:pStyle w:val="Normalnumberd"/>
        <w:rPr>
          <w:ins w:id="338" w:author="Linus Kilander Xu" w:date="2024-03-05T07:52:00Z"/>
          <w:lang w:eastAsia="en-US"/>
        </w:rPr>
      </w:pPr>
      <w:ins w:id="339" w:author="Linus Kilander Xu" w:date="2024-03-05T07:52:00Z">
        <w:r w:rsidRPr="00700421">
          <w:rPr>
            <w:lang w:eastAsia="en-US"/>
          </w:rPr>
          <w:t xml:space="preserve">Member States shall provide a common mechanism for allowing the identification and authentication of relying parties, as referred to in Article </w:t>
        </w:r>
        <w:r w:rsidRPr="00276F27">
          <w:rPr>
            <w:lang w:eastAsia="en-US"/>
          </w:rPr>
          <w:t>5</w:t>
        </w:r>
        <w:proofErr w:type="gramStart"/>
        <w:r w:rsidRPr="00700421">
          <w:rPr>
            <w:lang w:eastAsia="en-US"/>
          </w:rPr>
          <w:t>a(</w:t>
        </w:r>
        <w:proofErr w:type="gramEnd"/>
        <w:r w:rsidRPr="00276F27">
          <w:rPr>
            <w:lang w:eastAsia="en-US"/>
          </w:rPr>
          <w:t>5</w:t>
        </w:r>
        <w:r w:rsidRPr="00700421">
          <w:rPr>
            <w:lang w:eastAsia="en-US"/>
          </w:rPr>
          <w:t xml:space="preserve">), point (c). </w:t>
        </w:r>
      </w:ins>
    </w:p>
    <w:p w14:paraId="39244599" w14:textId="08F4C1AD" w:rsidR="0016331C" w:rsidRPr="006C26BB" w:rsidRDefault="0016331C" w:rsidP="00601D78">
      <w:pPr>
        <w:pStyle w:val="Normalnumberd"/>
        <w:rPr>
          <w:ins w:id="340" w:author="Linus Kilander Xu" w:date="2024-03-05T07:52:00Z"/>
          <w:lang w:eastAsia="en-US"/>
        </w:rPr>
      </w:pPr>
      <w:ins w:id="341" w:author="Linus Kilander Xu" w:date="2024-03-05T07:52:00Z">
        <w:r w:rsidRPr="006C26BB">
          <w:rPr>
            <w:lang w:eastAsia="en-US"/>
          </w:rPr>
          <w:t>Where relying parties intend to rely upon European Digital Identity Wallets, they shall identify themselves to the user.</w:t>
        </w:r>
      </w:ins>
    </w:p>
    <w:p w14:paraId="3F8EC29E" w14:textId="6146B56D" w:rsidR="0016331C" w:rsidRPr="006C26BB" w:rsidRDefault="0016331C" w:rsidP="00601D78">
      <w:pPr>
        <w:pStyle w:val="Normalnumberd"/>
        <w:rPr>
          <w:ins w:id="342" w:author="Linus Kilander Xu" w:date="2024-03-05T07:52:00Z"/>
          <w:lang w:eastAsia="en-US"/>
        </w:rPr>
      </w:pPr>
      <w:ins w:id="343" w:author="Linus Kilander Xu" w:date="2024-03-05T07:52:00Z">
        <w:r w:rsidRPr="006C26BB">
          <w:rPr>
            <w:lang w:eastAsia="en-US"/>
          </w:rPr>
          <w:t xml:space="preserve">Relying parties shall be responsible for carrying out the procedure for authenticating and validating person identification data and electronic attestation of attributes requested from European </w:t>
        </w:r>
        <w:r w:rsidRPr="006C26BB">
          <w:rPr>
            <w:lang w:eastAsia="en-US"/>
          </w:rPr>
          <w:lastRenderedPageBreak/>
          <w:t>Digital Identity Wallets. Relying parties shall not refuse the use of pseudonyms, where the identification of the user is not required by Union or national law.</w:t>
        </w:r>
      </w:ins>
    </w:p>
    <w:p w14:paraId="62CCFE8A" w14:textId="7C58FCF0" w:rsidR="0016331C" w:rsidRPr="006C26BB" w:rsidRDefault="0016331C" w:rsidP="00601D78">
      <w:pPr>
        <w:pStyle w:val="Normalnumberd"/>
        <w:rPr>
          <w:ins w:id="344" w:author="Linus Kilander Xu" w:date="2024-03-05T07:52:00Z"/>
          <w:lang w:eastAsia="en-US"/>
        </w:rPr>
      </w:pPr>
      <w:ins w:id="345" w:author="Linus Kilander Xu" w:date="2024-03-05T07:52:00Z">
        <w:r w:rsidRPr="006C26BB">
          <w:rPr>
            <w:lang w:eastAsia="en-US"/>
          </w:rPr>
          <w:t>Intermediaries acting on behalf of relying parties shall be deemed to be relying parties and shall not store data about the content of the transaction.</w:t>
        </w:r>
      </w:ins>
    </w:p>
    <w:p w14:paraId="6D4DD77C" w14:textId="33DAA3AA" w:rsidR="0016331C" w:rsidRPr="006C26BB" w:rsidRDefault="0016331C" w:rsidP="00601D78">
      <w:pPr>
        <w:pStyle w:val="Normalnumberd"/>
        <w:rPr>
          <w:moveTo w:id="346" w:author="Linus Kilander Xu" w:date="2024-03-05T07:52:00Z"/>
          <w:lang w:eastAsia="en-US"/>
        </w:rPr>
      </w:pPr>
      <w:ins w:id="347" w:author="Linus Kilander Xu" w:date="2024-03-05T07:52:00Z">
        <w:r w:rsidRPr="006C26BB">
          <w:rPr>
            <w:lang w:eastAsia="en-US"/>
          </w:rPr>
          <w:t>By [6 months from the date of entry into force of this amending Regulation], the Commission shall establish technical specifications and procedures for the requirements referred to in paragraphs 2, 5 and 6 to 9 of this Article by means of implementing acts on the implementation of European Digital Identity Wallets as referred to in Article 5</w:t>
        </w:r>
        <w:proofErr w:type="gramStart"/>
        <w:r w:rsidRPr="006C26BB">
          <w:rPr>
            <w:lang w:eastAsia="en-US"/>
          </w:rPr>
          <w:t>a(</w:t>
        </w:r>
        <w:proofErr w:type="gramEnd"/>
        <w:r w:rsidRPr="006C26BB">
          <w:rPr>
            <w:lang w:eastAsia="en-US"/>
          </w:rPr>
          <w:t xml:space="preserve">23). </w:t>
        </w:r>
      </w:ins>
      <w:moveToRangeStart w:id="348" w:author="Linus Kilander Xu" w:date="2024-03-05T07:52:00Z" w:name="move160517579"/>
      <w:moveTo w:id="349" w:author="Linus Kilander Xu" w:date="2024-03-05T07:52:00Z">
        <w:r w:rsidRPr="006C26BB">
          <w:rPr>
            <w:lang w:eastAsia="en-US"/>
          </w:rPr>
          <w:t>Those implementing acts shall be adopted in accordance with the examination procedure referred to in Article 48(2).</w:t>
        </w:r>
      </w:moveTo>
    </w:p>
    <w:moveToRangeEnd w:id="348"/>
    <w:p w14:paraId="0A985D5F" w14:textId="77777777" w:rsidR="006C26BB" w:rsidRDefault="0016331C" w:rsidP="006C26BB">
      <w:pPr>
        <w:pStyle w:val="Article"/>
        <w:rPr>
          <w:ins w:id="350" w:author="Linus Kilander Xu" w:date="2024-03-05T07:52:00Z"/>
          <w:rFonts w:eastAsia="Calibri"/>
          <w:lang w:eastAsia="en-US"/>
        </w:rPr>
      </w:pPr>
      <w:ins w:id="351" w:author="Linus Kilander Xu" w:date="2024-03-05T07:52:00Z">
        <w:r w:rsidRPr="00700421">
          <w:rPr>
            <w:rFonts w:eastAsia="Calibri"/>
            <w:lang w:eastAsia="en-US"/>
          </w:rPr>
          <w:t xml:space="preserve">Article </w:t>
        </w:r>
        <w:r w:rsidRPr="00276F27">
          <w:rPr>
            <w:rFonts w:eastAsia="Calibri"/>
            <w:lang w:eastAsia="en-US"/>
          </w:rPr>
          <w:t>5</w:t>
        </w:r>
        <w:r w:rsidRPr="00700421">
          <w:rPr>
            <w:rFonts w:eastAsia="Calibri"/>
            <w:lang w:eastAsia="en-US"/>
          </w:rPr>
          <w:t>c</w:t>
        </w:r>
      </w:ins>
    </w:p>
    <w:p w14:paraId="5E50AAB4" w14:textId="63C7FF41" w:rsidR="0016331C" w:rsidRPr="006C26BB" w:rsidRDefault="0016331C" w:rsidP="006C26BB">
      <w:pPr>
        <w:pStyle w:val="Heading2"/>
        <w:rPr>
          <w:ins w:id="352" w:author="Linus Kilander Xu" w:date="2024-03-05T07:52:00Z"/>
          <w:rFonts w:eastAsia="Calibri"/>
        </w:rPr>
      </w:pPr>
      <w:ins w:id="353" w:author="Linus Kilander Xu" w:date="2024-03-05T07:52:00Z">
        <w:r w:rsidRPr="006C26BB">
          <w:rPr>
            <w:rFonts w:eastAsia="Calibri"/>
          </w:rPr>
          <w:t>Certification of European Digital Identity Wallets</w:t>
        </w:r>
      </w:ins>
    </w:p>
    <w:p w14:paraId="57B1A291" w14:textId="34DD8840" w:rsidR="0016331C" w:rsidRPr="00601D78" w:rsidRDefault="0016331C" w:rsidP="0091287E">
      <w:pPr>
        <w:pStyle w:val="Normalnumberd"/>
        <w:numPr>
          <w:ilvl w:val="0"/>
          <w:numId w:val="123"/>
        </w:numPr>
        <w:ind w:left="0" w:firstLine="0"/>
        <w:rPr>
          <w:ins w:id="354" w:author="Linus Kilander Xu" w:date="2024-03-05T07:52:00Z"/>
          <w:lang w:eastAsia="en-US"/>
        </w:rPr>
      </w:pPr>
      <w:ins w:id="355" w:author="Linus Kilander Xu" w:date="2024-03-05T07:52:00Z">
        <w:r w:rsidRPr="00601D78">
          <w:rPr>
            <w:lang w:eastAsia="en-US"/>
          </w:rPr>
          <w:t>The conformity of European Digital Identity Wallets and the electronic identification scheme under which they are provided with the requirements laid down in Article 5</w:t>
        </w:r>
        <w:proofErr w:type="gramStart"/>
        <w:r w:rsidRPr="00601D78">
          <w:rPr>
            <w:lang w:eastAsia="en-US"/>
          </w:rPr>
          <w:t>a(</w:t>
        </w:r>
        <w:proofErr w:type="gramEnd"/>
        <w:r w:rsidRPr="00601D78">
          <w:rPr>
            <w:lang w:eastAsia="en-US"/>
          </w:rPr>
          <w:t xml:space="preserve">4), (5), (8), the requirement for logical separation laid down in Article 5a(14) and, where applicable, with the standards and technical specifications referred to in Article 5a(24), shall be certified by conformity assessment bodies designated by Member States. </w:t>
        </w:r>
      </w:ins>
    </w:p>
    <w:p w14:paraId="54B67316" w14:textId="74A76E22" w:rsidR="0016331C" w:rsidRPr="00700421" w:rsidRDefault="0016331C" w:rsidP="00601D78">
      <w:pPr>
        <w:pStyle w:val="Normalnumberd"/>
        <w:rPr>
          <w:ins w:id="356" w:author="Linus Kilander Xu" w:date="2024-03-05T07:52:00Z"/>
          <w:lang w:eastAsia="en-US"/>
        </w:rPr>
      </w:pPr>
      <w:ins w:id="357" w:author="Linus Kilander Xu" w:date="2024-03-05T07:52:00Z">
        <w:r w:rsidRPr="00700421">
          <w:rPr>
            <w:lang w:eastAsia="en-US"/>
          </w:rPr>
          <w:t xml:space="preserve">Certification of the conformity of European Digital Identity Wallets with requirements referred to in paragraph </w:t>
        </w:r>
        <w:r w:rsidRPr="00276F27">
          <w:rPr>
            <w:lang w:eastAsia="en-US"/>
          </w:rPr>
          <w:t>1</w:t>
        </w:r>
        <w:r w:rsidRPr="00700421">
          <w:rPr>
            <w:lang w:eastAsia="en-US"/>
          </w:rPr>
          <w:t xml:space="preserve"> of this Article, or parts thereof, that are relevant for cybersecurity shall be carried out in accordance with European cybersecurity certification schemes adopted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of the European Parliament and of the Council** and referred to in the implementing acts referred to in paragraph </w:t>
        </w:r>
        <w:r w:rsidRPr="00276F27">
          <w:rPr>
            <w:lang w:eastAsia="en-US"/>
          </w:rPr>
          <w:t>6</w:t>
        </w:r>
        <w:r w:rsidRPr="00700421">
          <w:rPr>
            <w:lang w:eastAsia="en-US"/>
          </w:rPr>
          <w:t xml:space="preserve"> of this Article. </w:t>
        </w:r>
      </w:ins>
    </w:p>
    <w:p w14:paraId="7669E7BC" w14:textId="5491D332" w:rsidR="0016331C" w:rsidRPr="00700421" w:rsidRDefault="0016331C" w:rsidP="00601D78">
      <w:pPr>
        <w:pStyle w:val="Normalnumberd"/>
        <w:rPr>
          <w:ins w:id="358" w:author="Linus Kilander Xu" w:date="2024-03-05T07:52:00Z"/>
          <w:lang w:eastAsia="en-US"/>
        </w:rPr>
      </w:pPr>
      <w:ins w:id="359" w:author="Linus Kilander Xu" w:date="2024-03-05T07:52:00Z">
        <w:r w:rsidRPr="00700421">
          <w:rPr>
            <w:lang w:eastAsia="en-US"/>
          </w:rPr>
          <w:t xml:space="preserve">For requirements referred to in paragraph </w:t>
        </w:r>
        <w:r w:rsidRPr="00276F27">
          <w:rPr>
            <w:lang w:eastAsia="en-US"/>
          </w:rPr>
          <w:t>1</w:t>
        </w:r>
        <w:r w:rsidRPr="00700421">
          <w:rPr>
            <w:lang w:eastAsia="en-US"/>
          </w:rPr>
          <w:t xml:space="preserve"> of this Article that are not relevant for cybersecurity, and, for requirements referred to in paragraph </w:t>
        </w:r>
        <w:r w:rsidRPr="00276F27">
          <w:rPr>
            <w:lang w:eastAsia="en-US"/>
          </w:rPr>
          <w:t>1</w:t>
        </w:r>
        <w:r w:rsidRPr="00700421">
          <w:rPr>
            <w:lang w:eastAsia="en-US"/>
          </w:rPr>
          <w:t xml:space="preserve"> of this Article that are relevant for cybersecurity,</w:t>
        </w:r>
        <w:r w:rsidRPr="00700421" w:rsidDel="005F4870">
          <w:rPr>
            <w:lang w:eastAsia="en-US"/>
          </w:rPr>
          <w:t xml:space="preserve"> </w:t>
        </w:r>
        <w:r w:rsidRPr="00700421">
          <w:rPr>
            <w:lang w:eastAsia="en-US"/>
          </w:rPr>
          <w:t xml:space="preserve">to the extent that cybersecurity certification schemes as referred to in paragraph </w:t>
        </w:r>
        <w:r w:rsidRPr="00276F27">
          <w:rPr>
            <w:lang w:eastAsia="en-US"/>
          </w:rPr>
          <w:t>2</w:t>
        </w:r>
        <w:r w:rsidRPr="00700421">
          <w:rPr>
            <w:lang w:eastAsia="en-US"/>
          </w:rPr>
          <w:t xml:space="preserve"> of this Article do not, or only partially, cover those cybersecurity requirements, also for those requirements, Member States shall establish national certification schemes following the requirements set out in the implementing acts referred to in paragraph </w:t>
        </w:r>
        <w:r w:rsidRPr="00276F27">
          <w:rPr>
            <w:lang w:eastAsia="en-US"/>
          </w:rPr>
          <w:t>6</w:t>
        </w:r>
        <w:r w:rsidRPr="00700421">
          <w:rPr>
            <w:lang w:eastAsia="en-US"/>
          </w:rPr>
          <w:t xml:space="preserve"> of this Article. Member States shall transmit their draft national certification schemes to the European Digital Identity Cooperation Group established pursuant to Article </w:t>
        </w:r>
        <w:r w:rsidRPr="00276F27">
          <w:rPr>
            <w:lang w:eastAsia="en-US"/>
          </w:rPr>
          <w:t>46</w:t>
        </w:r>
        <w:proofErr w:type="gramStart"/>
        <w:r w:rsidRPr="00700421">
          <w:rPr>
            <w:lang w:eastAsia="en-US"/>
          </w:rPr>
          <w:t>e(</w:t>
        </w:r>
        <w:proofErr w:type="gramEnd"/>
        <w:r w:rsidRPr="00276F27">
          <w:rPr>
            <w:lang w:eastAsia="en-US"/>
          </w:rPr>
          <w:t>1</w:t>
        </w:r>
        <w:r w:rsidRPr="00700421">
          <w:rPr>
            <w:lang w:eastAsia="en-US"/>
          </w:rPr>
          <w:t xml:space="preserve">) (the ‘Cooperation Group’). The Cooperation Group may issue opinions and recommendations. </w:t>
        </w:r>
      </w:ins>
    </w:p>
    <w:p w14:paraId="57EC01D8" w14:textId="2C20ABA2" w:rsidR="0016331C" w:rsidRPr="006C26BB" w:rsidRDefault="0016331C" w:rsidP="00601D78">
      <w:pPr>
        <w:pStyle w:val="Normalnumberd"/>
        <w:rPr>
          <w:ins w:id="360" w:author="Linus Kilander Xu" w:date="2024-03-05T07:52:00Z"/>
          <w:lang w:eastAsia="en-US"/>
        </w:rPr>
      </w:pPr>
      <w:ins w:id="361" w:author="Linus Kilander Xu" w:date="2024-03-05T07:52:00Z">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w:t>
        </w:r>
        <w:r w:rsidRPr="006C26BB">
          <w:rPr>
            <w:lang w:eastAsia="en-US"/>
          </w:rPr>
          <w:t>assessment is carried out every two years. Where a vulnerability is identified and not remedied in a timely manner, certification shall be cancelled.</w:t>
        </w:r>
      </w:ins>
    </w:p>
    <w:p w14:paraId="140FA0B3" w14:textId="514CF18E" w:rsidR="0016331C" w:rsidRPr="006C26BB" w:rsidRDefault="0016331C" w:rsidP="00601D78">
      <w:pPr>
        <w:pStyle w:val="Normalnumberd"/>
        <w:rPr>
          <w:ins w:id="362" w:author="Linus Kilander Xu" w:date="2024-03-05T07:52:00Z"/>
          <w:lang w:eastAsia="en-US"/>
        </w:rPr>
      </w:pPr>
      <w:ins w:id="363" w:author="Linus Kilander Xu" w:date="2024-03-05T07:52:00Z">
        <w:r w:rsidRPr="006C26BB">
          <w:rPr>
            <w:lang w:eastAsia="en-US"/>
          </w:rPr>
          <w:t xml:space="preserve">Compliance with the requirements set out in Article 5a of this Regulation related to the personal data processing operations may be certified pursuant to Regulation (EU) 2016/679. </w:t>
        </w:r>
      </w:ins>
    </w:p>
    <w:p w14:paraId="3694B5B7" w14:textId="4F19B038" w:rsidR="0016331C" w:rsidRPr="006C26BB" w:rsidRDefault="0016331C" w:rsidP="00601D78">
      <w:pPr>
        <w:pStyle w:val="Normalnumberd"/>
        <w:rPr>
          <w:ins w:id="364" w:author="Linus Kilander Xu" w:date="2024-03-05T07:52:00Z"/>
          <w:lang w:eastAsia="en-US"/>
        </w:rPr>
      </w:pPr>
      <w:ins w:id="365" w:author="Linus Kilander Xu" w:date="2024-03-05T07:52:00Z">
        <w:r w:rsidRPr="006C26BB">
          <w:rPr>
            <w:lang w:eastAsia="en-US"/>
          </w:rPr>
          <w:t xml:space="preserve">By [6 months from the date of entry into force of this amending Regulation], the Commission shall, by means of implementing acts, establish a list of reference standards and, where necessary, establish specifications and procedures for the certification of European Digital Identity Wallets </w:t>
        </w:r>
        <w:r w:rsidRPr="006C26BB">
          <w:rPr>
            <w:lang w:eastAsia="en-US"/>
          </w:rPr>
          <w:lastRenderedPageBreak/>
          <w:t>referred to in paragraph 1, 2 and 3 of this Article. Those implementing acts shall be adopted in accordance with the examination procedure referred to in Article 48(2).</w:t>
        </w:r>
      </w:ins>
    </w:p>
    <w:p w14:paraId="020BFA49" w14:textId="4553508B" w:rsidR="0016331C" w:rsidRPr="006C26BB" w:rsidRDefault="0016331C" w:rsidP="00601D78">
      <w:pPr>
        <w:pStyle w:val="Normalnumberd"/>
        <w:rPr>
          <w:ins w:id="366" w:author="Linus Kilander Xu" w:date="2024-03-05T07:52:00Z"/>
          <w:lang w:eastAsia="en-US"/>
        </w:rPr>
      </w:pPr>
      <w:ins w:id="367" w:author="Linus Kilander Xu" w:date="2024-03-05T07:52:00Z">
        <w:r w:rsidRPr="006C26BB">
          <w:rPr>
            <w:lang w:eastAsia="en-US"/>
          </w:rPr>
          <w:t>Member States shall communicate to the Commission the names and addresses of the conformity assessment bodies referred to in paragraph 1. The Commission shall make that information available to all Member States.</w:t>
        </w:r>
      </w:ins>
    </w:p>
    <w:p w14:paraId="208D7CF7" w14:textId="09DF3EE9" w:rsidR="0016331C" w:rsidRPr="006C26BB" w:rsidRDefault="0016331C" w:rsidP="00601D78">
      <w:pPr>
        <w:pStyle w:val="Normalnumberd"/>
        <w:rPr>
          <w:ins w:id="368" w:author="Linus Kilander Xu" w:date="2024-03-05T07:52:00Z"/>
          <w:lang w:eastAsia="en-US"/>
        </w:rPr>
      </w:pPr>
      <w:ins w:id="369" w:author="Linus Kilander Xu" w:date="2024-03-05T07:52:00Z">
        <w:r w:rsidRPr="006C26BB">
          <w:rPr>
            <w:lang w:eastAsia="en-US"/>
          </w:rPr>
          <w:t>The Commission shall be empowered to adopt</w:t>
        </w:r>
        <w:r w:rsidR="00766AC8">
          <w:rPr>
            <w:lang w:eastAsia="en-US"/>
          </w:rPr>
          <w:t xml:space="preserve">  </w:t>
        </w:r>
        <w:r w:rsidRPr="006C26BB">
          <w:rPr>
            <w:lang w:eastAsia="en-US"/>
          </w:rPr>
          <w:t xml:space="preserve"> delegated acts in accordance with Article 47 establishing specific criteria to be met by the designated conformity assessment bodies referred to in paragraph 1 of this Article.</w:t>
        </w:r>
      </w:ins>
    </w:p>
    <w:p w14:paraId="7E57F01F" w14:textId="77777777" w:rsidR="006C26BB" w:rsidRPr="006C26BB" w:rsidRDefault="0016331C" w:rsidP="006C26BB">
      <w:pPr>
        <w:pStyle w:val="Article"/>
        <w:rPr>
          <w:ins w:id="370" w:author="Linus Kilander Xu" w:date="2024-03-05T07:52:00Z"/>
          <w:rStyle w:val="SubtleEmphasis"/>
          <w:rFonts w:eastAsia="Calibri"/>
          <w:i/>
          <w:iCs w:val="0"/>
          <w:color w:val="1A171B"/>
        </w:rPr>
      </w:pPr>
      <w:ins w:id="371" w:author="Linus Kilander Xu" w:date="2024-03-05T07:52:00Z">
        <w:r w:rsidRPr="006C26BB">
          <w:rPr>
            <w:rFonts w:eastAsia="Calibri"/>
          </w:rPr>
          <w:t>Article 5d</w:t>
        </w:r>
      </w:ins>
    </w:p>
    <w:p w14:paraId="6EFFDD48" w14:textId="7C9BC16A" w:rsidR="0016331C" w:rsidRPr="00700421" w:rsidRDefault="0016331C" w:rsidP="006C26BB">
      <w:pPr>
        <w:pStyle w:val="Heading2"/>
        <w:rPr>
          <w:ins w:id="372" w:author="Linus Kilander Xu" w:date="2024-03-05T07:52:00Z"/>
          <w:rFonts w:eastAsia="Calibri"/>
          <w:lang w:eastAsia="en-US"/>
        </w:rPr>
      </w:pPr>
      <w:ins w:id="373" w:author="Linus Kilander Xu" w:date="2024-03-05T07:52:00Z">
        <w:r w:rsidRPr="00700421">
          <w:rPr>
            <w:rFonts w:eastAsia="Calibri"/>
            <w:lang w:eastAsia="en-US"/>
          </w:rPr>
          <w:t>Publication of a list of certified European Digital Identity Wallets</w:t>
        </w:r>
      </w:ins>
    </w:p>
    <w:p w14:paraId="68D903EC" w14:textId="688D5946" w:rsidR="0016331C" w:rsidRPr="00601D78" w:rsidRDefault="0016331C" w:rsidP="0091287E">
      <w:pPr>
        <w:pStyle w:val="Normalnumberd"/>
        <w:numPr>
          <w:ilvl w:val="0"/>
          <w:numId w:val="124"/>
        </w:numPr>
        <w:ind w:left="0" w:firstLine="0"/>
        <w:rPr>
          <w:ins w:id="374" w:author="Linus Kilander Xu" w:date="2024-03-05T07:52:00Z"/>
          <w:lang w:eastAsia="en-US"/>
        </w:rPr>
      </w:pPr>
      <w:ins w:id="375" w:author="Linus Kilander Xu" w:date="2024-03-05T07:52:00Z">
        <w:r w:rsidRPr="00601D78">
          <w:rPr>
            <w:lang w:eastAsia="en-US"/>
          </w:rPr>
          <w:t>Member States shall inform the Commission and the Cooperation Group established pursuant to Article 46</w:t>
        </w:r>
        <w:proofErr w:type="gramStart"/>
        <w:r w:rsidRPr="00601D78">
          <w:rPr>
            <w:lang w:eastAsia="en-US"/>
          </w:rPr>
          <w:t>e(</w:t>
        </w:r>
        <w:proofErr w:type="gramEnd"/>
        <w:r w:rsidRPr="00601D78">
          <w:rPr>
            <w:lang w:eastAsia="en-US"/>
          </w:rPr>
          <w:t>1) without undue delay of European Digital Identity Wallets that have been provided pursuant to Article 5a and certified by the conformity assessment bodies referred to in Article 5c(1). They shall inform the Commission and the Cooperation Group established pursuant to Article 46</w:t>
        </w:r>
        <w:proofErr w:type="gramStart"/>
        <w:r w:rsidRPr="00601D78">
          <w:rPr>
            <w:lang w:eastAsia="en-US"/>
          </w:rPr>
          <w:t>e(</w:t>
        </w:r>
        <w:proofErr w:type="gramEnd"/>
        <w:r w:rsidRPr="00601D78">
          <w:rPr>
            <w:lang w:eastAsia="en-US"/>
          </w:rPr>
          <w:t>1), without undue delay if a certification is cancelled and shall state the reasons for the cancellation.</w:t>
        </w:r>
      </w:ins>
    </w:p>
    <w:p w14:paraId="68785CCF" w14:textId="505D62EE" w:rsidR="0016331C" w:rsidRPr="006C26BB" w:rsidRDefault="0016331C" w:rsidP="00601D78">
      <w:pPr>
        <w:pStyle w:val="Normalnumberd"/>
        <w:rPr>
          <w:ins w:id="376" w:author="Linus Kilander Xu" w:date="2024-03-05T07:52:00Z"/>
          <w:lang w:eastAsia="en-US"/>
        </w:rPr>
      </w:pPr>
      <w:ins w:id="377" w:author="Linus Kilander Xu" w:date="2024-03-05T07:52:00Z">
        <w:r w:rsidRPr="006C26BB">
          <w:rPr>
            <w:lang w:eastAsia="en-US"/>
          </w:rPr>
          <w:t>Without prejudice to Article 5</w:t>
        </w:r>
        <w:proofErr w:type="gramStart"/>
        <w:r w:rsidRPr="006C26BB">
          <w:rPr>
            <w:lang w:eastAsia="en-US"/>
          </w:rPr>
          <w:t>a(</w:t>
        </w:r>
        <w:proofErr w:type="gramEnd"/>
        <w:r w:rsidRPr="006C26BB">
          <w:rPr>
            <w:lang w:eastAsia="en-US"/>
          </w:rPr>
          <w:t>18), the information provided by Member States referred to in paragraph 1 of this Article shall include at least:</w:t>
        </w:r>
      </w:ins>
    </w:p>
    <w:p w14:paraId="6C8D5680" w14:textId="24853E63" w:rsidR="0016331C" w:rsidRPr="00305345" w:rsidRDefault="0016331C" w:rsidP="00305345">
      <w:pPr>
        <w:pStyle w:val="parenthesisnumbered"/>
        <w:numPr>
          <w:ilvl w:val="0"/>
          <w:numId w:val="126"/>
        </w:numPr>
        <w:ind w:hanging="720"/>
        <w:rPr>
          <w:ins w:id="378" w:author="Linus Kilander Xu" w:date="2024-03-05T07:52:00Z"/>
          <w:rFonts w:eastAsia="Calibri"/>
          <w:lang w:eastAsia="en-US"/>
        </w:rPr>
      </w:pPr>
      <w:ins w:id="379" w:author="Linus Kilander Xu" w:date="2024-03-05T07:52:00Z">
        <w:r w:rsidRPr="00305345">
          <w:rPr>
            <w:rFonts w:eastAsia="Calibri"/>
            <w:lang w:eastAsia="en-US"/>
          </w:rPr>
          <w:t>the certificate and certification assessment report of the certified European Digital Identity Wallet;</w:t>
        </w:r>
      </w:ins>
    </w:p>
    <w:p w14:paraId="053C5C86" w14:textId="14289463" w:rsidR="0016331C" w:rsidRPr="00700421" w:rsidRDefault="0016331C" w:rsidP="00305345">
      <w:pPr>
        <w:pStyle w:val="parenthesisnumbered"/>
        <w:numPr>
          <w:ilvl w:val="0"/>
          <w:numId w:val="126"/>
        </w:numPr>
        <w:ind w:hanging="720"/>
        <w:rPr>
          <w:ins w:id="380" w:author="Linus Kilander Xu" w:date="2024-03-05T07:52:00Z"/>
          <w:rFonts w:eastAsia="Calibri"/>
          <w:lang w:eastAsia="en-US"/>
        </w:rPr>
      </w:pPr>
      <w:ins w:id="381" w:author="Linus Kilander Xu" w:date="2024-03-05T07:52:00Z">
        <w:r w:rsidRPr="00700421">
          <w:rPr>
            <w:rFonts w:eastAsia="Calibri"/>
            <w:lang w:eastAsia="en-US"/>
          </w:rPr>
          <w:t>a description of the electronic identification scheme under which the European Digital Identity Wallet is provided;</w:t>
        </w:r>
      </w:ins>
    </w:p>
    <w:p w14:paraId="77B62312" w14:textId="19130BB4" w:rsidR="0016331C" w:rsidRPr="00700421" w:rsidRDefault="0016331C" w:rsidP="00305345">
      <w:pPr>
        <w:pStyle w:val="parenthesisnumbered"/>
        <w:numPr>
          <w:ilvl w:val="0"/>
          <w:numId w:val="126"/>
        </w:numPr>
        <w:ind w:hanging="720"/>
        <w:rPr>
          <w:ins w:id="382" w:author="Linus Kilander Xu" w:date="2024-03-05T07:52:00Z"/>
          <w:rFonts w:eastAsia="Calibri"/>
          <w:lang w:eastAsia="en-US"/>
        </w:rPr>
      </w:pPr>
      <w:ins w:id="383" w:author="Linus Kilander Xu" w:date="2024-03-05T07:52:00Z">
        <w:r w:rsidRPr="00700421">
          <w:rPr>
            <w:rFonts w:eastAsia="Calibri"/>
            <w:lang w:eastAsia="en-US"/>
          </w:rPr>
          <w:t>the applicable supervisory regime and information on the liability regime with respect to the party providing the European Digital Identity Wallet;</w:t>
        </w:r>
      </w:ins>
    </w:p>
    <w:p w14:paraId="216C51B1" w14:textId="3BEE69BA" w:rsidR="0016331C" w:rsidRPr="00700421" w:rsidRDefault="0016331C" w:rsidP="00305345">
      <w:pPr>
        <w:pStyle w:val="parenthesisnumbered"/>
        <w:numPr>
          <w:ilvl w:val="0"/>
          <w:numId w:val="126"/>
        </w:numPr>
        <w:ind w:hanging="720"/>
        <w:rPr>
          <w:ins w:id="384" w:author="Linus Kilander Xu" w:date="2024-03-05T07:52:00Z"/>
          <w:rFonts w:eastAsia="Calibri"/>
          <w:lang w:eastAsia="en-US"/>
        </w:rPr>
      </w:pPr>
      <w:ins w:id="385" w:author="Linus Kilander Xu" w:date="2024-03-05T07:52:00Z">
        <w:r w:rsidRPr="00700421">
          <w:rPr>
            <w:rFonts w:eastAsia="Calibri"/>
            <w:lang w:eastAsia="en-US"/>
          </w:rPr>
          <w:t>the authority or authorities responsible for the electronic identification scheme;</w:t>
        </w:r>
      </w:ins>
    </w:p>
    <w:p w14:paraId="5386B95C" w14:textId="63BFBC18" w:rsidR="0016331C" w:rsidRPr="00700421" w:rsidRDefault="0016331C" w:rsidP="00305345">
      <w:pPr>
        <w:pStyle w:val="parenthesisnumbered"/>
        <w:numPr>
          <w:ilvl w:val="0"/>
          <w:numId w:val="126"/>
        </w:numPr>
        <w:ind w:hanging="720"/>
        <w:rPr>
          <w:ins w:id="386" w:author="Linus Kilander Xu" w:date="2024-03-05T07:52:00Z"/>
          <w:rFonts w:eastAsia="Calibri"/>
          <w:lang w:eastAsia="en-US"/>
        </w:rPr>
      </w:pPr>
      <w:ins w:id="387" w:author="Linus Kilander Xu" w:date="2024-03-05T07:52:00Z">
        <w:r w:rsidRPr="00700421">
          <w:rPr>
            <w:rFonts w:eastAsia="Calibri"/>
            <w:lang w:eastAsia="en-US"/>
          </w:rPr>
          <w:t>arrangements for suspension or revocation of the electronic identification scheme or authentication or of the compromised parts concerned.</w:t>
        </w:r>
      </w:ins>
    </w:p>
    <w:p w14:paraId="7281D1E4" w14:textId="0D8F71A9" w:rsidR="0016331C" w:rsidRPr="00305345" w:rsidRDefault="0016331C" w:rsidP="00601D78">
      <w:pPr>
        <w:pStyle w:val="Normalnumberd"/>
        <w:rPr>
          <w:ins w:id="388" w:author="Linus Kilander Xu" w:date="2024-03-05T07:52:00Z"/>
          <w:lang w:eastAsia="en-US"/>
        </w:rPr>
      </w:pPr>
      <w:ins w:id="389" w:author="Linus Kilander Xu" w:date="2024-03-05T07:52:00Z">
        <w:r w:rsidRPr="00305345">
          <w:rPr>
            <w:lang w:eastAsia="en-US"/>
          </w:rPr>
          <w:t xml:space="preserve">On the basis of the information received pursuant to paragraph 1, the Commission shall establish, publish in the Official Journal of the European Union and maintain in a machine-readable form a list of certified European Digital Identity Wallets. </w:t>
        </w:r>
      </w:ins>
    </w:p>
    <w:p w14:paraId="795DFF00" w14:textId="689C489B" w:rsidR="0016331C" w:rsidRPr="00305345" w:rsidRDefault="0016331C" w:rsidP="00601D78">
      <w:pPr>
        <w:pStyle w:val="Normalnumberd"/>
        <w:rPr>
          <w:ins w:id="390" w:author="Linus Kilander Xu" w:date="2024-03-05T07:52:00Z"/>
          <w:lang w:eastAsia="en-US"/>
        </w:rPr>
      </w:pPr>
      <w:ins w:id="391" w:author="Linus Kilander Xu" w:date="2024-03-05T07:52:00Z">
        <w:r w:rsidRPr="00305345">
          <w:rPr>
            <w:lang w:eastAsia="en-US"/>
          </w:rPr>
          <w:t xml:space="preserve">A Member State may submit a request to the Commission to remove a European Digital Identity Wallet and the electronic identification scheme under which it is provided from the list referred to in paragraph 3. </w:t>
        </w:r>
      </w:ins>
    </w:p>
    <w:p w14:paraId="260CA7DA" w14:textId="61F26BEF" w:rsidR="0016331C" w:rsidRPr="00305345" w:rsidRDefault="0016331C" w:rsidP="00601D78">
      <w:pPr>
        <w:pStyle w:val="Normalnumberd"/>
        <w:rPr>
          <w:ins w:id="392" w:author="Linus Kilander Xu" w:date="2024-03-05T07:52:00Z"/>
          <w:lang w:eastAsia="en-US"/>
        </w:rPr>
      </w:pPr>
      <w:ins w:id="393" w:author="Linus Kilander Xu" w:date="2024-03-05T07:52:00Z">
        <w:r w:rsidRPr="00305345">
          <w:rPr>
            <w:lang w:eastAsia="en-US"/>
          </w:rPr>
          <w:t xml:space="preserve">Where there are changes to the information provided pursuant to paragraph 1, the Member State shall provide the Commission with updated information. </w:t>
        </w:r>
      </w:ins>
    </w:p>
    <w:p w14:paraId="4E900B9E" w14:textId="2A0B3469" w:rsidR="0016331C" w:rsidRPr="00305345" w:rsidRDefault="0016331C" w:rsidP="00601D78">
      <w:pPr>
        <w:pStyle w:val="Normalnumberd"/>
        <w:rPr>
          <w:ins w:id="394" w:author="Linus Kilander Xu" w:date="2024-03-05T07:52:00Z"/>
          <w:lang w:eastAsia="en-US"/>
        </w:rPr>
      </w:pPr>
      <w:ins w:id="395" w:author="Linus Kilander Xu" w:date="2024-03-05T07:52:00Z">
        <w:r w:rsidRPr="00305345">
          <w:rPr>
            <w:lang w:eastAsia="en-US"/>
          </w:rPr>
          <w:t>The Commission shall keep the list referred to in paragraph 3 updated by publishing in the Official Journal of the European Union the corresponding amendments to the list within one month of receipt of a request pursuant to paragraph 4 or of updated information pursuant to paragraph 5.</w:t>
        </w:r>
      </w:ins>
    </w:p>
    <w:p w14:paraId="071A99CC" w14:textId="7CFE875F" w:rsidR="0016331C" w:rsidRPr="00305345" w:rsidRDefault="0016331C" w:rsidP="00601D78">
      <w:pPr>
        <w:pStyle w:val="Normalnumberd"/>
        <w:rPr>
          <w:moveTo w:id="396" w:author="Linus Kilander Xu" w:date="2024-03-05T07:52:00Z"/>
          <w:lang w:eastAsia="en-US"/>
        </w:rPr>
      </w:pPr>
      <w:ins w:id="397" w:author="Linus Kilander Xu" w:date="2024-03-05T07:52:00Z">
        <w:r w:rsidRPr="00305345">
          <w:rPr>
            <w:lang w:eastAsia="en-US"/>
          </w:rPr>
          <w:lastRenderedPageBreak/>
          <w:t>By [6 months from the date of entry into force of this amending Regulation], the Commission shall establish the formats and procedures applicable for the purposes of paragraphs 1, 4 and 5 of this Article by means of implementing acts on the implementation of European Digital Identity Wallets as referred to in Article 5</w:t>
        </w:r>
        <w:proofErr w:type="gramStart"/>
        <w:r w:rsidRPr="00305345">
          <w:rPr>
            <w:lang w:eastAsia="en-US"/>
          </w:rPr>
          <w:t>a(</w:t>
        </w:r>
        <w:proofErr w:type="gramEnd"/>
        <w:r w:rsidRPr="00305345">
          <w:rPr>
            <w:lang w:eastAsia="en-US"/>
          </w:rPr>
          <w:t>23).</w:t>
        </w:r>
      </w:ins>
      <w:moveToRangeStart w:id="398" w:author="Linus Kilander Xu" w:date="2024-03-05T07:52:00Z" w:name="move160517580"/>
      <w:moveTo w:id="399" w:author="Linus Kilander Xu" w:date="2024-03-05T07:52:00Z">
        <w:r w:rsidRPr="00305345">
          <w:rPr>
            <w:lang w:eastAsia="en-US"/>
          </w:rPr>
          <w:t xml:space="preserve"> Those implementing acts shall be adopted in accordance with the examination procedure referred to in Article 48(2).</w:t>
        </w:r>
      </w:moveTo>
    </w:p>
    <w:p w14:paraId="1E10E9CC" w14:textId="77777777" w:rsidR="00305345" w:rsidRDefault="0016331C" w:rsidP="00305345">
      <w:pPr>
        <w:pStyle w:val="Article"/>
        <w:rPr>
          <w:ins w:id="400" w:author="Linus Kilander Xu" w:date="2024-03-05T07:52:00Z"/>
          <w:rFonts w:eastAsia="Calibri"/>
          <w:lang w:eastAsia="en-US"/>
        </w:rPr>
      </w:pPr>
      <w:moveTo w:id="401" w:author="Linus Kilander Xu" w:date="2024-03-05T07:52:00Z">
        <w:r w:rsidRPr="00700421">
          <w:rPr>
            <w:rFonts w:eastAsia="Calibri"/>
            <w:lang w:eastAsia="en-US"/>
          </w:rPr>
          <w:t xml:space="preserve">Article </w:t>
        </w:r>
      </w:moveTo>
      <w:moveToRangeEnd w:id="398"/>
      <w:ins w:id="402" w:author="Linus Kilander Xu" w:date="2024-03-05T07:52:00Z">
        <w:r w:rsidRPr="00276F27">
          <w:rPr>
            <w:rFonts w:eastAsia="Calibri"/>
            <w:lang w:eastAsia="en-US"/>
          </w:rPr>
          <w:t>5</w:t>
        </w:r>
        <w:r w:rsidRPr="00700421">
          <w:rPr>
            <w:rFonts w:eastAsia="Calibri"/>
            <w:lang w:eastAsia="en-US"/>
          </w:rPr>
          <w:t>e</w:t>
        </w:r>
      </w:ins>
    </w:p>
    <w:p w14:paraId="228AE214" w14:textId="344D8C6C" w:rsidR="0016331C" w:rsidRPr="00700421" w:rsidRDefault="0016331C" w:rsidP="00305345">
      <w:pPr>
        <w:pStyle w:val="Heading2"/>
        <w:rPr>
          <w:ins w:id="403" w:author="Linus Kilander Xu" w:date="2024-03-05T07:52:00Z"/>
          <w:rFonts w:eastAsia="Calibri"/>
          <w:lang w:eastAsia="en-US"/>
        </w:rPr>
      </w:pPr>
      <w:ins w:id="404" w:author="Linus Kilander Xu" w:date="2024-03-05T07:52:00Z">
        <w:r w:rsidRPr="00700421">
          <w:rPr>
            <w:rFonts w:eastAsia="Calibri"/>
            <w:lang w:eastAsia="en-US"/>
          </w:rPr>
          <w:t>Security breach of European Digital Identity Wallets</w:t>
        </w:r>
      </w:ins>
    </w:p>
    <w:p w14:paraId="450FF13B" w14:textId="340ED8FD" w:rsidR="0016331C" w:rsidRPr="00601D78" w:rsidRDefault="0016331C" w:rsidP="0091287E">
      <w:pPr>
        <w:pStyle w:val="Normalnumberd"/>
        <w:numPr>
          <w:ilvl w:val="0"/>
          <w:numId w:val="128"/>
        </w:numPr>
        <w:ind w:left="0" w:firstLine="0"/>
        <w:rPr>
          <w:ins w:id="405" w:author="Linus Kilander Xu" w:date="2024-03-05T07:52:00Z"/>
          <w:lang w:eastAsia="en-US"/>
        </w:rPr>
      </w:pPr>
      <w:ins w:id="406" w:author="Linus Kilander Xu" w:date="2024-03-05T07:52:00Z">
        <w:r w:rsidRPr="00601D78">
          <w:rPr>
            <w:lang w:eastAsia="en-US"/>
          </w:rPr>
          <w:t>Where European Digital Identity Wallets provided pursuant to Article 5a, the validation mechanisms referred to in Article 5a(8) or the electronic identification scheme under which the European Digital Identity Wallets are provided are breached or partly compromised in a manner that affects their reliability or the reliability of other European Digital Identity Wallets, the Member State that provided the European Digital Identity Wallets shall, without undue delay, suspend the provision and the use of European Digital Identity Wallets.</w:t>
        </w:r>
      </w:ins>
    </w:p>
    <w:p w14:paraId="0FA647B8" w14:textId="38A72B6A" w:rsidR="0016331C" w:rsidRPr="00700421" w:rsidRDefault="0016331C" w:rsidP="00601D78">
      <w:pPr>
        <w:pStyle w:val="Normalnumberd"/>
        <w:rPr>
          <w:ins w:id="407" w:author="Linus Kilander Xu" w:date="2024-03-05T07:52:00Z"/>
          <w:lang w:eastAsia="en-US"/>
        </w:rPr>
      </w:pPr>
      <w:ins w:id="408" w:author="Linus Kilander Xu" w:date="2024-03-05T07:52:00Z">
        <w:r w:rsidRPr="00700421">
          <w:rPr>
            <w:lang w:eastAsia="en-US"/>
          </w:rPr>
          <w:t>Where justified by the severity of the security breach or compromise referred to in the first subparagraph, the Member State shall withdraw European Digital Identity Wallets without undue delay.</w:t>
        </w:r>
      </w:ins>
    </w:p>
    <w:p w14:paraId="791A04CE" w14:textId="74E8809F" w:rsidR="0016331C" w:rsidRPr="00700421" w:rsidRDefault="0016331C" w:rsidP="00601D78">
      <w:pPr>
        <w:pStyle w:val="Normalnumberd"/>
        <w:rPr>
          <w:ins w:id="409" w:author="Linus Kilander Xu" w:date="2024-03-05T07:52:00Z"/>
          <w:lang w:eastAsia="en-US"/>
        </w:rPr>
      </w:pPr>
      <w:ins w:id="410" w:author="Linus Kilander Xu" w:date="2024-03-05T07:52:00Z">
        <w:r w:rsidRPr="00700421">
          <w:rPr>
            <w:lang w:eastAsia="en-US"/>
          </w:rPr>
          <w:t xml:space="preserve">The Member State shall inform the users affected, the single points of contact designated pursuant to Article </w:t>
        </w:r>
        <w:r w:rsidRPr="00276F27">
          <w:rPr>
            <w:lang w:eastAsia="en-US"/>
          </w:rPr>
          <w:t>46</w:t>
        </w:r>
        <w:proofErr w:type="gramStart"/>
        <w:r w:rsidRPr="00700421">
          <w:rPr>
            <w:lang w:eastAsia="en-US"/>
          </w:rPr>
          <w:t>c(</w:t>
        </w:r>
        <w:proofErr w:type="gramEnd"/>
        <w:r w:rsidRPr="00276F27">
          <w:rPr>
            <w:lang w:eastAsia="en-US"/>
          </w:rPr>
          <w:t>1</w:t>
        </w:r>
        <w:r w:rsidRPr="00700421">
          <w:rPr>
            <w:lang w:eastAsia="en-US"/>
          </w:rPr>
          <w:t xml:space="preserve">), the relying parties and the Commission accordingly. </w:t>
        </w:r>
      </w:ins>
    </w:p>
    <w:p w14:paraId="76373E0E" w14:textId="1FB994A2" w:rsidR="0016331C" w:rsidRPr="00700421" w:rsidRDefault="0016331C" w:rsidP="00601D78">
      <w:pPr>
        <w:pStyle w:val="Normalnumberd"/>
        <w:rPr>
          <w:ins w:id="411" w:author="Linus Kilander Xu" w:date="2024-03-05T07:52:00Z"/>
          <w:lang w:eastAsia="en-US"/>
        </w:rPr>
      </w:pPr>
      <w:ins w:id="412" w:author="Linus Kilander Xu" w:date="2024-03-05T07:52:00Z">
        <w:r w:rsidRPr="00700421">
          <w:rPr>
            <w:lang w:eastAsia="en-US"/>
          </w:rPr>
          <w:t xml:space="preserve">If the security breach or compromise referred to in paragraph </w:t>
        </w:r>
        <w:r w:rsidRPr="00276F27">
          <w:rPr>
            <w:lang w:eastAsia="en-US"/>
          </w:rPr>
          <w:t>1</w:t>
        </w:r>
        <w:r w:rsidRPr="00700421">
          <w:rPr>
            <w:lang w:eastAsia="en-US"/>
          </w:rPr>
          <w:t xml:space="preserve">, first subparagraph, of this Article is not remedied within three months of the suspension, the Member State that provided the European Digital Identity Wallets shall withdraw European Digital Identity Wallets and revoke their validity. The Member State shall inform the users affected, the single points of contact designated pursuant to Article </w:t>
        </w:r>
        <w:r w:rsidRPr="00276F27">
          <w:rPr>
            <w:lang w:eastAsia="en-US"/>
          </w:rPr>
          <w:t>46</w:t>
        </w:r>
        <w:proofErr w:type="gramStart"/>
        <w:r w:rsidRPr="00700421">
          <w:rPr>
            <w:lang w:eastAsia="en-US"/>
          </w:rPr>
          <w:t>c(</w:t>
        </w:r>
        <w:proofErr w:type="gramEnd"/>
        <w:r w:rsidRPr="00276F27">
          <w:rPr>
            <w:lang w:eastAsia="en-US"/>
          </w:rPr>
          <w:t>1</w:t>
        </w:r>
        <w:r w:rsidRPr="00700421">
          <w:rPr>
            <w:lang w:eastAsia="en-US"/>
          </w:rPr>
          <w:t>), the relying parties and the Commission of the withdrawal accordingly.</w:t>
        </w:r>
      </w:ins>
    </w:p>
    <w:p w14:paraId="40549C97" w14:textId="5F059EF8" w:rsidR="0016331C" w:rsidRPr="00700421" w:rsidRDefault="0016331C" w:rsidP="00601D78">
      <w:pPr>
        <w:pStyle w:val="Normalnumberd"/>
        <w:rPr>
          <w:ins w:id="413" w:author="Linus Kilander Xu" w:date="2024-03-05T07:52:00Z"/>
          <w:lang w:eastAsia="en-US"/>
        </w:rPr>
      </w:pPr>
      <w:ins w:id="414" w:author="Linus Kilander Xu" w:date="2024-03-05T07:52:00Z">
        <w:r w:rsidRPr="00700421">
          <w:rPr>
            <w:lang w:eastAsia="en-US"/>
          </w:rPr>
          <w:t xml:space="preserve">Where the security breach or compromise referred to in paragraph </w:t>
        </w:r>
        <w:r w:rsidRPr="00276F27">
          <w:rPr>
            <w:lang w:eastAsia="en-US"/>
          </w:rPr>
          <w:t>1</w:t>
        </w:r>
        <w:r w:rsidRPr="00700421">
          <w:rPr>
            <w:lang w:eastAsia="en-US"/>
          </w:rPr>
          <w:t xml:space="preserve">, first subparagraph, of this Article is remedied, the providing Member State shall re-establish the provision and the use of European Digital Identity Wallets and inform the affected users and relying parties, the single points of contact designated pursuant to Article </w:t>
        </w:r>
        <w:r w:rsidRPr="00276F27">
          <w:rPr>
            <w:lang w:eastAsia="en-US"/>
          </w:rPr>
          <w:t>46</w:t>
        </w:r>
        <w:proofErr w:type="gramStart"/>
        <w:r w:rsidRPr="00700421">
          <w:rPr>
            <w:lang w:eastAsia="en-US"/>
          </w:rPr>
          <w:t>c(</w:t>
        </w:r>
        <w:proofErr w:type="gramEnd"/>
        <w:r w:rsidRPr="00276F27">
          <w:rPr>
            <w:lang w:eastAsia="en-US"/>
          </w:rPr>
          <w:t>1</w:t>
        </w:r>
        <w:r w:rsidRPr="00700421">
          <w:rPr>
            <w:lang w:eastAsia="en-US"/>
          </w:rPr>
          <w:t>) and the Commission without undue delay.</w:t>
        </w:r>
      </w:ins>
    </w:p>
    <w:p w14:paraId="0908304A" w14:textId="5B0C062E" w:rsidR="0016331C" w:rsidRPr="00700421" w:rsidRDefault="0016331C" w:rsidP="00601D78">
      <w:pPr>
        <w:pStyle w:val="Normalnumberd"/>
        <w:rPr>
          <w:ins w:id="415" w:author="Linus Kilander Xu" w:date="2024-03-05T07:52:00Z"/>
          <w:lang w:eastAsia="en-US"/>
        </w:rPr>
      </w:pPr>
      <w:ins w:id="416" w:author="Linus Kilander Xu" w:date="2024-03-05T07:52:00Z">
        <w:r w:rsidRPr="00700421">
          <w:rPr>
            <w:lang w:eastAsia="en-US"/>
          </w:rPr>
          <w:t xml:space="preserve">The Commission shall publish in the Official Journal of the European Union the corresponding amendments to the list referred to in Article </w:t>
        </w:r>
        <w:r w:rsidRPr="00276F27">
          <w:rPr>
            <w:lang w:eastAsia="en-US"/>
          </w:rPr>
          <w:t>5</w:t>
        </w:r>
        <w:r w:rsidRPr="00700421">
          <w:rPr>
            <w:lang w:eastAsia="en-US"/>
          </w:rPr>
          <w:t>d without undue delay.</w:t>
        </w:r>
      </w:ins>
    </w:p>
    <w:p w14:paraId="1A313BC9" w14:textId="7AFD4EE2" w:rsidR="0016331C" w:rsidRPr="00700421" w:rsidRDefault="0016331C" w:rsidP="00601D78">
      <w:pPr>
        <w:pStyle w:val="Normalnumberd"/>
        <w:rPr>
          <w:ins w:id="417" w:author="Linus Kilander Xu" w:date="2024-03-05T07:52:00Z"/>
          <w:lang w:eastAsia="en-US"/>
        </w:rPr>
      </w:pPr>
      <w:ins w:id="418" w:author="Linus Kilander Xu" w:date="2024-03-05T07:52:00Z">
        <w:r w:rsidRPr="00700421">
          <w:rPr>
            <w:lang w:eastAsia="en-US"/>
          </w:rPr>
          <w:t>By [</w:t>
        </w:r>
        <w:r w:rsidRPr="00276F27">
          <w:rPr>
            <w:lang w:eastAsia="en-US"/>
          </w:rPr>
          <w:t>6</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measures referred to in paragraphs </w:t>
        </w:r>
        <w:r w:rsidRPr="00276F27">
          <w:rPr>
            <w:lang w:eastAsia="en-US"/>
          </w:rPr>
          <w:t>1</w:t>
        </w:r>
        <w:r w:rsidRPr="00700421">
          <w:rPr>
            <w:lang w:eastAsia="en-US"/>
          </w:rPr>
          <w:t xml:space="preserve">, </w:t>
        </w:r>
        <w:r w:rsidRPr="00276F27">
          <w:rPr>
            <w:lang w:eastAsia="en-US"/>
          </w:rPr>
          <w:t>2</w:t>
        </w:r>
        <w:r w:rsidRPr="00700421">
          <w:rPr>
            <w:lang w:eastAsia="en-US"/>
          </w:rPr>
          <w:t xml:space="preserve"> and </w:t>
        </w:r>
        <w:r w:rsidRPr="00276F27">
          <w:rPr>
            <w:lang w:eastAsia="en-US"/>
          </w:rPr>
          <w:t>3</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00AF48C9" w14:textId="77777777" w:rsidR="0095034B" w:rsidRDefault="0016331C" w:rsidP="0095034B">
      <w:pPr>
        <w:pStyle w:val="Article"/>
        <w:rPr>
          <w:ins w:id="419" w:author="Linus Kilander Xu" w:date="2024-03-05T07:52:00Z"/>
          <w:rFonts w:eastAsia="Calibri"/>
          <w:lang w:eastAsia="en-US"/>
        </w:rPr>
      </w:pPr>
      <w:ins w:id="420" w:author="Linus Kilander Xu" w:date="2024-03-05T07:52:00Z">
        <w:r w:rsidRPr="00700421">
          <w:rPr>
            <w:rFonts w:eastAsia="Calibri"/>
            <w:lang w:eastAsia="en-US"/>
          </w:rPr>
          <w:t xml:space="preserve">Article </w:t>
        </w:r>
        <w:r w:rsidRPr="00276F27">
          <w:rPr>
            <w:rFonts w:eastAsia="Calibri"/>
            <w:lang w:eastAsia="en-US"/>
          </w:rPr>
          <w:t>5</w:t>
        </w:r>
        <w:r w:rsidRPr="00700421">
          <w:rPr>
            <w:rFonts w:eastAsia="Calibri"/>
            <w:lang w:eastAsia="en-US"/>
          </w:rPr>
          <w:t>f</w:t>
        </w:r>
      </w:ins>
    </w:p>
    <w:p w14:paraId="6DCF4AA2" w14:textId="3679FB6D" w:rsidR="0016331C" w:rsidRPr="00700421" w:rsidRDefault="0016331C" w:rsidP="0095034B">
      <w:pPr>
        <w:pStyle w:val="Heading2"/>
        <w:rPr>
          <w:ins w:id="421" w:author="Linus Kilander Xu" w:date="2024-03-05T07:52:00Z"/>
          <w:rFonts w:eastAsia="Calibri"/>
          <w:lang w:eastAsia="en-US"/>
        </w:rPr>
      </w:pPr>
      <w:ins w:id="422" w:author="Linus Kilander Xu" w:date="2024-03-05T07:52:00Z">
        <w:r w:rsidRPr="00700421">
          <w:rPr>
            <w:rFonts w:eastAsia="Calibri"/>
            <w:lang w:eastAsia="en-US"/>
          </w:rPr>
          <w:lastRenderedPageBreak/>
          <w:t>Cross-border reliance on European Digital Identity Wallets</w:t>
        </w:r>
      </w:ins>
    </w:p>
    <w:p w14:paraId="446F2708" w14:textId="024B3D50" w:rsidR="0016331C" w:rsidRPr="0091287E" w:rsidRDefault="0016331C" w:rsidP="0091287E">
      <w:pPr>
        <w:pStyle w:val="Normalnumberd"/>
        <w:numPr>
          <w:ilvl w:val="0"/>
          <w:numId w:val="146"/>
        </w:numPr>
        <w:ind w:left="0" w:firstLine="0"/>
        <w:rPr>
          <w:ins w:id="423" w:author="Linus Kilander Xu" w:date="2024-03-05T07:52:00Z"/>
        </w:rPr>
      </w:pPr>
      <w:ins w:id="424" w:author="Linus Kilander Xu" w:date="2024-03-05T07:52:00Z">
        <w:r w:rsidRPr="0091287E">
          <w:t>Where Member States require electronic identification and authentication to access an online service provided by a public sector body, they shall also accept European Digital Identity Wallets that are provided in accordance with this Regulation.</w:t>
        </w:r>
      </w:ins>
    </w:p>
    <w:p w14:paraId="7739333F" w14:textId="69A98880" w:rsidR="0016331C" w:rsidRPr="00700421" w:rsidRDefault="0016331C" w:rsidP="00601D78">
      <w:pPr>
        <w:pStyle w:val="Normalnumberd"/>
        <w:rPr>
          <w:ins w:id="425" w:author="Linus Kilander Xu" w:date="2024-03-05T07:52:00Z"/>
          <w:lang w:eastAsia="en-US"/>
        </w:rPr>
      </w:pPr>
      <w:ins w:id="426" w:author="Linus Kilander Xu" w:date="2024-03-05T07:52:00Z">
        <w:r w:rsidRPr="00700421">
          <w:rPr>
            <w:lang w:eastAsia="en-US"/>
          </w:rPr>
          <w:t xml:space="preserve">Where private relying parties that provide services, with the exception of microenterprises and small enterprises as defined in Article </w:t>
        </w:r>
        <w:r w:rsidRPr="00276F27">
          <w:rPr>
            <w:lang w:eastAsia="en-US"/>
          </w:rPr>
          <w:t>2</w:t>
        </w:r>
        <w:r w:rsidRPr="00700421">
          <w:rPr>
            <w:lang w:eastAsia="en-US"/>
          </w:rPr>
          <w:t xml:space="preserve"> of the Annex to Commission Recommendation </w:t>
        </w:r>
        <w:r w:rsidRPr="00276F27">
          <w:rPr>
            <w:lang w:eastAsia="en-US"/>
          </w:rPr>
          <w:t>2003</w:t>
        </w:r>
        <w:r w:rsidRPr="00700421">
          <w:rPr>
            <w:lang w:eastAsia="en-US"/>
          </w:rPr>
          <w:t>/</w:t>
        </w:r>
        <w:r w:rsidRPr="00276F27">
          <w:rPr>
            <w:lang w:eastAsia="en-US"/>
          </w:rPr>
          <w:t>361</w:t>
        </w:r>
        <w:r w:rsidRPr="00700421">
          <w:rPr>
            <w:lang w:eastAsia="en-US"/>
          </w:rPr>
          <w:t xml:space="preserve">/EC***, are required by Union or national law to use strong user authentication for online identification or where strong user authentication for online identification is required by contractual obligation, including in the areas of transport, energy, banking, financial services, social security, health, drinking water, postal services, digital infrastructure, education or telecommunications, those private relying parties shall, no later than </w:t>
        </w:r>
        <w:r w:rsidRPr="00276F27">
          <w:rPr>
            <w:lang w:eastAsia="en-US"/>
          </w:rPr>
          <w:t>36</w:t>
        </w:r>
        <w:r w:rsidRPr="00700421">
          <w:rPr>
            <w:lang w:eastAsia="en-US"/>
          </w:rPr>
          <w:t xml:space="preserve"> months from the date of entry into force of the implementing acts referred to in Article </w:t>
        </w:r>
        <w:r w:rsidRPr="00276F27">
          <w:rPr>
            <w:lang w:eastAsia="en-US"/>
          </w:rPr>
          <w:t>5</w:t>
        </w:r>
        <w:r w:rsidRPr="00700421">
          <w:rPr>
            <w:lang w:eastAsia="en-US"/>
          </w:rPr>
          <w:t>a(</w:t>
        </w:r>
        <w:r w:rsidRPr="00276F27">
          <w:rPr>
            <w:lang w:eastAsia="en-US"/>
          </w:rPr>
          <w:t>23</w:t>
        </w:r>
        <w:r w:rsidRPr="00700421">
          <w:rPr>
            <w:lang w:eastAsia="en-US"/>
          </w:rPr>
          <w:t xml:space="preserve">) and Article </w:t>
        </w:r>
        <w:r w:rsidRPr="00276F27">
          <w:rPr>
            <w:lang w:eastAsia="en-US"/>
          </w:rPr>
          <w:t>5</w:t>
        </w:r>
        <w:r w:rsidRPr="00700421">
          <w:rPr>
            <w:lang w:eastAsia="en-US"/>
          </w:rPr>
          <w:t>c(</w:t>
        </w:r>
        <w:r w:rsidRPr="00276F27">
          <w:rPr>
            <w:lang w:eastAsia="en-US"/>
          </w:rPr>
          <w:t>6</w:t>
        </w:r>
        <w:r w:rsidRPr="00700421">
          <w:rPr>
            <w:lang w:eastAsia="en-US"/>
          </w:rPr>
          <w:t>) and only upon the voluntary request of the user, also accept European Digital Identity Wallets that are provided in accordance with this Regulation.</w:t>
        </w:r>
      </w:ins>
    </w:p>
    <w:p w14:paraId="686FF3D1" w14:textId="3EAA2D08" w:rsidR="0016331C" w:rsidRPr="00700421" w:rsidRDefault="0016331C" w:rsidP="00601D78">
      <w:pPr>
        <w:pStyle w:val="Normalnumberd"/>
        <w:rPr>
          <w:ins w:id="427" w:author="Linus Kilander Xu" w:date="2024-03-05T07:52:00Z"/>
          <w:lang w:eastAsia="en-US"/>
        </w:rPr>
      </w:pPr>
      <w:ins w:id="428" w:author="Linus Kilander Xu" w:date="2024-03-05T07:52:00Z">
        <w:r w:rsidRPr="00700421">
          <w:rPr>
            <w:lang w:eastAsia="en-US"/>
          </w:rPr>
          <w:t xml:space="preserve">Where providers of very large online platforms as referred to in Article </w:t>
        </w:r>
        <w:r w:rsidRPr="00276F27">
          <w:rPr>
            <w:lang w:eastAsia="en-US"/>
          </w:rPr>
          <w:t>33</w:t>
        </w:r>
        <w:r w:rsidRPr="00700421">
          <w:rPr>
            <w:lang w:eastAsia="en-US"/>
          </w:rPr>
          <w:t xml:space="preserve"> of Regulation (EU) </w:t>
        </w:r>
        <w:r w:rsidRPr="00276F27">
          <w:rPr>
            <w:lang w:eastAsia="en-US"/>
          </w:rPr>
          <w:t>2022</w:t>
        </w:r>
        <w:r w:rsidRPr="00700421">
          <w:rPr>
            <w:lang w:eastAsia="en-US"/>
          </w:rPr>
          <w:t>/</w:t>
        </w:r>
        <w:r w:rsidRPr="00276F27">
          <w:rPr>
            <w:lang w:eastAsia="en-US"/>
          </w:rPr>
          <w:t>2065</w:t>
        </w:r>
        <w:r w:rsidRPr="00700421">
          <w:rPr>
            <w:lang w:eastAsia="en-US"/>
          </w:rPr>
          <w:t xml:space="preserve"> of the European Parliament and of the Council**** require user authentication for access to online services, they shall also accept and facilitate the use of European Digital Identity Wallets that are provided in accordance with this Regulation for user authentication only upon the voluntary request of the user and in respect of the minimum data necessary for the specific online service for which authentication is requested.</w:t>
        </w:r>
      </w:ins>
    </w:p>
    <w:p w14:paraId="29E9838D" w14:textId="53128201" w:rsidR="0016331C" w:rsidRPr="00700421" w:rsidRDefault="0016331C" w:rsidP="00601D78">
      <w:pPr>
        <w:pStyle w:val="Normalnumberd"/>
        <w:rPr>
          <w:ins w:id="429" w:author="Linus Kilander Xu" w:date="2024-03-05T07:52:00Z"/>
          <w:lang w:eastAsia="en-US"/>
        </w:rPr>
      </w:pPr>
      <w:ins w:id="430" w:author="Linus Kilander Xu" w:date="2024-03-05T07:52:00Z">
        <w:r w:rsidRPr="00700421">
          <w:rPr>
            <w:lang w:eastAsia="en-US"/>
          </w:rPr>
          <w:t>In cooperation with Member States, the Commission shall facilitate the development of codes of conduct in close collaboration with all relevant stakeholders, including civil society, in order to contribute to the wide availability and usability of European Digital Identity Wallets within the scope of this Regulation, and to encourage service providers to complete the development of codes of conduct.</w:t>
        </w:r>
      </w:ins>
    </w:p>
    <w:p w14:paraId="7E687DE7" w14:textId="41036285" w:rsidR="0016331C" w:rsidRPr="00700421" w:rsidRDefault="0016331C" w:rsidP="00601D78">
      <w:pPr>
        <w:pStyle w:val="Normalnumberd"/>
        <w:rPr>
          <w:ins w:id="431" w:author="Linus Kilander Xu" w:date="2024-03-05T07:52:00Z"/>
          <w:lang w:eastAsia="en-US"/>
        </w:rPr>
      </w:pPr>
      <w:ins w:id="432" w:author="Linus Kilander Xu" w:date="2024-03-05T07:52:00Z">
        <w:r w:rsidRPr="00700421">
          <w:rPr>
            <w:lang w:eastAsia="en-US"/>
          </w:rPr>
          <w:t xml:space="preserve">Within </w:t>
        </w:r>
        <w:r w:rsidRPr="00276F27">
          <w:rPr>
            <w:lang w:eastAsia="en-US"/>
          </w:rPr>
          <w:t>24</w:t>
        </w:r>
        <w:r w:rsidRPr="00700421">
          <w:rPr>
            <w:lang w:eastAsia="en-US"/>
          </w:rPr>
          <w:t xml:space="preserve"> months after deployment of the European Digital Identity Wallets, the Commission shall assess the demand for, and the availability and usability of, European Digital Identity Wallets, taking into account criteria such as user take-up, cross-border presence of service providers, technological developments, evolution in usage patterns and consumer demand.</w:t>
        </w:r>
      </w:ins>
    </w:p>
    <w:p w14:paraId="3D603461" w14:textId="7EDCF7BA" w:rsidR="00F85BB1" w:rsidRDefault="00F85BB1" w:rsidP="00F85BB1">
      <w:pPr>
        <w:pStyle w:val="Section"/>
        <w:rPr>
          <w:ins w:id="433" w:author="Linus Kilander Xu" w:date="2024-03-05T07:52:00Z"/>
          <w:rFonts w:eastAsia="Calibri"/>
          <w:lang w:eastAsia="en-US"/>
        </w:rPr>
      </w:pPr>
      <w:ins w:id="434" w:author="Linus Kilander Xu" w:date="2024-03-05T07:52:00Z">
        <w:r w:rsidRPr="00700421">
          <w:rPr>
            <w:rFonts w:eastAsia="Calibri"/>
            <w:lang w:eastAsia="en-US"/>
          </w:rPr>
          <w:t xml:space="preserve">SECTION </w:t>
        </w:r>
        <w:r w:rsidRPr="00276F27">
          <w:rPr>
            <w:rFonts w:eastAsia="Calibri"/>
            <w:lang w:eastAsia="en-US"/>
          </w:rPr>
          <w:t>2</w:t>
        </w:r>
      </w:ins>
    </w:p>
    <w:p w14:paraId="3C86188D" w14:textId="33AC565F" w:rsidR="00F85BB1" w:rsidRPr="00700421" w:rsidRDefault="00F85BB1" w:rsidP="00F85BB1">
      <w:pPr>
        <w:pStyle w:val="Section"/>
        <w:rPr>
          <w:ins w:id="435" w:author="Linus Kilander Xu" w:date="2024-03-05T07:52:00Z"/>
          <w:rFonts w:eastAsia="Calibri"/>
          <w:lang w:eastAsia="en-US"/>
        </w:rPr>
      </w:pPr>
      <w:ins w:id="436" w:author="Linus Kilander Xu" w:date="2024-03-05T07:52:00Z">
        <w:r w:rsidRPr="00700421">
          <w:rPr>
            <w:rFonts w:eastAsia="Calibri"/>
            <w:lang w:eastAsia="en-US"/>
          </w:rPr>
          <w:t>ELECTRONIC IDENTIFICATION SCHEMES</w:t>
        </w:r>
      </w:ins>
    </w:p>
    <w:p w14:paraId="65B05906" w14:textId="77777777" w:rsidR="007932CD" w:rsidRPr="009104B5" w:rsidRDefault="00000000" w:rsidP="009104B5">
      <w:pPr>
        <w:pStyle w:val="Article"/>
        <w:rPr>
          <w:moveTo w:id="437" w:author="Linus Kilander Xu" w:date="2024-03-05T07:52:00Z"/>
        </w:rPr>
      </w:pPr>
      <w:moveToRangeStart w:id="438" w:author="Linus Kilander Xu" w:date="2024-03-05T07:52:00Z" w:name="move160517577"/>
      <w:moveTo w:id="439" w:author="Linus Kilander Xu" w:date="2024-03-05T07:52:00Z">
        <w:r w:rsidRPr="009104B5">
          <w:t>Article 6</w:t>
        </w:r>
        <w:r w:rsidRPr="009104B5">
          <w:rPr>
            <w:b/>
          </w:rPr>
          <w:t xml:space="preserve"> </w:t>
        </w:r>
      </w:moveTo>
    </w:p>
    <w:p w14:paraId="39542EF2" w14:textId="77777777" w:rsidR="007932CD" w:rsidRPr="009104B5" w:rsidRDefault="00000000" w:rsidP="009104B5">
      <w:pPr>
        <w:pStyle w:val="Heading2"/>
        <w:rPr>
          <w:moveTo w:id="440" w:author="Linus Kilander Xu" w:date="2024-03-05T07:52:00Z"/>
        </w:rPr>
      </w:pPr>
      <w:moveTo w:id="441" w:author="Linus Kilander Xu" w:date="2024-03-05T07:52:00Z">
        <w:r w:rsidRPr="009104B5">
          <w:t xml:space="preserve">Mutual recognition </w:t>
        </w:r>
      </w:moveTo>
    </w:p>
    <w:moveToRangeEnd w:id="438"/>
    <w:p w14:paraId="6D99C5BD" w14:textId="28DFD4B8" w:rsidR="007932CD" w:rsidRPr="009104B5" w:rsidRDefault="00000000" w:rsidP="00601D78">
      <w:pPr>
        <w:pStyle w:val="Normalnumberd"/>
        <w:numPr>
          <w:ilvl w:val="0"/>
          <w:numId w:val="130"/>
        </w:numPr>
      </w:pPr>
      <w:del w:id="442" w:author="Linus Kilander Xu" w:date="2024-03-05T07:52:00Z">
        <w:r w:rsidRPr="009104B5">
          <w:delText xml:space="preserve">. </w:delText>
        </w:r>
      </w:del>
      <w:r w:rsidRPr="009104B5">
        <w:t xml:space="preserve">When an electronic identification using an electronic identification means and authentication is required under national law or by administrative practice to access a service provided by a public sector body online in one Member State, the electronic identification means issued in another Member State shall be recognised in the first Member State for the purposes of cross-border authentication for that service online, provided that the following conditions are met: </w:t>
      </w:r>
    </w:p>
    <w:p w14:paraId="3F43DCF8" w14:textId="77777777" w:rsidR="007932CD" w:rsidRPr="001020FE" w:rsidRDefault="00000000" w:rsidP="001020FE">
      <w:pPr>
        <w:pStyle w:val="parenthesisnumbered"/>
        <w:numPr>
          <w:ilvl w:val="0"/>
          <w:numId w:val="132"/>
        </w:numPr>
        <w:ind w:hanging="720"/>
        <w:rPr>
          <w:rFonts w:eastAsia="Calibri"/>
          <w:lang w:eastAsia="en-US"/>
        </w:rPr>
      </w:pPr>
      <w:r w:rsidRPr="001020FE">
        <w:rPr>
          <w:rFonts w:eastAsia="Calibri"/>
          <w:lang w:eastAsia="en-US"/>
        </w:rPr>
        <w:t>the electronic identification means is issued under an electronic identification scheme that is included in the list published by the Commission pursuant to Article 9;</w:t>
      </w:r>
    </w:p>
    <w:p w14:paraId="2980F2EE"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lastRenderedPageBreak/>
        <w:t xml:space="preserve">the assurance level of the electronic identification means corresponds to an assurance level equal to or higher than the assurance level required by the relevant public sector body to access that service online in the first Member State, provided that the assurance level of that electronic identification means corresponds to the assurance level substantial or high; </w:t>
      </w:r>
    </w:p>
    <w:p w14:paraId="52F47052" w14:textId="77777777" w:rsidR="007932CD" w:rsidRPr="001020FE" w:rsidRDefault="00000000" w:rsidP="001020FE">
      <w:pPr>
        <w:pStyle w:val="parenthesisnumbered"/>
        <w:numPr>
          <w:ilvl w:val="0"/>
          <w:numId w:val="126"/>
        </w:numPr>
        <w:ind w:hanging="720"/>
        <w:rPr>
          <w:rFonts w:eastAsia="Calibri"/>
          <w:lang w:eastAsia="en-US"/>
        </w:rPr>
      </w:pPr>
      <w:r w:rsidRPr="001020FE">
        <w:rPr>
          <w:rFonts w:eastAsia="Calibri"/>
          <w:lang w:eastAsia="en-US"/>
        </w:rPr>
        <w:t xml:space="preserve">the relevant public sector body uses the assurance level substantial or high in relation to accessing that service online. </w:t>
      </w:r>
    </w:p>
    <w:p w14:paraId="0685EE28" w14:textId="77777777" w:rsidR="007932CD" w:rsidRPr="009104B5" w:rsidRDefault="00000000" w:rsidP="001020FE">
      <w:r w:rsidRPr="009104B5">
        <w:t xml:space="preserve">Such recognition shall take place no later than 12 months after the Commission publishes the list referred to in point (a) of the first subparagraph. </w:t>
      </w:r>
    </w:p>
    <w:p w14:paraId="5B0E2B61" w14:textId="2DF04E72" w:rsidR="007932CD" w:rsidRPr="009104B5" w:rsidRDefault="00000000" w:rsidP="00601D78">
      <w:pPr>
        <w:pStyle w:val="Normalnumberd"/>
      </w:pPr>
      <w:del w:id="443" w:author="Linus Kilander Xu" w:date="2024-03-05T07:52:00Z">
        <w:r w:rsidRPr="009104B5">
          <w:delText xml:space="preserve">2. </w:delText>
        </w:r>
      </w:del>
      <w:r w:rsidRPr="009104B5">
        <w:t>An electronic identification means which is issued under an electronic identification scheme included in the list published by the Commission pursuant to Article 9 and which corresponds to the assurance level low may be recognised by public sector bodies for the purposes of cross-border authentication for the service provided online by those bodies.</w:t>
      </w:r>
      <w:r w:rsidRPr="009104B5">
        <w:rPr>
          <w:i/>
        </w:rPr>
        <w:t xml:space="preserve"> </w:t>
      </w:r>
    </w:p>
    <w:p w14:paraId="49A30094" w14:textId="77777777" w:rsidR="007932CD" w:rsidRPr="009104B5" w:rsidRDefault="00000000" w:rsidP="009104B5">
      <w:pPr>
        <w:pStyle w:val="Article"/>
      </w:pPr>
      <w:r w:rsidRPr="009104B5">
        <w:t>Article 7</w:t>
      </w:r>
      <w:r w:rsidRPr="009104B5">
        <w:rPr>
          <w:b/>
        </w:rPr>
        <w:t xml:space="preserve"> </w:t>
      </w:r>
    </w:p>
    <w:p w14:paraId="0D5A0D87" w14:textId="77777777" w:rsidR="007932CD" w:rsidRPr="009104B5" w:rsidRDefault="00000000" w:rsidP="00C339A7">
      <w:pPr>
        <w:pStyle w:val="Heading2"/>
      </w:pPr>
      <w:r w:rsidRPr="009104B5">
        <w:t xml:space="preserve">Eligibility for notification of electronic identification schemes </w:t>
      </w:r>
    </w:p>
    <w:p w14:paraId="52C5ACC3" w14:textId="77777777" w:rsidR="007932CD" w:rsidRPr="009104B5" w:rsidRDefault="00000000">
      <w:pPr>
        <w:ind w:left="-5" w:right="531"/>
      </w:pPr>
      <w:r w:rsidRPr="009104B5">
        <w:t xml:space="preserve">An electronic identification scheme shall be eligible for notification pursuant to Article 9(1) provided that all of the following conditions are met: </w:t>
      </w:r>
    </w:p>
    <w:p w14:paraId="0481A1F0"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are issued: </w:t>
      </w:r>
    </w:p>
    <w:p w14:paraId="7C2E39A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by the notifying Member State; </w:t>
      </w:r>
    </w:p>
    <w:p w14:paraId="14665765"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under a mandate from the notifying Member State; or </w:t>
      </w:r>
    </w:p>
    <w:p w14:paraId="35337943" w14:textId="77777777" w:rsidR="007932CD" w:rsidRPr="001020FE" w:rsidRDefault="00000000" w:rsidP="001020FE">
      <w:pPr>
        <w:pStyle w:val="ListParagraph"/>
        <w:numPr>
          <w:ilvl w:val="0"/>
          <w:numId w:val="137"/>
        </w:numPr>
        <w:ind w:hanging="731"/>
        <w:rPr>
          <w:rFonts w:eastAsia="Calibri"/>
          <w:lang w:eastAsia="en-US"/>
        </w:rPr>
      </w:pPr>
      <w:r w:rsidRPr="001020FE">
        <w:rPr>
          <w:rFonts w:eastAsia="Calibri"/>
          <w:lang w:eastAsia="en-US"/>
        </w:rPr>
        <w:t xml:space="preserve">independently of the notifying Member State and are recognised by that Member State; </w:t>
      </w:r>
    </w:p>
    <w:p w14:paraId="12BFC254"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means under the electronic identification scheme can be used to access at least one service which is provided by a public sector body and which requires electronic identification in the notifying Member State; </w:t>
      </w:r>
    </w:p>
    <w:p w14:paraId="618ED2D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and the electronic identification means issued thereunder meet the requirements of at least one of the assurance levels set out in the implementing act referred to in Article 8(3); </w:t>
      </w:r>
    </w:p>
    <w:p w14:paraId="3F3ADF5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notifying Member State ensures that the person identification data uniquely representing the person in question is attributed, in accordance with the technical specifications, standards and procedures for the relevant assurance level set out in the implementing act referred to in Article 8(3), to the natural or legal person referred to in point 1 of Article 3 at the time the electronic identification means under that scheme is issued; </w:t>
      </w:r>
    </w:p>
    <w:p w14:paraId="5096DBA7"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party issuing the electronic identification means under that scheme ensures that the electronic identification means is attributed to the person referred to in point (d) of this Article in accordance with the technical specifications, standards and procedures for the relevant assurance level set out in the implementing act referred to in Article 8(3); </w:t>
      </w:r>
    </w:p>
    <w:p w14:paraId="467587B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lastRenderedPageBreak/>
        <w:t>the notifying Member State ensures the availability of authentication online, so that any relying party established in the territory of another Member State is able to confirm the person identification data received in electronic form.</w:t>
      </w:r>
    </w:p>
    <w:p w14:paraId="25E41621" w14:textId="76FE2D59" w:rsidR="007932CD" w:rsidRPr="001A70FE" w:rsidRDefault="00000000" w:rsidP="001020FE">
      <w:pPr>
        <w:pStyle w:val="parenthesisnumbered"/>
        <w:numPr>
          <w:ilvl w:val="0"/>
          <w:numId w:val="134"/>
        </w:numPr>
        <w:ind w:hanging="720"/>
        <w:rPr>
          <w:rFonts w:eastAsia="Calibri"/>
          <w:bCs/>
          <w:iCs/>
          <w:lang w:eastAsia="en-US"/>
        </w:rPr>
      </w:pPr>
      <w:del w:id="444" w:author="Linus Kilander Xu" w:date="2024-03-05T07:52:00Z">
        <w:r w:rsidRPr="009104B5">
          <w:delText>For relying parties other than public sector bodies the notifying Member State may define terms of access to that authentication. The cross-border authentication shall be provided free of charge when it is carried out in relation to a service online provided by a public sector body.</w:delText>
        </w:r>
      </w:del>
      <w:ins w:id="445" w:author="Linus Kilander Xu" w:date="2024-03-05T07:52:00Z">
        <w:r w:rsidR="001A70FE" w:rsidRPr="001A70FE">
          <w:rPr>
            <w:rFonts w:eastAsia="Calibri"/>
            <w:bCs/>
            <w:iCs/>
            <w:lang w:eastAsia="en-US"/>
          </w:rPr>
          <w:t>at least six months prior to notification pursuant to Article 9(1), the notifying Member State provides the other Member States, for the purposes of Article 12(5), with a description of that scheme in accordance with the procedural arrangements established by the implementing acts adopted pursuant to Article 12(6).</w:t>
        </w:r>
      </w:ins>
      <w:r w:rsidR="001A70FE" w:rsidRPr="001A70FE">
        <w:rPr>
          <w:rFonts w:eastAsia="Calibri"/>
          <w:bCs/>
          <w:iCs/>
          <w:lang w:eastAsia="en-US"/>
        </w:rPr>
        <w:t xml:space="preserve"> </w:t>
      </w:r>
    </w:p>
    <w:p w14:paraId="3A31AEA1"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Member States shall not impose any specific disproportionate technical requirements on relying parties intending to carry out such authentication, where such requirements prevent or significantly impede the interoperability of the notified electronic identification schemes; </w:t>
      </w:r>
    </w:p>
    <w:p w14:paraId="1F052AA3"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at least six months prior to the notification pursuant to Article 9(1), the notifying Member State provides the other Member States for the purposes of the obligation under Article 12(5) a description of that scheme in accordance with the procedural arrangements established by the implementing acts referred to in Article 12(7); </w:t>
      </w:r>
    </w:p>
    <w:p w14:paraId="24416205" w14:textId="77777777" w:rsidR="007932CD" w:rsidRPr="001020FE" w:rsidRDefault="00000000" w:rsidP="001020FE">
      <w:pPr>
        <w:pStyle w:val="parenthesisnumbered"/>
        <w:numPr>
          <w:ilvl w:val="0"/>
          <w:numId w:val="134"/>
        </w:numPr>
        <w:ind w:hanging="720"/>
        <w:rPr>
          <w:rFonts w:eastAsia="Calibri"/>
          <w:lang w:eastAsia="en-US"/>
        </w:rPr>
      </w:pPr>
      <w:r w:rsidRPr="001020FE">
        <w:rPr>
          <w:rFonts w:eastAsia="Calibri"/>
          <w:lang w:eastAsia="en-US"/>
        </w:rPr>
        <w:t xml:space="preserve">the electronic identification scheme meets the requirements set out in the implementing act referred to in Article 12(8). </w:t>
      </w:r>
    </w:p>
    <w:p w14:paraId="7B5A1322" w14:textId="77777777" w:rsidR="007932CD" w:rsidRPr="009104B5" w:rsidRDefault="00000000" w:rsidP="009104B5">
      <w:pPr>
        <w:pStyle w:val="Article"/>
      </w:pPr>
      <w:r w:rsidRPr="009104B5">
        <w:t>Article 8</w:t>
      </w:r>
      <w:r w:rsidRPr="009104B5">
        <w:rPr>
          <w:b/>
        </w:rPr>
        <w:t xml:space="preserve"> </w:t>
      </w:r>
    </w:p>
    <w:p w14:paraId="499CFDD5" w14:textId="77777777" w:rsidR="007932CD" w:rsidRPr="009104B5" w:rsidRDefault="00000000" w:rsidP="00C339A7">
      <w:pPr>
        <w:pStyle w:val="Heading2"/>
      </w:pPr>
      <w:r w:rsidRPr="009104B5">
        <w:t xml:space="preserve">Assurance levels of electronic identification schemes </w:t>
      </w:r>
    </w:p>
    <w:p w14:paraId="26C29F3C" w14:textId="77777777" w:rsidR="007932CD" w:rsidRPr="009104B5" w:rsidRDefault="00000000" w:rsidP="00601D78">
      <w:pPr>
        <w:pStyle w:val="Normalnumberd"/>
        <w:numPr>
          <w:ilvl w:val="0"/>
          <w:numId w:val="138"/>
        </w:numPr>
      </w:pPr>
      <w:r w:rsidRPr="009104B5">
        <w:t xml:space="preserve">An electronic identification scheme notified pursuant to Article 9(1) shall specify assurance levels low, substantial and/or high for electronic identification means issued under that scheme. </w:t>
      </w:r>
    </w:p>
    <w:p w14:paraId="136385E2" w14:textId="5175A396" w:rsidR="007932CD" w:rsidRPr="00601D78" w:rsidRDefault="00000000" w:rsidP="00601D78">
      <w:pPr>
        <w:pStyle w:val="Normalnumberd"/>
      </w:pPr>
      <w:r w:rsidRPr="00601D78">
        <w:t xml:space="preserve">The assurance levels low, substantial and high shall meet respectively the following criteria: </w:t>
      </w:r>
    </w:p>
    <w:p w14:paraId="6C13F4B5" w14:textId="77777777" w:rsidR="007932CD" w:rsidRPr="00601D78" w:rsidRDefault="00000000" w:rsidP="00601D78">
      <w:pPr>
        <w:pStyle w:val="parenthesisnumbered"/>
        <w:numPr>
          <w:ilvl w:val="0"/>
          <w:numId w:val="140"/>
        </w:numPr>
        <w:ind w:hanging="720"/>
        <w:rPr>
          <w:rFonts w:eastAsia="Calibri"/>
          <w:lang w:eastAsia="en-US"/>
        </w:rPr>
      </w:pPr>
      <w:r w:rsidRPr="00601D78">
        <w:rPr>
          <w:rFonts w:eastAsia="Calibri"/>
          <w:lang w:eastAsia="en-US"/>
        </w:rPr>
        <w:t xml:space="preserve">assurance level low shall refer to an electronic identification means in the context of an electronic identification scheme, which provides a limited degree of confidence in the claimed or asserted identity of a person, and is characterised with reference to technical specifications, standards and procedures related thereto, including technical controls, the purpose of which is to decrease the risk of misuse or alteration of the identity; </w:t>
      </w:r>
    </w:p>
    <w:p w14:paraId="549FBA24"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substantial shall refer to an electronic identification means in the context of an electronic identification scheme, which provides a substantial degree of confidence in the claimed or asserted identity of a person, and is characterised with reference to technical specifications, standards and procedures related thereto, including technical controls, the purpose of which is to decrease substantially the risk of misuse or alteration of the identity; </w:t>
      </w:r>
    </w:p>
    <w:p w14:paraId="0EB4D09F" w14:textId="77777777" w:rsidR="007932CD" w:rsidRPr="00601D78" w:rsidRDefault="00000000" w:rsidP="00601D78">
      <w:pPr>
        <w:pStyle w:val="parenthesisnumbered"/>
        <w:numPr>
          <w:ilvl w:val="0"/>
          <w:numId w:val="134"/>
        </w:numPr>
        <w:ind w:hanging="720"/>
        <w:rPr>
          <w:rFonts w:eastAsia="Calibri"/>
          <w:lang w:eastAsia="en-US"/>
        </w:rPr>
      </w:pPr>
      <w:r w:rsidRPr="00601D78">
        <w:rPr>
          <w:rFonts w:eastAsia="Calibri"/>
          <w:lang w:eastAsia="en-US"/>
        </w:rPr>
        <w:t xml:space="preserve">assurance level high shall refer to an electronic identification means in the context of an electronic identification scheme, which provides a higher degree of confidence in the claimed or asserted identity of a person than electronic identification means with the assurance level substantial, and is characterised with reference to technical specifications, standards and procedures related thereto, including technical controls, the purpose of which is to prevent misuse or alteration of the identity. </w:t>
      </w:r>
    </w:p>
    <w:p w14:paraId="49B4198F" w14:textId="035AF6DE" w:rsidR="007932CD" w:rsidRPr="00601D78" w:rsidRDefault="00000000" w:rsidP="00601D78">
      <w:pPr>
        <w:pStyle w:val="Normalnumberd"/>
      </w:pPr>
      <w:del w:id="446" w:author="Linus Kilander Xu" w:date="2024-03-05T07:52:00Z">
        <w:r w:rsidRPr="009104B5">
          <w:lastRenderedPageBreak/>
          <w:delText xml:space="preserve">3. </w:delText>
        </w:r>
      </w:del>
      <w:r w:rsidR="00601D78" w:rsidRPr="00601D78">
        <w:t>By 18 September 2015, taking into account relevant international standards and subject to paragraph 2, the Commission shall, by means of implementing acts, set out minimum technical specifications, standards and procedures with reference to which assurance levels low, substantial and high are specified for electronic identification means</w:t>
      </w:r>
      <w:del w:id="447" w:author="Linus Kilander Xu" w:date="2024-03-05T07:52:00Z">
        <w:r w:rsidRPr="009104B5">
          <w:delText xml:space="preserve"> for the purposes of paragraph 1.</w:delText>
        </w:r>
      </w:del>
      <w:ins w:id="448" w:author="Linus Kilander Xu" w:date="2024-03-05T07:52:00Z">
        <w:r w:rsidR="00601D78" w:rsidRPr="00601D78">
          <w:t>.</w:t>
        </w:r>
      </w:ins>
      <w:r w:rsidR="00601D78" w:rsidRPr="00601D78">
        <w:t xml:space="preserve"> </w:t>
      </w:r>
    </w:p>
    <w:p w14:paraId="1D456CD3" w14:textId="77777777" w:rsidR="007932CD" w:rsidRPr="00601D78" w:rsidRDefault="00000000" w:rsidP="00601D78">
      <w:pPr>
        <w:rPr>
          <w:lang w:val="en-US"/>
        </w:rPr>
      </w:pPr>
      <w:r w:rsidRPr="00601D78">
        <w:rPr>
          <w:lang w:val="en-US"/>
        </w:rPr>
        <w:t xml:space="preserve">Those minimum technical specifications, standards and procedures shall be set out by reference to the reliability and quality of the following elements: </w:t>
      </w:r>
    </w:p>
    <w:p w14:paraId="0B6CA762" w14:textId="77777777" w:rsidR="007932CD" w:rsidRPr="00E3741D" w:rsidRDefault="00000000" w:rsidP="00E3741D">
      <w:pPr>
        <w:pStyle w:val="parenthesisnumbered"/>
        <w:numPr>
          <w:ilvl w:val="0"/>
          <w:numId w:val="142"/>
        </w:numPr>
        <w:ind w:hanging="720"/>
        <w:rPr>
          <w:rFonts w:eastAsia="Calibri"/>
          <w:lang w:eastAsia="en-US"/>
        </w:rPr>
      </w:pPr>
      <w:r w:rsidRPr="00E3741D">
        <w:rPr>
          <w:rFonts w:eastAsia="Calibri"/>
          <w:lang w:eastAsia="en-US"/>
        </w:rPr>
        <w:t>the procedure to prove and verify the identity of natural or legal persons applying for the issuance of electronic identification means;</w:t>
      </w:r>
    </w:p>
    <w:p w14:paraId="625E0E1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procedure for the issuance of the requested electronic identification means; </w:t>
      </w:r>
    </w:p>
    <w:p w14:paraId="4D4EE6F0"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authentication mechanism, through which the natural or legal person uses the electronic identification means to confirm its identity to a relying party; </w:t>
      </w:r>
    </w:p>
    <w:p w14:paraId="66FE5E93" w14:textId="77777777"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entity issuing the electronic identification means; </w:t>
      </w:r>
    </w:p>
    <w:p w14:paraId="5147BE7C" w14:textId="53BD4D0F" w:rsidR="00E3741D" w:rsidRDefault="00000000" w:rsidP="00E3741D">
      <w:pPr>
        <w:pStyle w:val="parenthesisnumbered"/>
        <w:numPr>
          <w:ilvl w:val="0"/>
          <w:numId w:val="134"/>
        </w:numPr>
        <w:ind w:hanging="720"/>
        <w:rPr>
          <w:ins w:id="449" w:author="Linus Kilander Xu" w:date="2024-03-05T07:52:00Z"/>
          <w:rFonts w:eastAsia="Calibri"/>
          <w:lang w:eastAsia="en-US"/>
        </w:rPr>
      </w:pPr>
      <w:r w:rsidRPr="00E3741D">
        <w:rPr>
          <w:rFonts w:eastAsia="Calibri"/>
          <w:lang w:eastAsia="en-US"/>
        </w:rPr>
        <w:t xml:space="preserve">any other body involved in the application for the issuance of the electronic identification means; and </w:t>
      </w:r>
      <w:del w:id="450" w:author="Linus Kilander Xu" w:date="2024-03-05T07:52:00Z">
        <w:r w:rsidRPr="009104B5">
          <w:delText xml:space="preserve">(f) </w:delText>
        </w:r>
      </w:del>
    </w:p>
    <w:p w14:paraId="477F21FE" w14:textId="1C3FA91F" w:rsidR="007932CD" w:rsidRPr="00E3741D" w:rsidRDefault="00000000" w:rsidP="00E3741D">
      <w:pPr>
        <w:pStyle w:val="parenthesisnumbered"/>
        <w:numPr>
          <w:ilvl w:val="0"/>
          <w:numId w:val="134"/>
        </w:numPr>
        <w:ind w:hanging="720"/>
        <w:rPr>
          <w:rFonts w:eastAsia="Calibri"/>
          <w:lang w:eastAsia="en-US"/>
        </w:rPr>
      </w:pPr>
      <w:r w:rsidRPr="00E3741D">
        <w:rPr>
          <w:rFonts w:eastAsia="Calibri"/>
          <w:lang w:eastAsia="en-US"/>
        </w:rPr>
        <w:t xml:space="preserve">the technical and security specifications of the issued electronic identification </w:t>
      </w:r>
      <w:proofErr w:type="gramStart"/>
      <w:r w:rsidRPr="00E3741D">
        <w:rPr>
          <w:rFonts w:eastAsia="Calibri"/>
          <w:lang w:eastAsia="en-US"/>
        </w:rPr>
        <w:t>means</w:t>
      </w:r>
      <w:proofErr w:type="gramEnd"/>
      <w:r w:rsidRPr="00E3741D">
        <w:rPr>
          <w:rFonts w:eastAsia="Calibri"/>
          <w:lang w:eastAsia="en-US"/>
        </w:rPr>
        <w:t xml:space="preserve">. </w:t>
      </w:r>
    </w:p>
    <w:p w14:paraId="7347D906" w14:textId="77777777" w:rsidR="007932CD" w:rsidRPr="009104B5" w:rsidRDefault="00000000">
      <w:pPr>
        <w:spacing w:after="458"/>
        <w:ind w:left="-5" w:right="531"/>
      </w:pPr>
      <w:r w:rsidRPr="009104B5">
        <w:t>Those implementing acts shall be adopted in accordance with the examination procedure referred to in Article 48(2).</w:t>
      </w:r>
      <w:r w:rsidRPr="009104B5">
        <w:rPr>
          <w:i/>
        </w:rPr>
        <w:t xml:space="preserve"> </w:t>
      </w:r>
    </w:p>
    <w:p w14:paraId="265DAD86" w14:textId="77777777" w:rsidR="007932CD" w:rsidRPr="009104B5" w:rsidRDefault="00000000" w:rsidP="009104B5">
      <w:pPr>
        <w:pStyle w:val="Article"/>
      </w:pPr>
      <w:r w:rsidRPr="009104B5">
        <w:t>Article 9</w:t>
      </w:r>
      <w:r w:rsidRPr="009104B5">
        <w:rPr>
          <w:b/>
        </w:rPr>
        <w:t xml:space="preserve"> </w:t>
      </w:r>
    </w:p>
    <w:p w14:paraId="72D6A859" w14:textId="77777777" w:rsidR="007932CD" w:rsidRPr="009104B5" w:rsidRDefault="00000000" w:rsidP="00C339A7">
      <w:pPr>
        <w:pStyle w:val="Heading2"/>
      </w:pPr>
      <w:r w:rsidRPr="009104B5">
        <w:t xml:space="preserve">Notification </w:t>
      </w:r>
    </w:p>
    <w:p w14:paraId="300540CA" w14:textId="20420AF3" w:rsidR="007932CD" w:rsidRPr="009104B5" w:rsidRDefault="00000000" w:rsidP="0091287E">
      <w:pPr>
        <w:pStyle w:val="Normalnumberd"/>
        <w:numPr>
          <w:ilvl w:val="0"/>
          <w:numId w:val="150"/>
        </w:numPr>
        <w:ind w:left="0" w:firstLine="0"/>
      </w:pPr>
      <w:del w:id="451" w:author="Linus Kilander Xu" w:date="2024-03-05T07:52:00Z">
        <w:r w:rsidRPr="009104B5">
          <w:delText xml:space="preserve">1. </w:delText>
        </w:r>
        <w:r w:rsidRPr="009104B5">
          <w:tab/>
        </w:r>
      </w:del>
      <w:r w:rsidRPr="009104B5">
        <w:t xml:space="preserve">The notifying Member State shall notify to the Commission the following information and, without undue delay, any subsequent changes thereto: </w:t>
      </w:r>
    </w:p>
    <w:p w14:paraId="549352EF"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electronic identification scheme, including its assurance levels and the issuer or issuers of electronic identification means under the scheme; </w:t>
      </w:r>
    </w:p>
    <w:p w14:paraId="32E17497" w14:textId="77777777" w:rsidR="007932CD" w:rsidRPr="0091287E" w:rsidRDefault="00000000" w:rsidP="0091287E">
      <w:pPr>
        <w:pStyle w:val="parenthesisnumbered"/>
        <w:numPr>
          <w:ilvl w:val="0"/>
          <w:numId w:val="142"/>
        </w:numPr>
        <w:ind w:hanging="720"/>
        <w:rPr>
          <w:rFonts w:eastAsia="Calibri"/>
          <w:lang w:eastAsia="en-US"/>
        </w:rPr>
      </w:pPr>
      <w:r w:rsidRPr="0091287E">
        <w:rPr>
          <w:rFonts w:eastAsia="Calibri"/>
          <w:lang w:eastAsia="en-US"/>
        </w:rPr>
        <w:t xml:space="preserve">the applicable supervisory regime and information on the liability regime with respect to the following: </w:t>
      </w:r>
    </w:p>
    <w:p w14:paraId="0E428F90"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issuing the electronic identification means; and </w:t>
      </w:r>
    </w:p>
    <w:p w14:paraId="2A8A3E76" w14:textId="77777777" w:rsidR="007932CD" w:rsidRPr="0091287E" w:rsidRDefault="00000000" w:rsidP="0091287E">
      <w:pPr>
        <w:pStyle w:val="ListParagraph"/>
        <w:numPr>
          <w:ilvl w:val="0"/>
          <w:numId w:val="148"/>
        </w:numPr>
        <w:ind w:hanging="731"/>
        <w:rPr>
          <w:rFonts w:eastAsia="Calibri"/>
          <w:lang w:eastAsia="en-US"/>
        </w:rPr>
      </w:pPr>
      <w:r w:rsidRPr="0091287E">
        <w:rPr>
          <w:rFonts w:eastAsia="Calibri"/>
          <w:lang w:eastAsia="en-US"/>
        </w:rPr>
        <w:t xml:space="preserve">the party operating the authentication procedure; </w:t>
      </w:r>
    </w:p>
    <w:p w14:paraId="148B02B8"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the authority or authorities responsible for the electronic identification scheme; </w:t>
      </w:r>
    </w:p>
    <w:p w14:paraId="33F41C1E"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information on the entity or entities which manage the registration of the unique person identification data; </w:t>
      </w:r>
    </w:p>
    <w:p w14:paraId="36E78B7B"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how the requirements set out in the implementing acts referred to in Article 12(8) are met; </w:t>
      </w:r>
    </w:p>
    <w:p w14:paraId="6BDECCB1"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t xml:space="preserve">a description of the authentication referred to in point (f) of Article 7; </w:t>
      </w:r>
    </w:p>
    <w:p w14:paraId="5D5F886D" w14:textId="77777777" w:rsidR="007932CD" w:rsidRPr="0091287E" w:rsidRDefault="00000000" w:rsidP="0091287E">
      <w:pPr>
        <w:pStyle w:val="parenthesisnumbered"/>
        <w:numPr>
          <w:ilvl w:val="0"/>
          <w:numId w:val="144"/>
        </w:numPr>
        <w:ind w:hanging="720"/>
        <w:rPr>
          <w:rFonts w:eastAsia="Calibri"/>
          <w:lang w:eastAsia="en-US"/>
        </w:rPr>
      </w:pPr>
      <w:r w:rsidRPr="0091287E">
        <w:rPr>
          <w:rFonts w:eastAsia="Calibri"/>
          <w:lang w:eastAsia="en-US"/>
        </w:rPr>
        <w:lastRenderedPageBreak/>
        <w:t xml:space="preserve">arrangements for suspension or revocation of either the notified electronic identification scheme or authentication or the compromised parts concerned. </w:t>
      </w:r>
    </w:p>
    <w:p w14:paraId="3501AD9E" w14:textId="5D88B32C" w:rsidR="007932CD" w:rsidRPr="009104B5" w:rsidRDefault="00000000" w:rsidP="0091287E">
      <w:pPr>
        <w:pStyle w:val="Normalnumberd"/>
      </w:pPr>
      <w:del w:id="452" w:author="Linus Kilander Xu" w:date="2024-03-05T07:52:00Z">
        <w:r w:rsidRPr="009104B5">
          <w:delText>One year from the date of application of the implementing acts referred to in Articles 8(3) and 12(8), the Commission shall</w:delText>
        </w:r>
      </w:del>
      <w:ins w:id="453" w:author="Linus Kilander Xu" w:date="2024-03-05T07:52:00Z">
        <w:r w:rsidR="0091287E" w:rsidRPr="0091287E">
          <w:rPr>
            <w:lang w:eastAsia="en-US"/>
          </w:rPr>
          <w:t>The Commission shall, without undue delay,</w:t>
        </w:r>
      </w:ins>
      <w:r w:rsidR="0091287E" w:rsidRPr="0091287E">
        <w:rPr>
          <w:lang w:eastAsia="en-US"/>
        </w:rPr>
        <w:t xml:space="preserve"> publi</w:t>
      </w:r>
      <w:r w:rsidR="0091287E" w:rsidRPr="00700421">
        <w:rPr>
          <w:lang w:eastAsia="en-US"/>
        </w:rPr>
        <w:t xml:space="preserve">sh in the </w:t>
      </w:r>
      <w:r w:rsidR="0091287E" w:rsidRPr="00700421">
        <w:rPr>
          <w:i/>
          <w:iCs/>
          <w:lang w:eastAsia="en-US"/>
        </w:rPr>
        <w:t>Official Journal of the European Union</w:t>
      </w:r>
      <w:r w:rsidR="0091287E" w:rsidRPr="00700421">
        <w:rPr>
          <w:lang w:eastAsia="en-US"/>
        </w:rPr>
        <w:t xml:space="preserve"> a list of the electronic identification schemes which were notified pursuant to paragraph </w:t>
      </w:r>
      <w:r w:rsidR="0091287E" w:rsidRPr="00276F27">
        <w:rPr>
          <w:lang w:eastAsia="en-US"/>
        </w:rPr>
        <w:t>1</w:t>
      </w:r>
      <w:r w:rsidR="0091287E" w:rsidRPr="00700421">
        <w:rPr>
          <w:lang w:eastAsia="en-US"/>
        </w:rPr>
        <w:t xml:space="preserve"> </w:t>
      </w:r>
      <w:del w:id="454" w:author="Linus Kilander Xu" w:date="2024-03-05T07:52:00Z">
        <w:r w:rsidRPr="009104B5">
          <w:delText>of this Article and the</w:delText>
        </w:r>
      </w:del>
      <w:ins w:id="455" w:author="Linus Kilander Xu" w:date="2024-03-05T07:52:00Z">
        <w:r w:rsidR="0091287E" w:rsidRPr="00700421">
          <w:rPr>
            <w:lang w:eastAsia="en-US"/>
          </w:rPr>
          <w:t>together with</w:t>
        </w:r>
      </w:ins>
      <w:r w:rsidR="0091287E" w:rsidRPr="00700421">
        <w:rPr>
          <w:lang w:eastAsia="en-US"/>
        </w:rPr>
        <w:t xml:space="preserve"> basic information </w:t>
      </w:r>
      <w:del w:id="456" w:author="Linus Kilander Xu" w:date="2024-03-05T07:52:00Z">
        <w:r w:rsidRPr="009104B5">
          <w:delText>thereon</w:delText>
        </w:r>
      </w:del>
      <w:ins w:id="457" w:author="Linus Kilander Xu" w:date="2024-03-05T07:52:00Z">
        <w:r w:rsidR="0091287E" w:rsidRPr="00700421">
          <w:rPr>
            <w:lang w:eastAsia="en-US"/>
          </w:rPr>
          <w:t>about those schemes</w:t>
        </w:r>
      </w:ins>
      <w:r w:rsidR="0091287E" w:rsidRPr="009104B5">
        <w:t xml:space="preserve">. </w:t>
      </w:r>
    </w:p>
    <w:p w14:paraId="1C6E4F15" w14:textId="411B9EAE" w:rsidR="007932CD" w:rsidRPr="009104B5" w:rsidRDefault="00000000" w:rsidP="0091287E">
      <w:pPr>
        <w:pStyle w:val="Normalnumberd"/>
      </w:pPr>
      <w:del w:id="458" w:author="Linus Kilander Xu" w:date="2024-03-05T07:52:00Z">
        <w:r w:rsidRPr="009104B5">
          <w:delText>If the Commission receives a notification after the expiry of the period referred to in paragraph 2, it</w:delText>
        </w:r>
      </w:del>
      <w:ins w:id="459" w:author="Linus Kilander Xu" w:date="2024-03-05T07:52:00Z">
        <w:r w:rsidR="0091287E" w:rsidRPr="00700421">
          <w:rPr>
            <w:lang w:eastAsia="en-US"/>
          </w:rPr>
          <w:t>The Commission</w:t>
        </w:r>
      </w:ins>
      <w:r w:rsidR="0091287E" w:rsidRPr="00700421">
        <w:rPr>
          <w:lang w:eastAsia="en-US"/>
        </w:rPr>
        <w:t xml:space="preserve"> shall publish in the </w:t>
      </w:r>
      <w:r w:rsidR="0091287E" w:rsidRPr="00700421">
        <w:rPr>
          <w:i/>
          <w:iCs/>
          <w:lang w:eastAsia="en-US"/>
        </w:rPr>
        <w:t>Official Journal of the European Union</w:t>
      </w:r>
      <w:r w:rsidR="0091287E" w:rsidRPr="00700421">
        <w:rPr>
          <w:lang w:eastAsia="en-US"/>
        </w:rPr>
        <w:t xml:space="preserve"> the amendments to the list referred to in paragraph </w:t>
      </w:r>
      <w:r w:rsidR="0091287E" w:rsidRPr="00276F27">
        <w:rPr>
          <w:lang w:eastAsia="en-US"/>
        </w:rPr>
        <w:t>2</w:t>
      </w:r>
      <w:r w:rsidR="0091287E" w:rsidRPr="00700421">
        <w:rPr>
          <w:lang w:eastAsia="en-US"/>
        </w:rPr>
        <w:t xml:space="preserve"> within </w:t>
      </w:r>
      <w:del w:id="460" w:author="Linus Kilander Xu" w:date="2024-03-05T07:52:00Z">
        <w:r w:rsidRPr="009104B5">
          <w:delText>two months from</w:delText>
        </w:r>
      </w:del>
      <w:ins w:id="461" w:author="Linus Kilander Xu" w:date="2024-03-05T07:52:00Z">
        <w:r w:rsidR="0091287E" w:rsidRPr="00700421">
          <w:rPr>
            <w:lang w:eastAsia="en-US"/>
          </w:rPr>
          <w:t>one month of</w:t>
        </w:r>
      </w:ins>
      <w:r w:rsidR="0091287E" w:rsidRPr="00700421">
        <w:rPr>
          <w:lang w:eastAsia="en-US"/>
        </w:rPr>
        <w:t xml:space="preserve"> the date of receipt of that notification.</w:t>
      </w:r>
    </w:p>
    <w:p w14:paraId="4EDC9372" w14:textId="77777777" w:rsidR="007932CD" w:rsidRPr="009104B5" w:rsidRDefault="00000000" w:rsidP="0091287E">
      <w:pPr>
        <w:pStyle w:val="Normalnumberd"/>
      </w:pPr>
      <w:r w:rsidRPr="009104B5">
        <w:t>A Member State may submit to the Commission a request to remove an electronic identification scheme notified by that Member State from the list referred to in paragraph 2. The Commission shall publish in the</w:t>
      </w:r>
      <w:r w:rsidRPr="009104B5">
        <w:rPr>
          <w:rFonts w:eastAsia="Times New Roman"/>
          <w:i/>
        </w:rPr>
        <w:t xml:space="preserve"> Official Journal of the European Union</w:t>
      </w:r>
      <w:r w:rsidRPr="009104B5">
        <w:t xml:space="preserve"> the corresponding amendments to the list within one month from the date of receipt of the Member State’s request. </w:t>
      </w:r>
    </w:p>
    <w:p w14:paraId="7F116CCE" w14:textId="77777777" w:rsidR="007932CD" w:rsidRPr="009104B5" w:rsidRDefault="00000000" w:rsidP="0091287E">
      <w:pPr>
        <w:pStyle w:val="Normalnumberd"/>
      </w:pPr>
      <w:r w:rsidRPr="009104B5">
        <w:t>The Commission may, by means of implementing acts, define the circumstances, formats and procedures of notifications under paragraph 1. Those implementing acts shall be adopted in accordance with the examination procedure referred to in Article 48(2).</w:t>
      </w:r>
      <w:r w:rsidRPr="009104B5">
        <w:rPr>
          <w:rFonts w:eastAsia="Times New Roman"/>
          <w:i/>
        </w:rPr>
        <w:t xml:space="preserve"> </w:t>
      </w:r>
    </w:p>
    <w:p w14:paraId="5A88065B" w14:textId="77777777" w:rsidR="007932CD" w:rsidRPr="009104B5" w:rsidRDefault="00000000" w:rsidP="009104B5">
      <w:pPr>
        <w:pStyle w:val="Article"/>
      </w:pPr>
      <w:r w:rsidRPr="009104B5">
        <w:t>Article 10</w:t>
      </w:r>
      <w:r w:rsidRPr="009104B5">
        <w:rPr>
          <w:b/>
        </w:rPr>
        <w:t xml:space="preserve"> </w:t>
      </w:r>
    </w:p>
    <w:p w14:paraId="2F68C413" w14:textId="06E11CB7" w:rsidR="007932CD" w:rsidRPr="009104B5" w:rsidRDefault="0091287E" w:rsidP="00C339A7">
      <w:pPr>
        <w:pStyle w:val="Heading2"/>
      </w:pPr>
      <w:r w:rsidRPr="0091287E">
        <w:t>Security breach</w:t>
      </w:r>
      <w:ins w:id="462" w:author="Linus Kilander Xu" w:date="2024-03-05T07:52:00Z">
        <w:r w:rsidRPr="0091287E">
          <w:t xml:space="preserve"> of electronic identification schemes</w:t>
        </w:r>
      </w:ins>
      <w:r w:rsidRPr="009104B5">
        <w:t xml:space="preserve"> </w:t>
      </w:r>
    </w:p>
    <w:p w14:paraId="6136DFC5" w14:textId="77777777" w:rsidR="007932CD" w:rsidRPr="009104B5" w:rsidRDefault="00000000" w:rsidP="0091287E">
      <w:pPr>
        <w:pStyle w:val="Normalnumberd"/>
        <w:numPr>
          <w:ilvl w:val="0"/>
          <w:numId w:val="151"/>
        </w:numPr>
        <w:ind w:left="0" w:firstLine="0"/>
      </w:pPr>
      <w:r w:rsidRPr="009104B5">
        <w:t xml:space="preserve">Where either the electronic identification scheme notified pursuant to Article 9(1) or the authentication referred to in point (f) of Article 7 is breached or partly compromised in a manner that affects the reliability of the cross-border authentication of that scheme, the notifying Member State shall, without delay, suspend or revoke that cross-border authentication or the compromised parts concerned, and shall inform other Member States and the Commission. </w:t>
      </w:r>
    </w:p>
    <w:p w14:paraId="113384BA" w14:textId="77777777" w:rsidR="007932CD" w:rsidRPr="009104B5" w:rsidRDefault="00000000" w:rsidP="0091287E">
      <w:pPr>
        <w:pStyle w:val="Normalnumberd"/>
      </w:pPr>
      <w:r w:rsidRPr="009104B5">
        <w:t xml:space="preserve">When the breach or compromise referred to in paragraph 1 is remedied, the notifying Member State shall re- establish the cross-border authentication and shall inform other Member States and the Commission without undue delay. </w:t>
      </w:r>
    </w:p>
    <w:p w14:paraId="0077863A" w14:textId="77777777" w:rsidR="007932CD" w:rsidRPr="009104B5" w:rsidRDefault="00000000" w:rsidP="0091287E">
      <w:pPr>
        <w:pStyle w:val="Normalnumberd"/>
      </w:pPr>
      <w:r w:rsidRPr="009104B5">
        <w:t xml:space="preserve">If the breach or compromise referred to in paragraph 1 is not remedied within three months of the suspension or revocation, the notifying Member State shall notify other Member States and the Commission of the withdrawal of the electronic identification scheme. </w:t>
      </w:r>
    </w:p>
    <w:p w14:paraId="04650A75" w14:textId="77777777" w:rsidR="007932CD" w:rsidRPr="009104B5" w:rsidRDefault="00000000" w:rsidP="0091287E">
      <w:pPr>
        <w:pStyle w:val="Normalnumberd"/>
      </w:pPr>
      <w:r w:rsidRPr="009104B5">
        <w:t>The Commission shall publish in the</w:t>
      </w:r>
      <w:r w:rsidRPr="009104B5">
        <w:rPr>
          <w:rFonts w:eastAsia="Times New Roman"/>
          <w:i/>
        </w:rPr>
        <w:t xml:space="preserve"> Official Journal of the European Union</w:t>
      </w:r>
      <w:r w:rsidRPr="009104B5">
        <w:t xml:space="preserve"> the corresponding amendments to the list referred to in Article 9(2) without undue delay.</w:t>
      </w:r>
      <w:r w:rsidRPr="009104B5">
        <w:rPr>
          <w:rFonts w:eastAsia="Times New Roman"/>
          <w:i/>
        </w:rPr>
        <w:t xml:space="preserve"> </w:t>
      </w:r>
    </w:p>
    <w:p w14:paraId="334EE480" w14:textId="77777777" w:rsidR="007932CD" w:rsidRPr="009104B5" w:rsidRDefault="00000000" w:rsidP="009104B5">
      <w:pPr>
        <w:pStyle w:val="Article"/>
      </w:pPr>
      <w:r w:rsidRPr="009104B5">
        <w:t>Article 11</w:t>
      </w:r>
      <w:r w:rsidRPr="009104B5">
        <w:rPr>
          <w:b/>
        </w:rPr>
        <w:t xml:space="preserve"> </w:t>
      </w:r>
    </w:p>
    <w:p w14:paraId="74A0D819" w14:textId="77777777" w:rsidR="007932CD" w:rsidRPr="009104B5" w:rsidRDefault="00000000" w:rsidP="00C339A7">
      <w:pPr>
        <w:pStyle w:val="Heading2"/>
      </w:pPr>
      <w:r w:rsidRPr="009104B5">
        <w:t xml:space="preserve">Liability </w:t>
      </w:r>
    </w:p>
    <w:p w14:paraId="598F3094" w14:textId="77777777" w:rsidR="007932CD" w:rsidRPr="009104B5" w:rsidRDefault="00000000" w:rsidP="005200D1">
      <w:pPr>
        <w:pStyle w:val="Normalnumberd"/>
        <w:numPr>
          <w:ilvl w:val="0"/>
          <w:numId w:val="152"/>
        </w:numPr>
        <w:ind w:left="0" w:firstLine="0"/>
      </w:pPr>
      <w:r w:rsidRPr="009104B5">
        <w:t xml:space="preserve">The notifying Member State shall be liable for damage caused intentionally or negligently to any natural or legal person due to a failure to comply with its obligations under points (d) and (f) of Article 7 in a cross-border transaction. </w:t>
      </w:r>
    </w:p>
    <w:p w14:paraId="654778CD" w14:textId="77777777" w:rsidR="007932CD" w:rsidRPr="009104B5" w:rsidRDefault="00000000" w:rsidP="005200D1">
      <w:pPr>
        <w:pStyle w:val="Normalnumberd"/>
      </w:pPr>
      <w:r w:rsidRPr="009104B5">
        <w:lastRenderedPageBreak/>
        <w:t xml:space="preserve">The party issuing the electronic identification means shall be liable for damage caused intentionally or negligently to any natural or legal person due to a failure to comply with the obligation referred to in point (e) of Article 7 in a cross- border transaction. </w:t>
      </w:r>
    </w:p>
    <w:p w14:paraId="01F244EA" w14:textId="77777777" w:rsidR="007932CD" w:rsidRPr="009104B5" w:rsidRDefault="00000000" w:rsidP="005200D1">
      <w:pPr>
        <w:pStyle w:val="Normalnumberd"/>
      </w:pPr>
      <w:r w:rsidRPr="009104B5">
        <w:t xml:space="preserve">The party operating the authentication procedure shall be liable for damage caused intentionally or negligently to any natural or legal person due to a failure to ensure the correct operation of the authentication referred to in point (f) of Article 7 in a cross-border transaction. </w:t>
      </w:r>
    </w:p>
    <w:p w14:paraId="464A82D3" w14:textId="77777777" w:rsidR="007932CD" w:rsidRPr="009104B5" w:rsidRDefault="00000000" w:rsidP="005200D1">
      <w:pPr>
        <w:pStyle w:val="Normalnumberd"/>
      </w:pPr>
      <w:r w:rsidRPr="009104B5">
        <w:t xml:space="preserve">Paragraphs 1, 2 and 3 shall be applied in accordance with national rules on liability. </w:t>
      </w:r>
    </w:p>
    <w:p w14:paraId="3389ACE0" w14:textId="77777777" w:rsidR="007932CD" w:rsidRPr="005200D1" w:rsidRDefault="00000000" w:rsidP="005200D1">
      <w:pPr>
        <w:pStyle w:val="Normalnumberd"/>
      </w:pPr>
      <w:r w:rsidRPr="009104B5">
        <w:t>Paragraphs 1, 2 and 3 are without prejudice to the liability under national law of parties to a transaction in which electronic identification means falling under the electronic identification scheme notified pursuant to Article 9(1) are used.</w:t>
      </w:r>
      <w:r w:rsidRPr="009104B5">
        <w:rPr>
          <w:rFonts w:eastAsia="Times New Roman"/>
          <w:i/>
        </w:rPr>
        <w:t xml:space="preserve"> </w:t>
      </w:r>
    </w:p>
    <w:p w14:paraId="3E5A3142" w14:textId="5BA36255" w:rsidR="005200D1" w:rsidRDefault="005200D1" w:rsidP="005200D1">
      <w:pPr>
        <w:pStyle w:val="Article"/>
        <w:rPr>
          <w:lang w:eastAsia="en-US"/>
        </w:rPr>
      </w:pPr>
      <w:r w:rsidRPr="00700421">
        <w:rPr>
          <w:rFonts w:eastAsia="Calibri"/>
          <w:lang w:eastAsia="en-US"/>
        </w:rPr>
        <w:t xml:space="preserve">Article </w:t>
      </w:r>
      <w:del w:id="463" w:author="Linus Kilander Xu" w:date="2024-03-05T07:52:00Z">
        <w:r w:rsidR="00000000" w:rsidRPr="009104B5">
          <w:delText>12</w:delText>
        </w:r>
        <w:r w:rsidR="00000000" w:rsidRPr="009104B5">
          <w:rPr>
            <w:b/>
          </w:rPr>
          <w:delText xml:space="preserve"> </w:delText>
        </w:r>
      </w:del>
      <w:ins w:id="464" w:author="Linus Kilander Xu" w:date="2024-03-05T07:52:00Z">
        <w:r w:rsidRPr="00276F27">
          <w:rPr>
            <w:rFonts w:eastAsia="Calibri"/>
            <w:lang w:eastAsia="en-US"/>
          </w:rPr>
          <w:t>11</w:t>
        </w:r>
        <w:r w:rsidRPr="00700421">
          <w:rPr>
            <w:rFonts w:eastAsia="Calibri"/>
            <w:lang w:eastAsia="en-US"/>
          </w:rPr>
          <w:t>a</w:t>
        </w:r>
      </w:ins>
    </w:p>
    <w:p w14:paraId="6EC5B9B0" w14:textId="26005104" w:rsidR="005200D1" w:rsidRPr="00700421" w:rsidRDefault="00000000" w:rsidP="005200D1">
      <w:pPr>
        <w:pStyle w:val="Heading2"/>
        <w:rPr>
          <w:ins w:id="465" w:author="Linus Kilander Xu" w:date="2024-03-05T07:52:00Z"/>
          <w:rFonts w:eastAsia="Calibri"/>
          <w:lang w:eastAsia="en-US"/>
        </w:rPr>
      </w:pPr>
      <w:del w:id="466" w:author="Linus Kilander Xu" w:date="2024-03-05T07:52:00Z">
        <w:r w:rsidRPr="009104B5">
          <w:delText>Cooperation and interoperability</w:delText>
        </w:r>
      </w:del>
      <w:ins w:id="467" w:author="Linus Kilander Xu" w:date="2024-03-05T07:52:00Z">
        <w:r w:rsidR="005200D1" w:rsidRPr="00700421">
          <w:rPr>
            <w:rFonts w:eastAsia="Calibri"/>
            <w:lang w:eastAsia="en-US"/>
          </w:rPr>
          <w:t xml:space="preserve">Cross-border identity matching </w:t>
        </w:r>
      </w:ins>
    </w:p>
    <w:p w14:paraId="32718854" w14:textId="4BA8BDA7" w:rsidR="005200D1" w:rsidRPr="00700421" w:rsidRDefault="005200D1" w:rsidP="005200D1">
      <w:pPr>
        <w:pStyle w:val="Normalnumberd"/>
        <w:numPr>
          <w:ilvl w:val="0"/>
          <w:numId w:val="153"/>
        </w:numPr>
        <w:ind w:left="0" w:firstLine="0"/>
        <w:rPr>
          <w:ins w:id="468" w:author="Linus Kilander Xu" w:date="2024-03-05T07:52:00Z"/>
          <w:lang w:eastAsia="en-US"/>
        </w:rPr>
      </w:pPr>
      <w:ins w:id="469" w:author="Linus Kilander Xu" w:date="2024-03-05T07:52:00Z">
        <w:r w:rsidRPr="00700421">
          <w:rPr>
            <w:lang w:eastAsia="en-US"/>
          </w:rPr>
          <w:t>When acting as relying parties for cross-border services, Member States shall ensure unequivocal identity matching for natural persons using notified electronic identification means or European Digital Identity Wallets.</w:t>
        </w:r>
      </w:ins>
    </w:p>
    <w:p w14:paraId="4887CDDD" w14:textId="5A666C6F" w:rsidR="005200D1" w:rsidRPr="00700421" w:rsidRDefault="005200D1" w:rsidP="005200D1">
      <w:pPr>
        <w:pStyle w:val="Normalnumberd"/>
        <w:rPr>
          <w:ins w:id="470" w:author="Linus Kilander Xu" w:date="2024-03-05T07:52:00Z"/>
          <w:lang w:eastAsia="en-US"/>
        </w:rPr>
      </w:pPr>
      <w:ins w:id="471" w:author="Linus Kilander Xu" w:date="2024-03-05T07:52:00Z">
        <w:r w:rsidRPr="00700421">
          <w:rPr>
            <w:lang w:eastAsia="en-US"/>
          </w:rPr>
          <w:t>Member States shall provide for technical and organisational measures to ensure a high level of protection of personal data used for identity matching and to prevent the profiling of users.</w:t>
        </w:r>
      </w:ins>
    </w:p>
    <w:p w14:paraId="1CF17ED7" w14:textId="603E66AA" w:rsidR="005200D1" w:rsidRPr="00700421" w:rsidRDefault="005200D1" w:rsidP="005200D1">
      <w:pPr>
        <w:pStyle w:val="Normalnumberd"/>
        <w:rPr>
          <w:ins w:id="472" w:author="Linus Kilander Xu" w:date="2024-03-05T07:52:00Z"/>
          <w:lang w:eastAsia="en-US"/>
        </w:rPr>
      </w:pPr>
      <w:ins w:id="473" w:author="Linus Kilander Xu" w:date="2024-03-05T07:52:00Z">
        <w:r w:rsidRPr="00700421">
          <w:rPr>
            <w:lang w:eastAsia="en-US"/>
          </w:rPr>
          <w:t>By</w:t>
        </w:r>
        <w:r>
          <w:rPr>
            <w:lang w:eastAsia="en-US"/>
          </w:rPr>
          <w:t xml:space="preserve"> </w:t>
        </w:r>
        <w:r w:rsidRPr="00700421">
          <w:rPr>
            <w:lang w:eastAsia="en-US"/>
          </w:rPr>
          <w:t>[</w:t>
        </w:r>
        <w:r w:rsidRPr="00276F27">
          <w:rPr>
            <w:lang w:eastAsia="en-US"/>
          </w:rPr>
          <w:t>6</w:t>
        </w:r>
        <w:r w:rsidRPr="00700421">
          <w:rPr>
            <w:lang w:eastAsia="en-US"/>
          </w:rPr>
          <w:t xml:space="preserve"> months from the date of entry into force of this amending Regulation], the Commission shall establish a list of reference standards and, where necessary, establish specifications and procedures for the requirements referred to in paragraph </w:t>
        </w:r>
        <w:r w:rsidRPr="00276F27">
          <w:rPr>
            <w:lang w:eastAsia="en-US"/>
          </w:rPr>
          <w:t>1</w:t>
        </w:r>
        <w:r w:rsidR="00766AC8">
          <w:rPr>
            <w:lang w:eastAsia="en-US"/>
          </w:rPr>
          <w:t xml:space="preserve">  </w:t>
        </w:r>
        <w:r w:rsidRPr="00700421">
          <w:rPr>
            <w:lang w:eastAsia="en-US"/>
          </w:rPr>
          <w:t xml:space="preserve"> of this Article by means of implementing acts.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43B9DE26" w14:textId="77777777" w:rsidR="007932CD" w:rsidRPr="009104B5" w:rsidRDefault="00000000" w:rsidP="009104B5">
      <w:pPr>
        <w:pStyle w:val="Article"/>
        <w:rPr>
          <w:ins w:id="474" w:author="Linus Kilander Xu" w:date="2024-03-05T07:52:00Z"/>
        </w:rPr>
      </w:pPr>
      <w:ins w:id="475" w:author="Linus Kilander Xu" w:date="2024-03-05T07:52:00Z">
        <w:r w:rsidRPr="009104B5">
          <w:t>Article 12</w:t>
        </w:r>
        <w:r w:rsidRPr="009104B5">
          <w:rPr>
            <w:b/>
          </w:rPr>
          <w:t xml:space="preserve"> </w:t>
        </w:r>
      </w:ins>
    </w:p>
    <w:p w14:paraId="4C8C2A4D" w14:textId="285A2EA1" w:rsidR="007932CD" w:rsidRPr="009104B5" w:rsidRDefault="000923D6" w:rsidP="00C339A7">
      <w:pPr>
        <w:pStyle w:val="Heading2"/>
      </w:pPr>
      <w:ins w:id="476" w:author="Linus Kilander Xu" w:date="2024-03-05T07:52:00Z">
        <w:r>
          <w:t>I</w:t>
        </w:r>
        <w:r w:rsidRPr="009104B5">
          <w:t>nteroperability</w:t>
        </w:r>
      </w:ins>
      <w:r w:rsidRPr="009104B5">
        <w:t xml:space="preserve"> </w:t>
      </w:r>
    </w:p>
    <w:p w14:paraId="383FA54A" w14:textId="77777777" w:rsidR="007932CD" w:rsidRPr="005200D1" w:rsidRDefault="00000000" w:rsidP="005200D1">
      <w:pPr>
        <w:pStyle w:val="Normalnumberd"/>
        <w:numPr>
          <w:ilvl w:val="0"/>
          <w:numId w:val="154"/>
        </w:numPr>
        <w:ind w:left="0" w:firstLine="0"/>
      </w:pPr>
      <w:r w:rsidRPr="005200D1">
        <w:t xml:space="preserve">The national electronic identification schemes notified pursuant to Article 9(1) shall be interoperable. </w:t>
      </w:r>
    </w:p>
    <w:p w14:paraId="7CB4CF23" w14:textId="77777777" w:rsidR="007932CD" w:rsidRPr="005200D1" w:rsidRDefault="00000000" w:rsidP="005200D1">
      <w:pPr>
        <w:pStyle w:val="Normalnumberd"/>
      </w:pPr>
      <w:r w:rsidRPr="005200D1">
        <w:t>For the purposes of paragraph 1, an interoperability framework shall be established.</w:t>
      </w:r>
    </w:p>
    <w:p w14:paraId="3F7B67F4" w14:textId="77777777" w:rsidR="007932CD" w:rsidRPr="005200D1" w:rsidRDefault="00000000" w:rsidP="005200D1">
      <w:pPr>
        <w:pStyle w:val="Normalnumberd"/>
      </w:pPr>
      <w:r w:rsidRPr="005200D1">
        <w:t xml:space="preserve">The interoperability framework shall meet the following criteria: </w:t>
      </w:r>
    </w:p>
    <w:p w14:paraId="7C4FC76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it aims to be technology neutral and does not discriminate between any specific national technical solutions for electronic identification within a Member State; </w:t>
      </w:r>
    </w:p>
    <w:p w14:paraId="1BA139AC" w14:textId="77777777" w:rsidR="007932CD" w:rsidRPr="000923D6" w:rsidRDefault="00000000" w:rsidP="000923D6">
      <w:pPr>
        <w:pStyle w:val="parenthesisnumbered"/>
        <w:numPr>
          <w:ilvl w:val="0"/>
          <w:numId w:val="144"/>
        </w:numPr>
        <w:ind w:hanging="720"/>
        <w:rPr>
          <w:rFonts w:eastAsia="Calibri"/>
          <w:lang w:eastAsia="en-US"/>
        </w:rPr>
      </w:pPr>
      <w:r w:rsidRPr="000923D6">
        <w:rPr>
          <w:rFonts w:eastAsia="Calibri"/>
          <w:lang w:eastAsia="en-US"/>
        </w:rPr>
        <w:t xml:space="preserve">it follows European and international standards, where possible; </w:t>
      </w:r>
    </w:p>
    <w:p w14:paraId="132E3628" w14:textId="69C6EC37" w:rsidR="007932CD" w:rsidRPr="000923D6" w:rsidRDefault="001F091C" w:rsidP="001F091C">
      <w:pPr>
        <w:pStyle w:val="parenthesisnumbered"/>
        <w:numPr>
          <w:ilvl w:val="0"/>
          <w:numId w:val="144"/>
        </w:numPr>
        <w:ind w:hanging="720"/>
        <w:rPr>
          <w:rFonts w:eastAsia="Calibri"/>
          <w:lang w:eastAsia="en-US"/>
        </w:rPr>
      </w:pPr>
      <w:r w:rsidRPr="001F091C">
        <w:rPr>
          <w:rFonts w:eastAsia="Calibri"/>
          <w:lang w:eastAsia="en-US"/>
        </w:rPr>
        <w:t xml:space="preserve">it facilitates the implementation of </w:t>
      </w:r>
      <w:del w:id="477" w:author="Linus Kilander Xu" w:date="2024-03-05T07:52:00Z">
        <w:r w:rsidR="00000000" w:rsidRPr="009104B5">
          <w:delText xml:space="preserve">the principle of </w:delText>
        </w:r>
      </w:del>
      <w:r w:rsidRPr="001F091C">
        <w:rPr>
          <w:rFonts w:eastAsia="Calibri"/>
          <w:lang w:eastAsia="en-US"/>
        </w:rPr>
        <w:t xml:space="preserve">privacy </w:t>
      </w:r>
      <w:ins w:id="478" w:author="Linus Kilander Xu" w:date="2024-03-05T07:52:00Z">
        <w:r w:rsidRPr="001F091C">
          <w:rPr>
            <w:rFonts w:eastAsia="Calibri"/>
            <w:lang w:eastAsia="en-US"/>
          </w:rPr>
          <w:t xml:space="preserve">and security </w:t>
        </w:r>
      </w:ins>
      <w:r w:rsidRPr="001F091C">
        <w:rPr>
          <w:rFonts w:eastAsia="Calibri"/>
          <w:lang w:eastAsia="en-US"/>
        </w:rPr>
        <w:t>by design</w:t>
      </w:r>
      <w:del w:id="479" w:author="Linus Kilander Xu" w:date="2024-03-05T07:52:00Z">
        <w:r w:rsidR="00000000" w:rsidRPr="009104B5">
          <w:delText xml:space="preserve">; and (d) it ensures that personal data is processed in accordance with Directive 95/46/EC. </w:delText>
        </w:r>
      </w:del>
      <w:ins w:id="480" w:author="Linus Kilander Xu" w:date="2024-03-05T07:52:00Z">
        <w:r>
          <w:rPr>
            <w:rFonts w:eastAsia="Calibri"/>
            <w:lang w:eastAsia="en-US"/>
          </w:rPr>
          <w:t>.</w:t>
        </w:r>
      </w:ins>
    </w:p>
    <w:p w14:paraId="6EE0589F" w14:textId="0F60F697" w:rsidR="007932CD" w:rsidRPr="009104B5" w:rsidRDefault="00000000" w:rsidP="000923D6">
      <w:pPr>
        <w:pStyle w:val="Normalnumberd"/>
      </w:pPr>
      <w:del w:id="481" w:author="Linus Kilander Xu" w:date="2024-03-05T07:52:00Z">
        <w:r w:rsidRPr="009104B5">
          <w:delText xml:space="preserve">4. </w:delText>
        </w:r>
        <w:r w:rsidRPr="009104B5">
          <w:tab/>
        </w:r>
      </w:del>
      <w:r w:rsidRPr="009104B5">
        <w:t xml:space="preserve">The interoperability framework shall consist of: </w:t>
      </w:r>
    </w:p>
    <w:p w14:paraId="2FB4BF87" w14:textId="77777777" w:rsidR="007932CD" w:rsidRPr="000923D6" w:rsidRDefault="00000000" w:rsidP="000923D6">
      <w:pPr>
        <w:pStyle w:val="parenthesisnumbered"/>
        <w:numPr>
          <w:ilvl w:val="0"/>
          <w:numId w:val="158"/>
        </w:numPr>
        <w:ind w:hanging="720"/>
        <w:rPr>
          <w:rFonts w:eastAsia="Calibri"/>
          <w:lang w:eastAsia="en-US"/>
        </w:rPr>
      </w:pPr>
      <w:r w:rsidRPr="000923D6">
        <w:rPr>
          <w:rFonts w:eastAsia="Calibri"/>
          <w:lang w:eastAsia="en-US"/>
        </w:rPr>
        <w:lastRenderedPageBreak/>
        <w:t xml:space="preserve">a reference to minimum technical requirements related to the assurance levels under Article 8; </w:t>
      </w:r>
    </w:p>
    <w:p w14:paraId="442469F2"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mapping of national assurance levels of notified electronic identification schemes to the assurance levels under Article 8; </w:t>
      </w:r>
    </w:p>
    <w:p w14:paraId="440142D4"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 reference to minimum technical requirements for interoperability; </w:t>
      </w:r>
    </w:p>
    <w:p w14:paraId="7F6D97A7" w14:textId="15E0B4F5" w:rsidR="007932CD" w:rsidRPr="000923D6" w:rsidRDefault="00C8652F" w:rsidP="000923D6">
      <w:pPr>
        <w:pStyle w:val="parenthesisnumbered"/>
        <w:numPr>
          <w:ilvl w:val="0"/>
          <w:numId w:val="156"/>
        </w:numPr>
        <w:ind w:hanging="720"/>
        <w:rPr>
          <w:rFonts w:eastAsia="Calibri"/>
          <w:lang w:eastAsia="en-US"/>
        </w:rPr>
      </w:pPr>
      <w:r w:rsidRPr="00C8652F">
        <w:rPr>
          <w:rFonts w:eastAsia="Calibri"/>
          <w:lang w:eastAsia="en-US"/>
        </w:rPr>
        <w:t xml:space="preserve">a reference to a minimum set of person identification data </w:t>
      </w:r>
      <w:ins w:id="482" w:author="Linus Kilander Xu" w:date="2024-03-05T07:52:00Z">
        <w:r w:rsidRPr="00C8652F">
          <w:rPr>
            <w:rFonts w:eastAsia="Calibri"/>
            <w:lang w:eastAsia="en-US"/>
          </w:rPr>
          <w:t xml:space="preserve">necessary to </w:t>
        </w:r>
      </w:ins>
      <w:r w:rsidRPr="00C8652F">
        <w:rPr>
          <w:rFonts w:eastAsia="Calibri"/>
          <w:lang w:eastAsia="en-US"/>
        </w:rPr>
        <w:t xml:space="preserve">uniquely </w:t>
      </w:r>
      <w:del w:id="483" w:author="Linus Kilander Xu" w:date="2024-03-05T07:52:00Z">
        <w:r w:rsidR="00000000" w:rsidRPr="009104B5">
          <w:delText>representing</w:delText>
        </w:r>
      </w:del>
      <w:ins w:id="484" w:author="Linus Kilander Xu" w:date="2024-03-05T07:52:00Z">
        <w:r w:rsidRPr="00C8652F">
          <w:rPr>
            <w:rFonts w:eastAsia="Calibri"/>
            <w:lang w:eastAsia="en-US"/>
          </w:rPr>
          <w:t>represent</w:t>
        </w:r>
      </w:ins>
      <w:r w:rsidRPr="00C8652F">
        <w:rPr>
          <w:rFonts w:eastAsia="Calibri"/>
          <w:lang w:eastAsia="en-US"/>
        </w:rPr>
        <w:t xml:space="preserve"> a natural or legal person, </w:t>
      </w:r>
      <w:ins w:id="485" w:author="Linus Kilander Xu" w:date="2024-03-05T07:52:00Z">
        <w:r w:rsidRPr="00C8652F">
          <w:rPr>
            <w:rFonts w:eastAsia="Calibri"/>
            <w:lang w:eastAsia="en-US"/>
          </w:rPr>
          <w:t xml:space="preserve">or a natural person representing another natural person or a legal person, </w:t>
        </w:r>
      </w:ins>
      <w:r w:rsidRPr="00C8652F">
        <w:rPr>
          <w:rFonts w:eastAsia="Calibri"/>
          <w:lang w:eastAsia="en-US"/>
        </w:rPr>
        <w:t>which is available from electronic identification schemes</w:t>
      </w:r>
      <w:r w:rsidRPr="000923D6">
        <w:rPr>
          <w:rFonts w:eastAsia="Calibri"/>
          <w:lang w:eastAsia="en-US"/>
        </w:rPr>
        <w:t xml:space="preserve">; </w:t>
      </w:r>
    </w:p>
    <w:p w14:paraId="2A5FDD4D"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rules of procedure; </w:t>
      </w:r>
    </w:p>
    <w:p w14:paraId="3AB9A1B9" w14:textId="77777777" w:rsidR="007932CD" w:rsidRPr="000923D6" w:rsidRDefault="00000000" w:rsidP="000923D6">
      <w:pPr>
        <w:pStyle w:val="parenthesisnumbered"/>
        <w:numPr>
          <w:ilvl w:val="0"/>
          <w:numId w:val="156"/>
        </w:numPr>
        <w:ind w:hanging="720"/>
        <w:rPr>
          <w:rFonts w:eastAsia="Calibri"/>
          <w:lang w:eastAsia="en-US"/>
        </w:rPr>
      </w:pPr>
      <w:r w:rsidRPr="000923D6">
        <w:rPr>
          <w:rFonts w:eastAsia="Calibri"/>
          <w:lang w:eastAsia="en-US"/>
        </w:rPr>
        <w:t xml:space="preserve">arrangements for dispute resolution; and (g) common operational security standards. </w:t>
      </w:r>
    </w:p>
    <w:p w14:paraId="30F4CCC9" w14:textId="77777777" w:rsidR="007932CD" w:rsidRPr="009104B5" w:rsidRDefault="00000000">
      <w:pPr>
        <w:tabs>
          <w:tab w:val="center" w:pos="2761"/>
        </w:tabs>
        <w:spacing w:after="411"/>
        <w:ind w:left="-13"/>
        <w:jc w:val="left"/>
        <w:rPr>
          <w:del w:id="486" w:author="Linus Kilander Xu" w:date="2024-03-05T07:52:00Z"/>
        </w:rPr>
      </w:pPr>
      <w:del w:id="487" w:author="Linus Kilander Xu" w:date="2024-03-05T07:52:00Z">
        <w:r w:rsidRPr="009104B5">
          <w:delText xml:space="preserve">5. </w:delText>
        </w:r>
        <w:r w:rsidRPr="009104B5">
          <w:tab/>
        </w:r>
      </w:del>
      <w:r w:rsidR="009F2B3E" w:rsidRPr="009F2B3E">
        <w:rPr>
          <w:lang w:eastAsia="en-US"/>
        </w:rPr>
        <w:t xml:space="preserve">Member States shall </w:t>
      </w:r>
      <w:del w:id="488" w:author="Linus Kilander Xu" w:date="2024-03-05T07:52:00Z">
        <w:r w:rsidRPr="009104B5">
          <w:delText xml:space="preserve">cooperate with regard to the following: </w:delText>
        </w:r>
      </w:del>
    </w:p>
    <w:p w14:paraId="2FF3C6E6" w14:textId="293AA7E2" w:rsidR="009F2B3E" w:rsidRPr="009F2B3E" w:rsidRDefault="00000000" w:rsidP="009F2B3E">
      <w:pPr>
        <w:pStyle w:val="Normalnumberd"/>
        <w:rPr>
          <w:lang w:eastAsia="en-US"/>
        </w:rPr>
      </w:pPr>
      <w:del w:id="489" w:author="Linus Kilander Xu" w:date="2024-03-05T07:52:00Z">
        <w:r w:rsidRPr="009104B5">
          <w:delText>the interoperability</w:delText>
        </w:r>
      </w:del>
      <w:ins w:id="490" w:author="Linus Kilander Xu" w:date="2024-03-05T07:52:00Z">
        <w:r w:rsidR="009F2B3E" w:rsidRPr="009F2B3E">
          <w:rPr>
            <w:lang w:eastAsia="en-US"/>
          </w:rPr>
          <w:t>carry out peer reviews</w:t>
        </w:r>
      </w:ins>
      <w:r w:rsidR="009F2B3E" w:rsidRPr="009F2B3E">
        <w:rPr>
          <w:lang w:eastAsia="en-US"/>
        </w:rPr>
        <w:t xml:space="preserve"> of the electronic identification schemes </w:t>
      </w:r>
      <w:ins w:id="491" w:author="Linus Kilander Xu" w:date="2024-03-05T07:52:00Z">
        <w:r w:rsidR="009F2B3E" w:rsidRPr="009F2B3E">
          <w:rPr>
            <w:lang w:eastAsia="en-US"/>
          </w:rPr>
          <w:t xml:space="preserve">that fall within the scope of this Regulation and that are to be </w:t>
        </w:r>
      </w:ins>
      <w:r w:rsidR="009F2B3E" w:rsidRPr="009F2B3E">
        <w:rPr>
          <w:lang w:eastAsia="en-US"/>
        </w:rPr>
        <w:t>notified pursuant to Article 9(1</w:t>
      </w:r>
      <w:del w:id="492" w:author="Linus Kilander Xu" w:date="2024-03-05T07:52:00Z">
        <w:r w:rsidRPr="009104B5">
          <w:delText xml:space="preserve">) and the electronic identification schemes which Member States intend to notify; and </w:delText>
        </w:r>
      </w:del>
      <w:ins w:id="493" w:author="Linus Kilander Xu" w:date="2024-03-05T07:52:00Z">
        <w:r w:rsidR="009F2B3E" w:rsidRPr="009F2B3E">
          <w:rPr>
            <w:lang w:eastAsia="en-US"/>
          </w:rPr>
          <w:t>), point (a).’;</w:t>
        </w:r>
      </w:ins>
    </w:p>
    <w:p w14:paraId="4A4741E6" w14:textId="77777777" w:rsidR="007932CD" w:rsidRPr="009104B5" w:rsidRDefault="00000000">
      <w:pPr>
        <w:numPr>
          <w:ilvl w:val="0"/>
          <w:numId w:val="19"/>
        </w:numPr>
        <w:spacing w:after="411"/>
        <w:ind w:right="531" w:hanging="289"/>
        <w:rPr>
          <w:del w:id="494" w:author="Linus Kilander Xu" w:date="2024-03-05T07:52:00Z"/>
        </w:rPr>
      </w:pPr>
      <w:del w:id="495" w:author="Linus Kilander Xu" w:date="2024-03-05T07:52:00Z">
        <w:r w:rsidRPr="009104B5">
          <w:delText xml:space="preserve">the security of the electronic identification schemes. </w:delText>
        </w:r>
      </w:del>
    </w:p>
    <w:p w14:paraId="2AB7E242" w14:textId="77777777" w:rsidR="007932CD" w:rsidRPr="009104B5" w:rsidRDefault="00000000">
      <w:pPr>
        <w:tabs>
          <w:tab w:val="center" w:pos="2639"/>
        </w:tabs>
        <w:spacing w:after="411"/>
        <w:ind w:left="-13"/>
        <w:jc w:val="left"/>
        <w:rPr>
          <w:del w:id="496" w:author="Linus Kilander Xu" w:date="2024-03-05T07:52:00Z"/>
        </w:rPr>
      </w:pPr>
      <w:del w:id="497" w:author="Linus Kilander Xu" w:date="2024-03-05T07:52:00Z">
        <w:r w:rsidRPr="009104B5">
          <w:delText xml:space="preserve">6. </w:delText>
        </w:r>
        <w:r w:rsidRPr="009104B5">
          <w:tab/>
          <w:delText xml:space="preserve">The cooperation between Member States shall consist of: </w:delText>
        </w:r>
      </w:del>
    </w:p>
    <w:p w14:paraId="6B6FBF50" w14:textId="77777777" w:rsidR="007932CD" w:rsidRPr="009104B5" w:rsidRDefault="00000000">
      <w:pPr>
        <w:numPr>
          <w:ilvl w:val="0"/>
          <w:numId w:val="20"/>
        </w:numPr>
        <w:spacing w:after="416"/>
        <w:ind w:right="531" w:hanging="289"/>
        <w:rPr>
          <w:del w:id="498" w:author="Linus Kilander Xu" w:date="2024-03-05T07:52:00Z"/>
        </w:rPr>
      </w:pPr>
      <w:del w:id="499" w:author="Linus Kilander Xu" w:date="2024-03-05T07:52:00Z">
        <w:r w:rsidRPr="009104B5">
          <w:delText xml:space="preserve">the exchange of information, experience and good practice as regards electronic identification schemes and in particular technical requirements related to interoperability and assurance levels; </w:delText>
        </w:r>
      </w:del>
    </w:p>
    <w:p w14:paraId="390B48E3" w14:textId="77777777" w:rsidR="007932CD" w:rsidRPr="009104B5" w:rsidRDefault="00000000">
      <w:pPr>
        <w:numPr>
          <w:ilvl w:val="0"/>
          <w:numId w:val="20"/>
        </w:numPr>
        <w:spacing w:after="414"/>
        <w:ind w:right="531" w:hanging="289"/>
        <w:rPr>
          <w:del w:id="500" w:author="Linus Kilander Xu" w:date="2024-03-05T07:52:00Z"/>
        </w:rPr>
      </w:pPr>
      <w:del w:id="501" w:author="Linus Kilander Xu" w:date="2024-03-05T07:52:00Z">
        <w:r w:rsidRPr="009104B5">
          <w:delText xml:space="preserve">the exchange of information, experience and good practice as regards working with assurance levels of electronic identification schemes under Article 8; </w:delText>
        </w:r>
      </w:del>
    </w:p>
    <w:p w14:paraId="00F80ACE" w14:textId="77777777" w:rsidR="007932CD" w:rsidRPr="009104B5" w:rsidRDefault="00000000">
      <w:pPr>
        <w:numPr>
          <w:ilvl w:val="0"/>
          <w:numId w:val="20"/>
        </w:numPr>
        <w:spacing w:after="411"/>
        <w:ind w:right="531" w:hanging="289"/>
        <w:rPr>
          <w:del w:id="502" w:author="Linus Kilander Xu" w:date="2024-03-05T07:52:00Z"/>
        </w:rPr>
      </w:pPr>
      <w:del w:id="503" w:author="Linus Kilander Xu" w:date="2024-03-05T07:52:00Z">
        <w:r w:rsidRPr="009104B5">
          <w:delText xml:space="preserve">peer review of electronic identification schemes falling under this Regulation; and </w:delText>
        </w:r>
      </w:del>
    </w:p>
    <w:p w14:paraId="46C32840" w14:textId="77777777" w:rsidR="007932CD" w:rsidRPr="009104B5" w:rsidRDefault="00000000">
      <w:pPr>
        <w:numPr>
          <w:ilvl w:val="0"/>
          <w:numId w:val="20"/>
        </w:numPr>
        <w:spacing w:after="15"/>
        <w:ind w:right="531" w:hanging="289"/>
        <w:rPr>
          <w:del w:id="504" w:author="Linus Kilander Xu" w:date="2024-03-05T07:52:00Z"/>
        </w:rPr>
      </w:pPr>
      <w:del w:id="505" w:author="Linus Kilander Xu" w:date="2024-03-05T07:52:00Z">
        <w:r w:rsidRPr="009104B5">
          <w:delText>examination of relevant developments in the electronic identification sector.</w:delText>
        </w:r>
      </w:del>
    </w:p>
    <w:p w14:paraId="0ABA31BA" w14:textId="4758D8F3" w:rsidR="009F2B3E" w:rsidRPr="009F2B3E" w:rsidRDefault="009F2B3E" w:rsidP="009F2B3E">
      <w:pPr>
        <w:pStyle w:val="Normalnumberd"/>
        <w:rPr>
          <w:ins w:id="506" w:author="Linus Kilander Xu" w:date="2024-03-05T07:52:00Z"/>
          <w:rFonts w:eastAsia="Times New Roman"/>
        </w:rPr>
      </w:pPr>
      <w:r w:rsidRPr="009F2B3E">
        <w:rPr>
          <w:lang w:eastAsia="en-US"/>
        </w:rPr>
        <w:t xml:space="preserve">By 18 March </w:t>
      </w:r>
      <w:del w:id="507" w:author="Linus Kilander Xu" w:date="2024-03-05T07:52:00Z">
        <w:r w:rsidR="00000000" w:rsidRPr="009104B5">
          <w:delText>2015</w:delText>
        </w:r>
      </w:del>
      <w:ins w:id="508" w:author="Linus Kilander Xu" w:date="2024-03-05T07:52:00Z">
        <w:r w:rsidRPr="009F2B3E">
          <w:rPr>
            <w:lang w:eastAsia="en-US"/>
          </w:rPr>
          <w:t>2025</w:t>
        </w:r>
      </w:ins>
      <w:r w:rsidRPr="009F2B3E">
        <w:rPr>
          <w:lang w:eastAsia="en-US"/>
        </w:rPr>
        <w:t xml:space="preserve">, the Commission shall, by means of implementing acts, establish the necessary procedural arrangements </w:t>
      </w:r>
      <w:del w:id="509" w:author="Linus Kilander Xu" w:date="2024-03-05T07:52:00Z">
        <w:r w:rsidR="00000000" w:rsidRPr="009104B5">
          <w:delText>to facilitate the cooperation between the Member States</w:delText>
        </w:r>
      </w:del>
      <w:ins w:id="510" w:author="Linus Kilander Xu" w:date="2024-03-05T07:52:00Z">
        <w:r w:rsidRPr="009F2B3E">
          <w:rPr>
            <w:lang w:eastAsia="en-US"/>
          </w:rPr>
          <w:t>for the peer reviews</w:t>
        </w:r>
      </w:ins>
      <w:r w:rsidRPr="009F2B3E">
        <w:rPr>
          <w:lang w:eastAsia="en-US"/>
        </w:rPr>
        <w:t xml:space="preserve"> referred to in </w:t>
      </w:r>
      <w:del w:id="511" w:author="Linus Kilander Xu" w:date="2024-03-05T07:52:00Z">
        <w:r w:rsidR="00000000" w:rsidRPr="009104B5">
          <w:delText>paragraphs 5 and 6</w:delText>
        </w:r>
      </w:del>
      <w:ins w:id="512" w:author="Linus Kilander Xu" w:date="2024-03-05T07:52:00Z">
        <w:r w:rsidRPr="009F2B3E">
          <w:rPr>
            <w:lang w:eastAsia="en-US"/>
          </w:rPr>
          <w:t>paragraph 5 of this Article</w:t>
        </w:r>
      </w:ins>
      <w:r w:rsidRPr="009F2B3E">
        <w:rPr>
          <w:lang w:eastAsia="en-US"/>
        </w:rPr>
        <w:t xml:space="preserve"> with a view to fostering a high level of trust and security appropriate to the degree of risk. </w:t>
      </w:r>
      <w:ins w:id="513" w:author="Linus Kilander Xu" w:date="2024-03-05T07:52:00Z">
        <w:r w:rsidRPr="009F2B3E">
          <w:rPr>
            <w:lang w:eastAsia="en-US"/>
          </w:rPr>
          <w:t>Those implementing acts shall be adopted in accordance with the examination procedure referred to in Article 48(2).</w:t>
        </w:r>
      </w:ins>
    </w:p>
    <w:p w14:paraId="23E87A21" w14:textId="65D2F8BB" w:rsidR="007932CD" w:rsidRPr="009104B5" w:rsidRDefault="009F2B3E" w:rsidP="009F2B3E">
      <w:pPr>
        <w:pStyle w:val="Normalnumberd"/>
      </w:pPr>
      <w:ins w:id="514" w:author="Linus Kilander Xu" w:date="2024-03-05T07:52:00Z">
        <w:r>
          <w:t>[DELETED]</w:t>
        </w:r>
      </w:ins>
    </w:p>
    <w:p w14:paraId="28A1FBD0" w14:textId="1170AF41" w:rsidR="007932CD" w:rsidRPr="009F2B3E" w:rsidRDefault="009F2B3E" w:rsidP="009F2B3E">
      <w:pPr>
        <w:pStyle w:val="Normalnumberd"/>
        <w:rPr>
          <w:bCs/>
          <w:iCs/>
        </w:rPr>
      </w:pPr>
      <w:r w:rsidRPr="009F2B3E">
        <w:rPr>
          <w:bCs/>
          <w:iCs/>
          <w:lang w:eastAsia="en-US"/>
        </w:rPr>
        <w:t xml:space="preserve">By 18 September </w:t>
      </w:r>
      <w:del w:id="515" w:author="Linus Kilander Xu" w:date="2024-03-05T07:52:00Z">
        <w:r w:rsidR="00000000" w:rsidRPr="009104B5">
          <w:delText>2015</w:delText>
        </w:r>
      </w:del>
      <w:ins w:id="516" w:author="Linus Kilander Xu" w:date="2024-03-05T07:52:00Z">
        <w:r w:rsidRPr="009F2B3E">
          <w:rPr>
            <w:bCs/>
            <w:iCs/>
            <w:lang w:eastAsia="en-US"/>
          </w:rPr>
          <w:t>2025</w:t>
        </w:r>
      </w:ins>
      <w:r w:rsidRPr="009F2B3E">
        <w:rPr>
          <w:bCs/>
          <w:iCs/>
          <w:lang w:eastAsia="en-US"/>
        </w:rPr>
        <w:t>, for the purpose of setting uniform conditions for the implementation of the requirement under paragraph 1</w:t>
      </w:r>
      <w:ins w:id="517" w:author="Linus Kilander Xu" w:date="2024-03-05T07:52:00Z">
        <w:r w:rsidRPr="009F2B3E">
          <w:rPr>
            <w:bCs/>
            <w:iCs/>
            <w:lang w:eastAsia="en-US"/>
          </w:rPr>
          <w:t xml:space="preserve"> of this Article</w:t>
        </w:r>
      </w:ins>
      <w:r w:rsidRPr="009F2B3E">
        <w:rPr>
          <w:bCs/>
          <w:iCs/>
          <w:lang w:eastAsia="en-US"/>
        </w:rPr>
        <w:t>, the Commission shall, subject to the criteria set out in paragraph 3</w:t>
      </w:r>
      <w:ins w:id="518" w:author="Linus Kilander Xu" w:date="2024-03-05T07:52:00Z">
        <w:r w:rsidRPr="009F2B3E">
          <w:rPr>
            <w:bCs/>
            <w:iCs/>
            <w:lang w:eastAsia="en-US"/>
          </w:rPr>
          <w:t xml:space="preserve"> of this Article</w:t>
        </w:r>
      </w:ins>
      <w:r w:rsidRPr="009F2B3E">
        <w:rPr>
          <w:bCs/>
          <w:iCs/>
          <w:lang w:eastAsia="en-US"/>
        </w:rPr>
        <w:t xml:space="preserve"> and taking into account the results of the cooperation between Member States, adopt implementing acts on the interoperability framework as set out in paragraph 4</w:t>
      </w:r>
      <w:del w:id="519" w:author="Linus Kilander Xu" w:date="2024-03-05T07:52:00Z">
        <w:r w:rsidR="00000000" w:rsidRPr="009104B5">
          <w:delText>.</w:delText>
        </w:r>
      </w:del>
      <w:ins w:id="520" w:author="Linus Kilander Xu" w:date="2024-03-05T07:52:00Z">
        <w:r w:rsidRPr="009F2B3E">
          <w:rPr>
            <w:bCs/>
            <w:iCs/>
            <w:lang w:eastAsia="en-US"/>
          </w:rPr>
          <w:t xml:space="preserve"> </w:t>
        </w:r>
        <w:r w:rsidRPr="009F2B3E">
          <w:rPr>
            <w:bCs/>
            <w:iCs/>
            <w:lang w:eastAsia="en-US"/>
          </w:rPr>
          <w:lastRenderedPageBreak/>
          <w:t>of this Article. Those implementing acts shall be adopted in accordance with the examination procedure referred to in Article 48(2).</w:t>
        </w:r>
      </w:ins>
      <w:r w:rsidRPr="009F2B3E">
        <w:rPr>
          <w:bCs/>
          <w:iCs/>
        </w:rPr>
        <w:t xml:space="preserve"> </w:t>
      </w:r>
    </w:p>
    <w:p w14:paraId="69461A66" w14:textId="77777777" w:rsidR="007932CD" w:rsidRDefault="00000000" w:rsidP="009F2B3E">
      <w:pPr>
        <w:pStyle w:val="Normalnumberd"/>
      </w:pPr>
      <w:r w:rsidRPr="009F2B3E">
        <w:t xml:space="preserve">The implementing acts referred to in paragraphs 7 and 8 of this Article shall be adopted in accordance with the examination procedure referred to in Article 48(2). </w:t>
      </w:r>
    </w:p>
    <w:p w14:paraId="548D55FB" w14:textId="77777777" w:rsidR="004F58CA" w:rsidRDefault="004F58CA" w:rsidP="004F58CA">
      <w:pPr>
        <w:pStyle w:val="Article"/>
        <w:rPr>
          <w:ins w:id="521" w:author="Linus Kilander Xu" w:date="2024-03-05T07:52:00Z"/>
          <w:lang w:eastAsia="en-US"/>
        </w:rPr>
      </w:pPr>
      <w:ins w:id="522" w:author="Linus Kilander Xu" w:date="2024-03-05T07:52:00Z">
        <w:r w:rsidRPr="00700421">
          <w:rPr>
            <w:rFonts w:eastAsia="Calibri"/>
            <w:lang w:eastAsia="en-US"/>
          </w:rPr>
          <w:t xml:space="preserve">Article </w:t>
        </w:r>
        <w:r w:rsidRPr="00276F27">
          <w:rPr>
            <w:rFonts w:eastAsia="Calibri"/>
            <w:lang w:eastAsia="en-US"/>
          </w:rPr>
          <w:t>12</w:t>
        </w:r>
        <w:r w:rsidRPr="00700421">
          <w:rPr>
            <w:rFonts w:eastAsia="Calibri"/>
            <w:lang w:eastAsia="en-US"/>
          </w:rPr>
          <w:t>a</w:t>
        </w:r>
      </w:ins>
    </w:p>
    <w:p w14:paraId="1BC89BB9" w14:textId="258759D0" w:rsidR="004F58CA" w:rsidRPr="00700421" w:rsidRDefault="004F58CA" w:rsidP="004F58CA">
      <w:pPr>
        <w:pStyle w:val="Heading2"/>
        <w:rPr>
          <w:ins w:id="523" w:author="Linus Kilander Xu" w:date="2024-03-05T07:52:00Z"/>
          <w:rFonts w:eastAsia="Calibri"/>
          <w:lang w:eastAsia="en-US"/>
        </w:rPr>
      </w:pPr>
      <w:ins w:id="524" w:author="Linus Kilander Xu" w:date="2024-03-05T07:52:00Z">
        <w:r w:rsidRPr="00700421">
          <w:rPr>
            <w:rFonts w:eastAsia="Calibri"/>
            <w:lang w:eastAsia="en-US"/>
          </w:rPr>
          <w:t>Certification of electronic identification schemes</w:t>
        </w:r>
      </w:ins>
    </w:p>
    <w:p w14:paraId="7A0ACC50" w14:textId="2B7703C4" w:rsidR="004F58CA" w:rsidRPr="00700421" w:rsidRDefault="004F58CA" w:rsidP="004F58CA">
      <w:pPr>
        <w:pStyle w:val="Normalnumberd"/>
        <w:numPr>
          <w:ilvl w:val="0"/>
          <w:numId w:val="162"/>
        </w:numPr>
        <w:ind w:left="0" w:firstLine="0"/>
        <w:rPr>
          <w:ins w:id="525" w:author="Linus Kilander Xu" w:date="2024-03-05T07:52:00Z"/>
          <w:lang w:eastAsia="en-US"/>
        </w:rPr>
      </w:pPr>
      <w:ins w:id="526" w:author="Linus Kilander Xu" w:date="2024-03-05T07:52:00Z">
        <w:r w:rsidRPr="00700421">
          <w:rPr>
            <w:lang w:eastAsia="en-US"/>
          </w:rPr>
          <w:t xml:space="preserve">The conformity of electronic identification schemes to be notified with the cybersecurity requirements laid down in this Regulation, including conformity with the cybersecurity relevant requirements set out in Article </w:t>
        </w:r>
        <w:r w:rsidRPr="00276F27">
          <w:rPr>
            <w:lang w:eastAsia="en-US"/>
          </w:rPr>
          <w:t>8</w:t>
        </w:r>
        <w:r w:rsidRPr="00700421">
          <w:rPr>
            <w:lang w:eastAsia="en-US"/>
          </w:rPr>
          <w:t>(</w:t>
        </w:r>
        <w:r w:rsidRPr="00276F27">
          <w:rPr>
            <w:lang w:eastAsia="en-US"/>
          </w:rPr>
          <w:t>2</w:t>
        </w:r>
        <w:r w:rsidRPr="00700421">
          <w:rPr>
            <w:lang w:eastAsia="en-US"/>
          </w:rPr>
          <w:t>) regarding the assurance levels of electronic identification schemes, shall be certified by conformity assessment bodies designated by Member States.</w:t>
        </w:r>
      </w:ins>
    </w:p>
    <w:p w14:paraId="0B4D1D8A" w14:textId="187D0B9C" w:rsidR="004F58CA" w:rsidRPr="00700421" w:rsidRDefault="004F58CA" w:rsidP="004F58CA">
      <w:pPr>
        <w:pStyle w:val="Normalnumberd"/>
        <w:rPr>
          <w:ins w:id="527" w:author="Linus Kilander Xu" w:date="2024-03-05T07:52:00Z"/>
          <w:lang w:eastAsia="en-US"/>
        </w:rPr>
      </w:pPr>
      <w:ins w:id="528" w:author="Linus Kilander Xu" w:date="2024-03-05T07:52:00Z">
        <w:r w:rsidRPr="00700421">
          <w:rPr>
            <w:lang w:eastAsia="en-US"/>
          </w:rPr>
          <w:t xml:space="preserve">Certification pursuant to paragraph </w:t>
        </w:r>
        <w:r w:rsidRPr="00276F27">
          <w:rPr>
            <w:lang w:eastAsia="en-US"/>
          </w:rPr>
          <w:t>1</w:t>
        </w:r>
        <w:r w:rsidRPr="00700421">
          <w:rPr>
            <w:lang w:eastAsia="en-US"/>
          </w:rPr>
          <w:t xml:space="preserve"> of this Article shall be carried out under a relevant cybersecurity certification scheme pursuant to Regulation (EU) </w:t>
        </w:r>
        <w:r w:rsidRPr="00276F27">
          <w:rPr>
            <w:lang w:eastAsia="en-US"/>
          </w:rPr>
          <w:t>2019</w:t>
        </w:r>
        <w:r w:rsidRPr="00700421">
          <w:rPr>
            <w:lang w:eastAsia="en-US"/>
          </w:rPr>
          <w:t>/</w:t>
        </w:r>
        <w:r w:rsidRPr="00276F27">
          <w:rPr>
            <w:lang w:eastAsia="en-US"/>
          </w:rPr>
          <w:t>881</w:t>
        </w:r>
        <w:r w:rsidRPr="00700421">
          <w:rPr>
            <w:lang w:eastAsia="en-US"/>
          </w:rPr>
          <w:t xml:space="preserve"> or parts thereof, insofar as the cybersecurity certificate or parts thereof cover those cybersecurity requirements.</w:t>
        </w:r>
      </w:ins>
    </w:p>
    <w:p w14:paraId="2872F001" w14:textId="6BB9B1A6" w:rsidR="004F58CA" w:rsidRPr="00700421" w:rsidRDefault="004F58CA" w:rsidP="004F58CA">
      <w:pPr>
        <w:pStyle w:val="Normalnumberd"/>
        <w:rPr>
          <w:ins w:id="529" w:author="Linus Kilander Xu" w:date="2024-03-05T07:52:00Z"/>
          <w:lang w:eastAsia="en-US"/>
        </w:rPr>
      </w:pPr>
      <w:ins w:id="530" w:author="Linus Kilander Xu" w:date="2024-03-05T07:52:00Z">
        <w:r w:rsidRPr="00700421">
          <w:rPr>
            <w:lang w:eastAsia="en-US"/>
          </w:rPr>
          <w:t xml:space="preserve">Certification pursuant to paragraph </w:t>
        </w:r>
        <w:r w:rsidRPr="00276F27">
          <w:rPr>
            <w:lang w:eastAsia="en-US"/>
          </w:rPr>
          <w:t>1</w:t>
        </w:r>
        <w:r w:rsidRPr="00700421">
          <w:rPr>
            <w:lang w:eastAsia="en-US"/>
          </w:rPr>
          <w:t xml:space="preserve"> shall be valid for up to five years, provided that a vulnerability assessment is carried out every two years. Where a vulnerability is identified and not remedied within three months of such identification, certification shall be cancelled.</w:t>
        </w:r>
      </w:ins>
    </w:p>
    <w:p w14:paraId="5C6E2B08" w14:textId="0D48A295" w:rsidR="004F58CA" w:rsidRPr="00700421" w:rsidRDefault="004F58CA" w:rsidP="004F58CA">
      <w:pPr>
        <w:pStyle w:val="Normalnumberd"/>
        <w:rPr>
          <w:ins w:id="531" w:author="Linus Kilander Xu" w:date="2024-03-05T07:52:00Z"/>
          <w:lang w:eastAsia="en-US"/>
        </w:rPr>
      </w:pPr>
      <w:ins w:id="532" w:author="Linus Kilander Xu" w:date="2024-03-05T07:52:00Z">
        <w:r w:rsidRPr="00700421">
          <w:rPr>
            <w:lang w:eastAsia="en-US"/>
          </w:rPr>
          <w:t xml:space="preserve">Notwithstanding paragraph </w:t>
        </w:r>
        <w:r w:rsidRPr="00276F27">
          <w:rPr>
            <w:lang w:eastAsia="en-US"/>
          </w:rPr>
          <w:t>2</w:t>
        </w:r>
        <w:r w:rsidRPr="00700421">
          <w:rPr>
            <w:lang w:eastAsia="en-US"/>
          </w:rPr>
          <w:t>, Member States may request, in accordance with that paragraph, additional information from a notifying Member State about electronic identification schemes or part thereof certified.</w:t>
        </w:r>
      </w:ins>
    </w:p>
    <w:p w14:paraId="0975B57D" w14:textId="39EA74B9" w:rsidR="004F58CA" w:rsidRPr="00700421" w:rsidRDefault="004F58CA" w:rsidP="004F58CA">
      <w:pPr>
        <w:pStyle w:val="Normalnumberd"/>
        <w:rPr>
          <w:ins w:id="533" w:author="Linus Kilander Xu" w:date="2024-03-05T07:52:00Z"/>
          <w:lang w:eastAsia="en-US"/>
        </w:rPr>
      </w:pPr>
      <w:ins w:id="534" w:author="Linus Kilander Xu" w:date="2024-03-05T07:52:00Z">
        <w:r w:rsidRPr="00700421">
          <w:rPr>
            <w:lang w:eastAsia="en-US"/>
          </w:rPr>
          <w:t xml:space="preserve">The peer review of electronic identification schemes referred to in Article </w:t>
        </w:r>
        <w:r w:rsidRPr="00276F27">
          <w:rPr>
            <w:lang w:eastAsia="en-US"/>
          </w:rPr>
          <w:t>12</w:t>
        </w:r>
        <w:r w:rsidRPr="00700421">
          <w:rPr>
            <w:lang w:eastAsia="en-US"/>
          </w:rPr>
          <w:t>(</w:t>
        </w:r>
        <w:r w:rsidRPr="00276F27">
          <w:rPr>
            <w:lang w:eastAsia="en-US"/>
          </w:rPr>
          <w:t>5</w:t>
        </w:r>
        <w:r w:rsidRPr="00700421">
          <w:rPr>
            <w:lang w:eastAsia="en-US"/>
          </w:rPr>
          <w:t xml:space="preserve">) shall not apply to electronic identification schemes or parts of such schemes certified in accordance with paragraph </w:t>
        </w:r>
        <w:r w:rsidRPr="00276F27">
          <w:rPr>
            <w:lang w:eastAsia="en-US"/>
          </w:rPr>
          <w:t>1</w:t>
        </w:r>
        <w:r w:rsidRPr="00700421">
          <w:rPr>
            <w:lang w:eastAsia="en-US"/>
          </w:rPr>
          <w:t xml:space="preserve"> of this Article. Member States may use a certificate or a statement of conformity, issued in accordance with a relevant certification scheme or parts of such schemes, with the non-cybersecurity-related requirements set out in Article </w:t>
        </w:r>
        <w:r w:rsidRPr="00276F27">
          <w:rPr>
            <w:lang w:eastAsia="en-US"/>
          </w:rPr>
          <w:t>8</w:t>
        </w:r>
        <w:r w:rsidRPr="00700421">
          <w:rPr>
            <w:lang w:eastAsia="en-US"/>
          </w:rPr>
          <w:t>(</w:t>
        </w:r>
        <w:r w:rsidRPr="00276F27">
          <w:rPr>
            <w:lang w:eastAsia="en-US"/>
          </w:rPr>
          <w:t>2</w:t>
        </w:r>
        <w:r w:rsidRPr="00700421">
          <w:rPr>
            <w:lang w:eastAsia="en-US"/>
          </w:rPr>
          <w:t xml:space="preserve">) regarding the assurance level of electronic identification schemes. </w:t>
        </w:r>
      </w:ins>
    </w:p>
    <w:p w14:paraId="03C03F40" w14:textId="3B22CCC7" w:rsidR="004F58CA" w:rsidRPr="004F58CA" w:rsidRDefault="004F58CA" w:rsidP="004F58CA">
      <w:pPr>
        <w:pStyle w:val="Normalnumberd"/>
        <w:rPr>
          <w:ins w:id="535" w:author="Linus Kilander Xu" w:date="2024-03-05T07:52:00Z"/>
          <w:lang w:eastAsia="en-US"/>
        </w:rPr>
      </w:pPr>
      <w:ins w:id="536" w:author="Linus Kilander Xu" w:date="2024-03-05T07:52:00Z">
        <w:r w:rsidRPr="004F58CA">
          <w:rPr>
            <w:lang w:eastAsia="en-US"/>
          </w:rPr>
          <w:t>Member States shall communicate to the Commission the names and addresses of the conformity assessment bodies referred to in paragraph 1. The Commission shall make that information available to all Member States.</w:t>
        </w:r>
      </w:ins>
    </w:p>
    <w:p w14:paraId="4407EA30" w14:textId="77777777" w:rsidR="004F58CA" w:rsidRPr="004F58CA" w:rsidRDefault="004F58CA" w:rsidP="004F58CA">
      <w:pPr>
        <w:pStyle w:val="Article"/>
        <w:rPr>
          <w:ins w:id="537" w:author="Linus Kilander Xu" w:date="2024-03-05T07:52:00Z"/>
        </w:rPr>
      </w:pPr>
      <w:ins w:id="538" w:author="Linus Kilander Xu" w:date="2024-03-05T07:52:00Z">
        <w:r w:rsidRPr="004F58CA">
          <w:rPr>
            <w:rFonts w:eastAsia="Calibri"/>
          </w:rPr>
          <w:t>Article 12b</w:t>
        </w:r>
      </w:ins>
    </w:p>
    <w:p w14:paraId="01472EA1" w14:textId="2053A5AF" w:rsidR="004F58CA" w:rsidRPr="00700421" w:rsidRDefault="004F58CA" w:rsidP="004F58CA">
      <w:pPr>
        <w:pStyle w:val="Heading2"/>
        <w:rPr>
          <w:ins w:id="539" w:author="Linus Kilander Xu" w:date="2024-03-05T07:52:00Z"/>
          <w:rFonts w:eastAsia="Calibri"/>
          <w:lang w:eastAsia="en-US"/>
        </w:rPr>
      </w:pPr>
      <w:ins w:id="540" w:author="Linus Kilander Xu" w:date="2024-03-05T07:52:00Z">
        <w:r w:rsidRPr="00700421">
          <w:rPr>
            <w:rFonts w:eastAsia="Calibri"/>
            <w:lang w:eastAsia="en-US"/>
          </w:rPr>
          <w:t>Access to hardware and software features</w:t>
        </w:r>
      </w:ins>
    </w:p>
    <w:p w14:paraId="77E15D63" w14:textId="30A880AA" w:rsidR="004F58CA" w:rsidRPr="009F2B3E" w:rsidRDefault="004F58CA" w:rsidP="004F58CA">
      <w:pPr>
        <w:pStyle w:val="Normalnumberd"/>
        <w:numPr>
          <w:ilvl w:val="0"/>
          <w:numId w:val="163"/>
        </w:numPr>
        <w:ind w:left="0" w:firstLine="0"/>
        <w:rPr>
          <w:ins w:id="541" w:author="Linus Kilander Xu" w:date="2024-03-05T07:52:00Z"/>
          <w:lang w:eastAsia="en-US"/>
        </w:rPr>
      </w:pPr>
      <w:ins w:id="542" w:author="Linus Kilander Xu" w:date="2024-03-05T07:52:00Z">
        <w:r w:rsidRPr="00700421">
          <w:rPr>
            <w:lang w:eastAsia="en-US"/>
          </w:rPr>
          <w:t xml:space="preserve">Where providers of European Digital Identity Wallets and issuers of notified electronic identification means that act in a commercial or professional capacity and use core platform services as defined in Article </w:t>
        </w:r>
        <w:r w:rsidRPr="00276F27">
          <w:rPr>
            <w:lang w:eastAsia="en-US"/>
          </w:rPr>
          <w:t>2</w:t>
        </w:r>
        <w:r w:rsidRPr="00700421">
          <w:rPr>
            <w:lang w:eastAsia="en-US"/>
          </w:rPr>
          <w:t>, point (</w:t>
        </w:r>
        <w:r w:rsidRPr="00276F27">
          <w:rPr>
            <w:lang w:eastAsia="en-US"/>
          </w:rPr>
          <w:t>2</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of the European Parliament and of the Council* for the purpose or in the course of providing European Digital Identity Wallet services and electronic identification means to end-users are business users as defined in Article </w:t>
        </w:r>
        <w:r w:rsidRPr="00276F27">
          <w:rPr>
            <w:lang w:eastAsia="en-US"/>
          </w:rPr>
          <w:t>2</w:t>
        </w:r>
        <w:r w:rsidRPr="00700421">
          <w:rPr>
            <w:lang w:eastAsia="en-US"/>
          </w:rPr>
          <w:t>, point (</w:t>
        </w:r>
        <w:r w:rsidRPr="00276F27">
          <w:rPr>
            <w:lang w:eastAsia="en-US"/>
          </w:rPr>
          <w:t>21</w:t>
        </w:r>
        <w:r w:rsidRPr="00700421">
          <w:rPr>
            <w:lang w:eastAsia="en-US"/>
          </w:rPr>
          <w:t xml:space="preserve">), of that Regulation, gatekeepers shall in particular allow them effective interoperability with, and, for the purposes of interoperability, access to, the same operating system, hardware or software features. Such effective interoperability and access shall be allowed free of charge and regardless of whether the </w:t>
        </w:r>
        <w:r w:rsidRPr="00700421">
          <w:rPr>
            <w:lang w:eastAsia="en-US"/>
          </w:rPr>
          <w:lastRenderedPageBreak/>
          <w:t xml:space="preserve">hardware or software features are part of the operating system, are available to, or are used by, that gatekeeper when providing such services, within the meaning of Article </w:t>
        </w:r>
        <w:r w:rsidRPr="00276F27">
          <w:rPr>
            <w:lang w:eastAsia="en-US"/>
          </w:rPr>
          <w:t>6</w:t>
        </w:r>
        <w:r w:rsidRPr="00700421">
          <w:rPr>
            <w:lang w:eastAsia="en-US"/>
          </w:rPr>
          <w:t>(</w:t>
        </w:r>
        <w:r w:rsidRPr="00276F27">
          <w:rPr>
            <w:lang w:eastAsia="en-US"/>
          </w:rPr>
          <w:t>7</w:t>
        </w:r>
        <w:r w:rsidRPr="00700421">
          <w:rPr>
            <w:lang w:eastAsia="en-US"/>
          </w:rPr>
          <w:t xml:space="preserve">) of Regulation (EU) </w:t>
        </w:r>
        <w:r w:rsidRPr="00276F27">
          <w:rPr>
            <w:lang w:eastAsia="en-US"/>
          </w:rPr>
          <w:t>2022</w:t>
        </w:r>
        <w:r w:rsidRPr="00700421">
          <w:rPr>
            <w:lang w:eastAsia="en-US"/>
          </w:rPr>
          <w:t>/</w:t>
        </w:r>
        <w:r w:rsidRPr="00276F27">
          <w:rPr>
            <w:lang w:eastAsia="en-US"/>
          </w:rPr>
          <w:t>1925</w:t>
        </w:r>
        <w:r w:rsidRPr="00700421">
          <w:rPr>
            <w:lang w:eastAsia="en-US"/>
          </w:rPr>
          <w:t xml:space="preserve">. This Article is without prejudice to Article </w:t>
        </w:r>
        <w:r w:rsidRPr="00276F27">
          <w:rPr>
            <w:lang w:eastAsia="en-US"/>
          </w:rPr>
          <w:t>5</w:t>
        </w:r>
        <w:proofErr w:type="gramStart"/>
        <w:r w:rsidRPr="00700421">
          <w:rPr>
            <w:lang w:eastAsia="en-US"/>
          </w:rPr>
          <w:t>a(</w:t>
        </w:r>
        <w:proofErr w:type="gramEnd"/>
        <w:r w:rsidRPr="00276F27">
          <w:rPr>
            <w:lang w:eastAsia="en-US"/>
          </w:rPr>
          <w:t>14</w:t>
        </w:r>
        <w:r w:rsidRPr="00700421">
          <w:rPr>
            <w:lang w:eastAsia="en-US"/>
          </w:rPr>
          <w:t>) of this Regulation.</w:t>
        </w:r>
      </w:ins>
    </w:p>
    <w:p w14:paraId="416FB1F7" w14:textId="77777777" w:rsidR="007932CD" w:rsidRPr="009104B5" w:rsidRDefault="00000000" w:rsidP="00C339A7">
      <w:pPr>
        <w:pStyle w:val="Heading1"/>
        <w:rPr>
          <w:lang w:val="en-GB"/>
        </w:rPr>
      </w:pPr>
      <w:r w:rsidRPr="009104B5">
        <w:rPr>
          <w:lang w:val="en-GB"/>
        </w:rPr>
        <w:t xml:space="preserve">CHAPTER III </w:t>
      </w:r>
    </w:p>
    <w:p w14:paraId="750B34AF" w14:textId="77777777" w:rsidR="007932CD" w:rsidRPr="009104B5" w:rsidRDefault="00000000" w:rsidP="00C339A7">
      <w:pPr>
        <w:pStyle w:val="Heading1"/>
        <w:rPr>
          <w:lang w:val="en-GB"/>
        </w:rPr>
      </w:pPr>
      <w:r w:rsidRPr="009104B5">
        <w:rPr>
          <w:lang w:val="en-GB"/>
        </w:rPr>
        <w:t>TRUST SERVICES</w:t>
      </w:r>
      <w:r w:rsidRPr="009104B5">
        <w:rPr>
          <w:i/>
          <w:lang w:val="en-GB"/>
        </w:rPr>
        <w:t xml:space="preserve"> </w:t>
      </w:r>
    </w:p>
    <w:p w14:paraId="49F10340" w14:textId="77777777" w:rsidR="007932CD" w:rsidRPr="009104B5" w:rsidRDefault="00000000" w:rsidP="00C339A7">
      <w:pPr>
        <w:pStyle w:val="Section"/>
      </w:pPr>
      <w:r w:rsidRPr="009104B5">
        <w:t xml:space="preserve">SECTION 1 </w:t>
      </w:r>
    </w:p>
    <w:p w14:paraId="3E169AD2" w14:textId="77777777" w:rsidR="007932CD" w:rsidRPr="009104B5" w:rsidRDefault="00000000" w:rsidP="00C339A7">
      <w:pPr>
        <w:pStyle w:val="Section"/>
      </w:pPr>
      <w:r w:rsidRPr="009104B5">
        <w:t xml:space="preserve">General provisions </w:t>
      </w:r>
    </w:p>
    <w:p w14:paraId="043E4BB3" w14:textId="77777777" w:rsidR="007932CD" w:rsidRPr="009104B5" w:rsidRDefault="00000000" w:rsidP="009104B5">
      <w:pPr>
        <w:pStyle w:val="Article"/>
      </w:pPr>
      <w:r w:rsidRPr="009104B5">
        <w:t>Article 13</w:t>
      </w:r>
      <w:r w:rsidRPr="009104B5">
        <w:rPr>
          <w:b/>
        </w:rPr>
        <w:t xml:space="preserve"> </w:t>
      </w:r>
    </w:p>
    <w:p w14:paraId="64EACA99" w14:textId="77777777" w:rsidR="007932CD" w:rsidRPr="009104B5" w:rsidRDefault="00000000" w:rsidP="00C339A7">
      <w:pPr>
        <w:pStyle w:val="Heading2"/>
      </w:pPr>
      <w:r w:rsidRPr="009104B5">
        <w:t xml:space="preserve">Liability and burden of proof </w:t>
      </w:r>
    </w:p>
    <w:p w14:paraId="5D646716" w14:textId="3A399D12" w:rsidR="00CA5484" w:rsidRDefault="00000000" w:rsidP="00CA5484">
      <w:pPr>
        <w:pStyle w:val="Normalnumberd"/>
        <w:numPr>
          <w:ilvl w:val="0"/>
          <w:numId w:val="165"/>
        </w:numPr>
        <w:ind w:left="0" w:firstLine="0"/>
      </w:pPr>
      <w:del w:id="543" w:author="Linus Kilander Xu" w:date="2024-03-05T07:52:00Z">
        <w:r w:rsidRPr="009104B5">
          <w:delText>Without</w:delText>
        </w:r>
      </w:del>
      <w:ins w:id="544" w:author="Linus Kilander Xu" w:date="2024-03-05T07:52:00Z">
        <w:r w:rsidR="00CA5484" w:rsidRPr="00CA5484">
          <w:t>Notwithstanding paragraph 2 of this Article and without</w:t>
        </w:r>
      </w:ins>
      <w:r w:rsidR="00CA5484" w:rsidRPr="00CA5484">
        <w:t xml:space="preserve"> prejudice to </w:t>
      </w:r>
      <w:del w:id="545" w:author="Linus Kilander Xu" w:date="2024-03-05T07:52:00Z">
        <w:r w:rsidRPr="009104B5">
          <w:delText>paragraph 2</w:delText>
        </w:r>
      </w:del>
      <w:ins w:id="546" w:author="Linus Kilander Xu" w:date="2024-03-05T07:52:00Z">
        <w:r w:rsidR="00CA5484" w:rsidRPr="00CA5484">
          <w:t>Regulation (EU) 2016/679</w:t>
        </w:r>
      </w:ins>
      <w:r w:rsidR="00CA5484" w:rsidRPr="00CA5484">
        <w:t xml:space="preserve">, trust service providers shall be liable for damage caused intentionally or negligently to any natural or legal person due to a failure to comply with the obligations under this Regulation. </w:t>
      </w:r>
      <w:ins w:id="547" w:author="Linus Kilander Xu" w:date="2024-03-05T07:52:00Z">
        <w:r w:rsidR="00CA5484" w:rsidRPr="00CA5484">
          <w:t>Any natural or legal person who has suffered material or non-material damage as a result of an infringement of this Regulation by a trust service provider shall have the right to seek compensation in accordance with Union and national law.</w:t>
        </w:r>
      </w:ins>
    </w:p>
    <w:p w14:paraId="73FE0A48" w14:textId="77777777" w:rsidR="00CA5484" w:rsidRPr="00CA5484" w:rsidRDefault="00CA5484" w:rsidP="00CA5484">
      <w:pPr>
        <w:rPr>
          <w:rFonts w:eastAsia="Calibri"/>
          <w:lang w:val="en-US" w:eastAsia="en-US"/>
        </w:rPr>
      </w:pPr>
      <w:r w:rsidRPr="00CA5484">
        <w:rPr>
          <w:rFonts w:eastAsia="Calibri"/>
          <w:lang w:val="en-US" w:eastAsia="en-US"/>
        </w:rPr>
        <w:t>The burden of proving</w:t>
      </w:r>
      <w:ins w:id="548" w:author="Linus Kilander Xu" w:date="2024-03-05T07:52:00Z">
        <w:r w:rsidRPr="00CA5484">
          <w:rPr>
            <w:rFonts w:eastAsia="Calibri"/>
            <w:lang w:val="en-US" w:eastAsia="en-US"/>
          </w:rPr>
          <w:t xml:space="preserve"> the</w:t>
        </w:r>
      </w:ins>
      <w:r w:rsidRPr="00CA5484">
        <w:rPr>
          <w:rFonts w:eastAsia="Calibri"/>
          <w:lang w:val="en-US" w:eastAsia="en-US"/>
        </w:rPr>
        <w:t xml:space="preserve"> intention or negligence of a non-qualified trust service provider shall lie with the natural or legal person claiming the damage referred to in the first subparagraph. </w:t>
      </w:r>
    </w:p>
    <w:p w14:paraId="7EF0B934" w14:textId="4F4B9C32" w:rsidR="00CA5484" w:rsidRPr="00CA5484" w:rsidRDefault="00CA5484" w:rsidP="00593D66">
      <w:pPr>
        <w:rPr>
          <w:rFonts w:eastAsia="Calibri"/>
        </w:rPr>
      </w:pPr>
      <w:r w:rsidRPr="00700421">
        <w:rPr>
          <w:rFonts w:eastAsia="Calibri"/>
          <w:lang w:eastAsia="en-US"/>
        </w:rPr>
        <w:t>The intention or negligence of a qualified trust service provider shall be presumed unless that qualified trust service provider proves that the damage referred to in the first subparagraph occurred without the intention or negligence of that qualified trust service provider.</w:t>
      </w:r>
      <w:del w:id="549" w:author="Linus Kilander Xu" w:date="2024-03-05T07:52:00Z">
        <w:r w:rsidR="00000000" w:rsidRPr="009104B5">
          <w:delText xml:space="preserve"> </w:delText>
        </w:r>
      </w:del>
    </w:p>
    <w:p w14:paraId="6FD3A0B7" w14:textId="7FAE99B8" w:rsidR="00CA5484" w:rsidRPr="00CA5484" w:rsidRDefault="00CA5484" w:rsidP="00CA5484">
      <w:pPr>
        <w:pStyle w:val="Normalnumberd"/>
      </w:pPr>
      <w:r w:rsidRPr="00CA5484">
        <w:t xml:space="preserve">Where trust service providers duly inform their customers in advance of the limitations on the use of the services they provide and where those limitations are recognisable to third parties, trust service providers shall not be liable for damages arising from the use of services exceeding the indicated limitations. </w:t>
      </w:r>
    </w:p>
    <w:p w14:paraId="6D974F24" w14:textId="76ACA766" w:rsidR="007932CD" w:rsidRPr="009104B5" w:rsidRDefault="00000000" w:rsidP="00CA5484">
      <w:pPr>
        <w:pStyle w:val="Normalnumberd"/>
      </w:pPr>
      <w:r w:rsidRPr="009104B5">
        <w:t>Paragraphs 1 and 2 shall be applied in accordance with national rules on liability.</w:t>
      </w:r>
      <w:r w:rsidRPr="009104B5">
        <w:rPr>
          <w:rFonts w:eastAsia="Times New Roman"/>
          <w:i/>
        </w:rPr>
        <w:t xml:space="preserve"> </w:t>
      </w:r>
    </w:p>
    <w:p w14:paraId="6C053535" w14:textId="22B41025"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14</w:t>
      </w:r>
      <w:del w:id="550" w:author="Linus Kilander Xu" w:date="2024-03-05T07:52:00Z">
        <w:r w:rsidR="00000000" w:rsidRPr="009104B5">
          <w:rPr>
            <w:b/>
          </w:rPr>
          <w:delText xml:space="preserve"> </w:delText>
        </w:r>
      </w:del>
    </w:p>
    <w:p w14:paraId="0BF14C75" w14:textId="70DC1715" w:rsidR="00593D66" w:rsidRPr="00700421" w:rsidRDefault="00593D66" w:rsidP="00593D66">
      <w:pPr>
        <w:pStyle w:val="Heading2"/>
        <w:rPr>
          <w:rFonts w:eastAsia="Calibri"/>
          <w:lang w:eastAsia="en-US"/>
        </w:rPr>
      </w:pPr>
      <w:r w:rsidRPr="00700421">
        <w:rPr>
          <w:rFonts w:eastAsia="Calibri"/>
          <w:lang w:eastAsia="en-US"/>
        </w:rPr>
        <w:t>International aspects</w:t>
      </w:r>
      <w:del w:id="551" w:author="Linus Kilander Xu" w:date="2024-03-05T07:52:00Z">
        <w:r w:rsidR="00000000" w:rsidRPr="009104B5">
          <w:delText xml:space="preserve"> </w:delText>
        </w:r>
      </w:del>
    </w:p>
    <w:p w14:paraId="430EE0E5" w14:textId="699F26AA" w:rsidR="00593D66" w:rsidRPr="00593D66" w:rsidRDefault="00593D66" w:rsidP="00593D66">
      <w:pPr>
        <w:pStyle w:val="Normalnumberd"/>
        <w:numPr>
          <w:ilvl w:val="0"/>
          <w:numId w:val="166"/>
        </w:numPr>
        <w:ind w:left="0" w:firstLine="0"/>
      </w:pPr>
      <w:r w:rsidRPr="00593D66">
        <w:t>Trust services provided by trust service providers established in a third country</w:t>
      </w:r>
      <w:ins w:id="552" w:author="Linus Kilander Xu" w:date="2024-03-05T07:52:00Z">
        <w:r w:rsidRPr="00593D66">
          <w:t xml:space="preserve"> or by an international organisation</w:t>
        </w:r>
      </w:ins>
      <w:r w:rsidRPr="00593D66">
        <w:t xml:space="preserve"> shall be recognised as legally equivalent to qualified trust services provided by qualified trust service providers established in the Union</w:t>
      </w:r>
      <w:ins w:id="553" w:author="Linus Kilander Xu" w:date="2024-03-05T07:52:00Z">
        <w:r w:rsidRPr="00593D66">
          <w:t>,</w:t>
        </w:r>
      </w:ins>
      <w:r w:rsidRPr="00593D66">
        <w:t xml:space="preserve"> where the trust services originating from the third country </w:t>
      </w:r>
      <w:ins w:id="554" w:author="Linus Kilander Xu" w:date="2024-03-05T07:52:00Z">
        <w:r w:rsidRPr="00593D66">
          <w:t xml:space="preserve">or from the international organisation </w:t>
        </w:r>
      </w:ins>
      <w:r w:rsidRPr="00593D66">
        <w:t xml:space="preserve">are recognised </w:t>
      </w:r>
      <w:del w:id="555" w:author="Linus Kilander Xu" w:date="2024-03-05T07:52:00Z">
        <w:r w:rsidR="00000000" w:rsidRPr="009104B5">
          <w:delText>under</w:delText>
        </w:r>
      </w:del>
      <w:ins w:id="556" w:author="Linus Kilander Xu" w:date="2024-03-05T07:52:00Z">
        <w:r w:rsidRPr="00593D66">
          <w:t>by means of implementing acts or</w:t>
        </w:r>
      </w:ins>
      <w:r w:rsidRPr="00593D66">
        <w:t xml:space="preserve"> an agreement concluded between the Union and the third country </w:t>
      </w:r>
      <w:del w:id="557" w:author="Linus Kilander Xu" w:date="2024-03-05T07:52:00Z">
        <w:r w:rsidR="00000000" w:rsidRPr="009104B5">
          <w:delText xml:space="preserve">in question </w:delText>
        </w:r>
      </w:del>
      <w:r w:rsidRPr="00593D66">
        <w:t xml:space="preserve">or </w:t>
      </w:r>
      <w:del w:id="558" w:author="Linus Kilander Xu" w:date="2024-03-05T07:52:00Z">
        <w:r w:rsidR="00000000" w:rsidRPr="009104B5">
          <w:delText>an</w:delText>
        </w:r>
      </w:del>
      <w:ins w:id="559" w:author="Linus Kilander Xu" w:date="2024-03-05T07:52:00Z">
        <w:r w:rsidRPr="00593D66">
          <w:t>the</w:t>
        </w:r>
      </w:ins>
      <w:r w:rsidRPr="00593D66">
        <w:t xml:space="preserve"> international organisation </w:t>
      </w:r>
      <w:del w:id="560" w:author="Linus Kilander Xu" w:date="2024-03-05T07:52:00Z">
        <w:r w:rsidR="00000000" w:rsidRPr="009104B5">
          <w:delText>in accordance with</w:delText>
        </w:r>
      </w:del>
      <w:ins w:id="561" w:author="Linus Kilander Xu" w:date="2024-03-05T07:52:00Z">
        <w:r w:rsidRPr="00593D66">
          <w:t>pursuant to</w:t>
        </w:r>
      </w:ins>
      <w:r w:rsidRPr="00593D66">
        <w:t xml:space="preserve"> Article 218 TFEU.</w:t>
      </w:r>
      <w:ins w:id="562" w:author="Linus Kilander Xu" w:date="2024-03-05T07:52:00Z">
        <w:r w:rsidRPr="00593D66">
          <w:t xml:space="preserve"> </w:t>
        </w:r>
      </w:ins>
    </w:p>
    <w:p w14:paraId="2CD69A78" w14:textId="199B2592" w:rsidR="00593D66" w:rsidRPr="00593D66" w:rsidRDefault="00000000" w:rsidP="00593D66">
      <w:pPr>
        <w:rPr>
          <w:ins w:id="563" w:author="Linus Kilander Xu" w:date="2024-03-05T07:52:00Z"/>
          <w:rFonts w:eastAsia="Calibri"/>
        </w:rPr>
      </w:pPr>
      <w:del w:id="564" w:author="Linus Kilander Xu" w:date="2024-03-05T07:52:00Z">
        <w:r w:rsidRPr="009104B5">
          <w:delText>Agreements</w:delText>
        </w:r>
      </w:del>
      <w:ins w:id="565" w:author="Linus Kilander Xu" w:date="2024-03-05T07:52:00Z">
        <w:r w:rsidR="00593D66" w:rsidRPr="00593D66">
          <w:rPr>
            <w:rFonts w:eastAsia="Calibri"/>
          </w:rPr>
          <w:t xml:space="preserve">The implementing acts referred to in the first subparagraph shall be adopted in accordance with the examination procedure referred to in Article 48(2). </w:t>
        </w:r>
      </w:ins>
    </w:p>
    <w:p w14:paraId="5B2ACF35" w14:textId="77777777" w:rsidR="007932CD" w:rsidRPr="009104B5" w:rsidRDefault="00593D66">
      <w:pPr>
        <w:numPr>
          <w:ilvl w:val="0"/>
          <w:numId w:val="23"/>
        </w:numPr>
        <w:spacing w:after="597"/>
        <w:ind w:right="531" w:hanging="430"/>
        <w:rPr>
          <w:del w:id="566" w:author="Linus Kilander Xu" w:date="2024-03-05T07:52:00Z"/>
        </w:rPr>
      </w:pPr>
      <w:ins w:id="567" w:author="Linus Kilander Xu" w:date="2024-03-05T07:52:00Z">
        <w:r w:rsidRPr="00593D66">
          <w:t>The implementing acts and the agreement</w:t>
        </w:r>
      </w:ins>
      <w:r w:rsidRPr="00593D66">
        <w:t xml:space="preserve"> referred to in paragraph 1 shall ensure</w:t>
      </w:r>
      <w:del w:id="568" w:author="Linus Kilander Xu" w:date="2024-03-05T07:52:00Z">
        <w:r w:rsidR="00000000" w:rsidRPr="009104B5">
          <w:delText>, in particular,</w:delText>
        </w:r>
      </w:del>
      <w:r w:rsidRPr="00593D66">
        <w:t xml:space="preserve"> that</w:t>
      </w:r>
      <w:del w:id="569" w:author="Linus Kilander Xu" w:date="2024-03-05T07:52:00Z">
        <w:r w:rsidR="00000000" w:rsidRPr="009104B5">
          <w:delText xml:space="preserve">: </w:delText>
        </w:r>
      </w:del>
    </w:p>
    <w:p w14:paraId="3FF0A8F0" w14:textId="1ABE61E7" w:rsidR="00593D66" w:rsidRPr="00593D66" w:rsidRDefault="00593D66" w:rsidP="00593D66">
      <w:pPr>
        <w:pStyle w:val="Normalnumberd"/>
      </w:pPr>
      <w:ins w:id="570" w:author="Linus Kilander Xu" w:date="2024-03-05T07:52:00Z">
        <w:r w:rsidRPr="00593D66">
          <w:lastRenderedPageBreak/>
          <w:t xml:space="preserve"> </w:t>
        </w:r>
      </w:ins>
      <w:r w:rsidRPr="00593D66">
        <w:t xml:space="preserve">the requirements applicable to qualified trust service providers established in the Union and the qualified trust services they provide are met by the trust service providers in the third country </w:t>
      </w:r>
      <w:ins w:id="571" w:author="Linus Kilander Xu" w:date="2024-03-05T07:52:00Z">
        <w:r w:rsidRPr="00593D66">
          <w:t xml:space="preserve">concerned </w:t>
        </w:r>
      </w:ins>
      <w:r w:rsidRPr="00593D66">
        <w:t xml:space="preserve">or </w:t>
      </w:r>
      <w:ins w:id="572" w:author="Linus Kilander Xu" w:date="2024-03-05T07:52:00Z">
        <w:r w:rsidRPr="00593D66">
          <w:t xml:space="preserve">by the </w:t>
        </w:r>
      </w:ins>
      <w:r w:rsidRPr="00593D66">
        <w:t xml:space="preserve">international </w:t>
      </w:r>
      <w:del w:id="573" w:author="Linus Kilander Xu" w:date="2024-03-05T07:52:00Z">
        <w:r w:rsidR="00000000" w:rsidRPr="009104B5">
          <w:delText>organisations with which the agreement is concluded,</w:delText>
        </w:r>
      </w:del>
      <w:ins w:id="574" w:author="Linus Kilander Xu" w:date="2024-03-05T07:52:00Z">
        <w:r w:rsidRPr="00593D66">
          <w:t>organisation</w:t>
        </w:r>
      </w:ins>
      <w:r w:rsidRPr="00593D66">
        <w:t xml:space="preserve"> and by the trust services they provide</w:t>
      </w:r>
      <w:del w:id="575" w:author="Linus Kilander Xu" w:date="2024-03-05T07:52:00Z">
        <w:r w:rsidR="00000000" w:rsidRPr="009104B5">
          <w:delText xml:space="preserve">; </w:delText>
        </w:r>
      </w:del>
      <w:ins w:id="576" w:author="Linus Kilander Xu" w:date="2024-03-05T07:52:00Z">
        <w:r w:rsidRPr="00593D66">
          <w:t>. Third countries and international organisations shall in particular establish, maintain and publish a trusted list of recognised trust service providers.</w:t>
        </w:r>
      </w:ins>
    </w:p>
    <w:p w14:paraId="71FCBC86" w14:textId="14BEA866" w:rsidR="00593D66" w:rsidRPr="00700421" w:rsidRDefault="00593D66" w:rsidP="00593D66">
      <w:pPr>
        <w:pStyle w:val="Normalnumberd"/>
      </w:pPr>
      <w:ins w:id="577" w:author="Linus Kilander Xu" w:date="2024-03-05T07:52:00Z">
        <w:r w:rsidRPr="00593D66">
          <w:t xml:space="preserve">The agreement referred to in paragraph 1 shall ensure that </w:t>
        </w:r>
      </w:ins>
      <w:r w:rsidRPr="00593D66">
        <w:t xml:space="preserve">the qualified trust services provided by qualified trust service providers established in the Union are recognised as legally equivalent to trust services provided by trust service providers in the third country or </w:t>
      </w:r>
      <w:ins w:id="578" w:author="Linus Kilander Xu" w:date="2024-03-05T07:52:00Z">
        <w:r w:rsidRPr="00593D66">
          <w:t xml:space="preserve">by the </w:t>
        </w:r>
      </w:ins>
      <w:r w:rsidRPr="00593D66">
        <w:t>international organisation with which the agreement is concluded.</w:t>
      </w:r>
      <w:del w:id="579" w:author="Linus Kilander Xu" w:date="2024-03-05T07:52:00Z">
        <w:r w:rsidR="00000000" w:rsidRPr="009104B5">
          <w:rPr>
            <w:i/>
          </w:rPr>
          <w:delText xml:space="preserve"> </w:delText>
        </w:r>
      </w:del>
    </w:p>
    <w:p w14:paraId="00B00524" w14:textId="77777777"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15</w:t>
      </w:r>
    </w:p>
    <w:p w14:paraId="07D9563F" w14:textId="77C2A139" w:rsidR="00593D66" w:rsidRPr="00700421" w:rsidRDefault="00593D66" w:rsidP="00593D66">
      <w:pPr>
        <w:pStyle w:val="Heading2"/>
        <w:rPr>
          <w:rFonts w:eastAsia="Calibri"/>
          <w:lang w:eastAsia="en-US"/>
        </w:rPr>
      </w:pPr>
      <w:r w:rsidRPr="00700421">
        <w:rPr>
          <w:rFonts w:eastAsia="Calibri"/>
          <w:lang w:eastAsia="en-US"/>
        </w:rPr>
        <w:t>Accessibility for persons with disabilities</w:t>
      </w:r>
      <w:r w:rsidRPr="00700421">
        <w:rPr>
          <w:rFonts w:eastAsia="Calibri"/>
          <w:i/>
          <w:lang w:eastAsia="en-US"/>
        </w:rPr>
        <w:t xml:space="preserve"> </w:t>
      </w:r>
      <w:ins w:id="580" w:author="Linus Kilander Xu" w:date="2024-03-05T07:52:00Z">
        <w:r w:rsidRPr="00700421">
          <w:rPr>
            <w:rFonts w:eastAsia="Calibri"/>
            <w:i/>
            <w:lang w:eastAsia="en-US"/>
          </w:rPr>
          <w:t>and special needs</w:t>
        </w:r>
      </w:ins>
    </w:p>
    <w:p w14:paraId="37CE6237" w14:textId="2E551F46" w:rsidR="00593D66" w:rsidRPr="00593D66" w:rsidRDefault="00000000" w:rsidP="00593D66">
      <w:pPr>
        <w:rPr>
          <w:rFonts w:eastAsia="Calibri"/>
          <w:lang w:eastAsia="en-US"/>
        </w:rPr>
      </w:pPr>
      <w:del w:id="581" w:author="Linus Kilander Xu" w:date="2024-03-05T07:52:00Z">
        <w:r w:rsidRPr="009104B5">
          <w:delText>Where feasible</w:delText>
        </w:r>
      </w:del>
      <w:ins w:id="582" w:author="Linus Kilander Xu" w:date="2024-03-05T07:52:00Z">
        <w:r w:rsidR="00593D66" w:rsidRPr="00593D66">
          <w:rPr>
            <w:rFonts w:eastAsia="Calibri"/>
            <w:lang w:eastAsia="en-US"/>
          </w:rPr>
          <w:t>The provision of electronic identification means</w:t>
        </w:r>
      </w:ins>
      <w:r w:rsidR="00593D66" w:rsidRPr="00593D66">
        <w:rPr>
          <w:rFonts w:eastAsia="Calibri"/>
          <w:lang w:eastAsia="en-US"/>
        </w:rPr>
        <w:t xml:space="preserve">, trust services </w:t>
      </w:r>
      <w:del w:id="583" w:author="Linus Kilander Xu" w:date="2024-03-05T07:52:00Z">
        <w:r w:rsidRPr="009104B5">
          <w:delText xml:space="preserve">provided </w:delText>
        </w:r>
      </w:del>
      <w:r w:rsidR="00593D66" w:rsidRPr="00593D66">
        <w:rPr>
          <w:rFonts w:eastAsia="Calibri"/>
          <w:lang w:eastAsia="en-US"/>
        </w:rPr>
        <w:t xml:space="preserve">and end-user products </w:t>
      </w:r>
      <w:ins w:id="584" w:author="Linus Kilander Xu" w:date="2024-03-05T07:52:00Z">
        <w:r w:rsidR="00593D66" w:rsidRPr="00593D66">
          <w:rPr>
            <w:rFonts w:eastAsia="Calibri"/>
            <w:lang w:eastAsia="en-US"/>
          </w:rPr>
          <w:t xml:space="preserve">that are </w:t>
        </w:r>
      </w:ins>
      <w:r w:rsidR="00593D66" w:rsidRPr="00593D66">
        <w:rPr>
          <w:rFonts w:eastAsia="Calibri"/>
          <w:lang w:eastAsia="en-US"/>
        </w:rPr>
        <w:t xml:space="preserve">used in the provision of those services shall be made </w:t>
      </w:r>
      <w:del w:id="585" w:author="Linus Kilander Xu" w:date="2024-03-05T07:52:00Z">
        <w:r w:rsidRPr="009104B5">
          <w:delText>accessible for</w:delText>
        </w:r>
      </w:del>
      <w:ins w:id="586" w:author="Linus Kilander Xu" w:date="2024-03-05T07:52:00Z">
        <w:r w:rsidR="00593D66" w:rsidRPr="00593D66">
          <w:rPr>
            <w:rFonts w:eastAsia="Calibri"/>
            <w:lang w:eastAsia="en-US"/>
          </w:rPr>
          <w:t xml:space="preserve">available in plain and intelligible language, in accordance with the </w:t>
        </w:r>
        <w:r w:rsidR="00593D66" w:rsidRPr="00593D66">
          <w:rPr>
            <w:rFonts w:eastAsia="Calibri"/>
            <w:i/>
            <w:iCs/>
            <w:lang w:eastAsia="en-US"/>
          </w:rPr>
          <w:t>United Nations Convention on the Rights of Persons with Disabilities</w:t>
        </w:r>
        <w:r w:rsidR="00593D66" w:rsidRPr="00593D66">
          <w:rPr>
            <w:rFonts w:eastAsia="Calibri"/>
            <w:lang w:eastAsia="en-US"/>
          </w:rPr>
          <w:t xml:space="preserve"> and with the accessibility requirements of </w:t>
        </w:r>
        <w:r w:rsidR="00593D66" w:rsidRPr="00593D66">
          <w:rPr>
            <w:rFonts w:eastAsia="Calibri"/>
            <w:i/>
            <w:iCs/>
            <w:lang w:eastAsia="en-US"/>
          </w:rPr>
          <w:t>Directive (EU) 2019/882</w:t>
        </w:r>
        <w:r w:rsidR="00593D66" w:rsidRPr="00593D66">
          <w:rPr>
            <w:rFonts w:eastAsia="Calibri"/>
            <w:lang w:eastAsia="en-US"/>
          </w:rPr>
          <w:t>, thus also benefiting</w:t>
        </w:r>
      </w:ins>
      <w:r w:rsidR="00593D66" w:rsidRPr="00593D66">
        <w:rPr>
          <w:rFonts w:eastAsia="Calibri"/>
          <w:lang w:eastAsia="en-US"/>
        </w:rPr>
        <w:t xml:space="preserve"> persons </w:t>
      </w:r>
      <w:del w:id="587" w:author="Linus Kilander Xu" w:date="2024-03-05T07:52:00Z">
        <w:r w:rsidRPr="009104B5">
          <w:delText>with disabilities.</w:delText>
        </w:r>
      </w:del>
      <w:ins w:id="588" w:author="Linus Kilander Xu" w:date="2024-03-05T07:52:00Z">
        <w:r w:rsidR="00593D66" w:rsidRPr="00593D66">
          <w:rPr>
            <w:rFonts w:eastAsia="Calibri"/>
            <w:lang w:eastAsia="en-US"/>
          </w:rPr>
          <w:t>who experience functional limitations, such as elderly people, and persons with limited access to digital technologies.</w:t>
        </w:r>
      </w:ins>
      <w:r w:rsidR="00593D66" w:rsidRPr="00593D66">
        <w:rPr>
          <w:rFonts w:eastAsia="Calibri"/>
          <w:lang w:eastAsia="en-US"/>
        </w:rPr>
        <w:t xml:space="preserve"> </w:t>
      </w:r>
    </w:p>
    <w:p w14:paraId="42C45BDE" w14:textId="129D84EB" w:rsidR="00593D66" w:rsidRDefault="00593D66" w:rsidP="00593D66">
      <w:pPr>
        <w:pStyle w:val="Article"/>
        <w:rPr>
          <w:lang w:eastAsia="en-US"/>
        </w:rPr>
      </w:pPr>
      <w:r w:rsidRPr="00700421">
        <w:rPr>
          <w:rFonts w:eastAsia="Calibri"/>
          <w:lang w:eastAsia="en-US"/>
        </w:rPr>
        <w:t xml:space="preserve">Article </w:t>
      </w:r>
      <w:r w:rsidRPr="00276F27">
        <w:rPr>
          <w:rFonts w:eastAsia="Calibri"/>
          <w:lang w:eastAsia="en-US"/>
        </w:rPr>
        <w:t>16</w:t>
      </w:r>
      <w:del w:id="589" w:author="Linus Kilander Xu" w:date="2024-03-05T07:52:00Z">
        <w:r w:rsidR="00000000" w:rsidRPr="009104B5">
          <w:rPr>
            <w:b/>
          </w:rPr>
          <w:delText xml:space="preserve"> </w:delText>
        </w:r>
      </w:del>
    </w:p>
    <w:p w14:paraId="5D549D1C" w14:textId="4000DF99" w:rsidR="00593D66" w:rsidRPr="00700421" w:rsidRDefault="00593D66" w:rsidP="00593D66">
      <w:pPr>
        <w:pStyle w:val="Heading2"/>
        <w:rPr>
          <w:rFonts w:eastAsia="Calibri"/>
          <w:lang w:eastAsia="en-US"/>
        </w:rPr>
      </w:pPr>
      <w:r w:rsidRPr="00700421">
        <w:rPr>
          <w:rFonts w:eastAsia="Calibri"/>
          <w:lang w:eastAsia="en-US"/>
        </w:rPr>
        <w:t>Penalties</w:t>
      </w:r>
      <w:del w:id="590" w:author="Linus Kilander Xu" w:date="2024-03-05T07:52:00Z">
        <w:r w:rsidR="00000000" w:rsidRPr="009104B5">
          <w:delText xml:space="preserve"> </w:delText>
        </w:r>
      </w:del>
    </w:p>
    <w:p w14:paraId="121C2F04" w14:textId="3E213FF1" w:rsidR="00593D66" w:rsidRPr="00593D66" w:rsidRDefault="00593D66" w:rsidP="00593D66">
      <w:pPr>
        <w:pStyle w:val="Normalnumberd"/>
        <w:numPr>
          <w:ilvl w:val="0"/>
          <w:numId w:val="167"/>
        </w:numPr>
        <w:ind w:left="0" w:firstLine="0"/>
      </w:pPr>
      <w:ins w:id="591" w:author="Linus Kilander Xu" w:date="2024-03-05T07:52:00Z">
        <w:r w:rsidRPr="00593D66">
          <w:t xml:space="preserve">Without prejudice to Article 31 of Directive (EU) 2022/2555 of the European Parliament and of the Council*, </w:t>
        </w:r>
      </w:ins>
      <w:r w:rsidRPr="00593D66">
        <w:t xml:space="preserve">Member States shall lay down the rules on penalties applicable to infringements of this Regulation. </w:t>
      </w:r>
      <w:del w:id="592" w:author="Linus Kilander Xu" w:date="2024-03-05T07:52:00Z">
        <w:r w:rsidR="00000000" w:rsidRPr="009104B5">
          <w:delText>The</w:delText>
        </w:r>
      </w:del>
      <w:ins w:id="593" w:author="Linus Kilander Xu" w:date="2024-03-05T07:52:00Z">
        <w:r w:rsidRPr="00593D66">
          <w:t>Those</w:t>
        </w:r>
      </w:ins>
      <w:r w:rsidRPr="00593D66">
        <w:t xml:space="preserve"> penalties </w:t>
      </w:r>
      <w:del w:id="594" w:author="Linus Kilander Xu" w:date="2024-03-05T07:52:00Z">
        <w:r w:rsidR="00000000" w:rsidRPr="009104B5">
          <w:delText xml:space="preserve">provided for </w:delText>
        </w:r>
      </w:del>
      <w:r w:rsidRPr="00593D66">
        <w:t>shall be effective, proportionate and dissuasive.</w:t>
      </w:r>
      <w:del w:id="595" w:author="Linus Kilander Xu" w:date="2024-03-05T07:52:00Z">
        <w:r w:rsidR="00000000" w:rsidRPr="009104B5">
          <w:rPr>
            <w:i/>
            <w:sz w:val="17"/>
          </w:rPr>
          <w:delText xml:space="preserve"> </w:delText>
        </w:r>
      </w:del>
    </w:p>
    <w:p w14:paraId="1C9ED66C" w14:textId="77777777" w:rsidR="007932CD" w:rsidRPr="009104B5" w:rsidRDefault="00000000" w:rsidP="00C339A7">
      <w:pPr>
        <w:pStyle w:val="Section"/>
        <w:rPr>
          <w:moveFrom w:id="596" w:author="Linus Kilander Xu" w:date="2024-03-05T07:52:00Z"/>
        </w:rPr>
      </w:pPr>
      <w:moveFromRangeStart w:id="597" w:author="Linus Kilander Xu" w:date="2024-03-05T07:52:00Z" w:name="move160517581"/>
      <w:moveFrom w:id="598" w:author="Linus Kilander Xu" w:date="2024-03-05T07:52:00Z">
        <w:r w:rsidRPr="009104B5">
          <w:t xml:space="preserve">SECTION 2 </w:t>
        </w:r>
      </w:moveFrom>
    </w:p>
    <w:moveFromRangeEnd w:id="597"/>
    <w:p w14:paraId="25D1ED30" w14:textId="77777777" w:rsidR="006E6484" w:rsidRDefault="00000000" w:rsidP="009104B5">
      <w:pPr>
        <w:pStyle w:val="Article"/>
        <w:rPr>
          <w:moveFrom w:id="599" w:author="Linus Kilander Xu" w:date="2024-03-05T07:52:00Z"/>
          <w:b/>
          <w:sz w:val="28"/>
        </w:rPr>
      </w:pPr>
      <w:del w:id="600" w:author="Linus Kilander Xu" w:date="2024-03-05T07:52:00Z">
        <w:r w:rsidRPr="009104B5">
          <w:delText xml:space="preserve">Supervision </w:delText>
        </w:r>
      </w:del>
      <w:moveFromRangeStart w:id="601" w:author="Linus Kilander Xu" w:date="2024-03-05T07:52:00Z" w:name="move160517582"/>
    </w:p>
    <w:p w14:paraId="018504D0" w14:textId="77777777" w:rsidR="007932CD" w:rsidRPr="009104B5" w:rsidRDefault="00000000" w:rsidP="009104B5">
      <w:pPr>
        <w:pStyle w:val="Article"/>
        <w:rPr>
          <w:moveFrom w:id="602" w:author="Linus Kilander Xu" w:date="2024-03-05T07:52:00Z"/>
        </w:rPr>
      </w:pPr>
      <w:moveFrom w:id="603" w:author="Linus Kilander Xu" w:date="2024-03-05T07:52:00Z">
        <w:r w:rsidRPr="009104B5">
          <w:t>Article 17</w:t>
        </w:r>
        <w:r w:rsidRPr="009104B5">
          <w:rPr>
            <w:b/>
          </w:rPr>
          <w:t xml:space="preserve"> </w:t>
        </w:r>
      </w:moveFrom>
    </w:p>
    <w:moveFromRangeEnd w:id="601"/>
    <w:p w14:paraId="5B99B98B" w14:textId="77777777" w:rsidR="007932CD" w:rsidRPr="009104B5" w:rsidRDefault="00000000" w:rsidP="00C339A7">
      <w:pPr>
        <w:pStyle w:val="Heading2"/>
        <w:rPr>
          <w:del w:id="604" w:author="Linus Kilander Xu" w:date="2024-03-05T07:52:00Z"/>
        </w:rPr>
      </w:pPr>
      <w:del w:id="605" w:author="Linus Kilander Xu" w:date="2024-03-05T07:52:00Z">
        <w:r w:rsidRPr="009104B5">
          <w:delText xml:space="preserve">Supervisory body </w:delText>
        </w:r>
      </w:del>
    </w:p>
    <w:p w14:paraId="65D5F2E5" w14:textId="77777777" w:rsidR="007932CD" w:rsidRPr="009104B5" w:rsidRDefault="00593D66">
      <w:pPr>
        <w:numPr>
          <w:ilvl w:val="0"/>
          <w:numId w:val="25"/>
        </w:numPr>
        <w:spacing w:after="600"/>
        <w:ind w:right="531" w:hanging="430"/>
        <w:rPr>
          <w:del w:id="606" w:author="Linus Kilander Xu" w:date="2024-03-05T07:52:00Z"/>
        </w:rPr>
      </w:pPr>
      <w:r w:rsidRPr="00593D66">
        <w:t xml:space="preserve">Member States shall </w:t>
      </w:r>
      <w:del w:id="607" w:author="Linus Kilander Xu" w:date="2024-03-05T07:52:00Z">
        <w:r w:rsidR="00000000" w:rsidRPr="009104B5">
          <w:delText>designate a supervisory body established in their territory or, upon mutual agreement with another Member State, a supervisory body established in</w:delText>
        </w:r>
      </w:del>
      <w:ins w:id="608" w:author="Linus Kilander Xu" w:date="2024-03-05T07:52:00Z">
        <w:r w:rsidRPr="00593D66">
          <w:t>ensure</w:t>
        </w:r>
      </w:ins>
      <w:r w:rsidRPr="00593D66">
        <w:t xml:space="preserve"> that </w:t>
      </w:r>
      <w:del w:id="609" w:author="Linus Kilander Xu" w:date="2024-03-05T07:52:00Z">
        <w:r w:rsidR="00000000" w:rsidRPr="009104B5">
          <w:delText xml:space="preserve">other Member State. That body shall be responsible for supervisory tasks in the designating Member State. </w:delText>
        </w:r>
      </w:del>
    </w:p>
    <w:p w14:paraId="74B1D55A" w14:textId="77777777" w:rsidR="007932CD" w:rsidRPr="009104B5" w:rsidRDefault="00000000">
      <w:pPr>
        <w:spacing w:after="597"/>
        <w:ind w:left="-5" w:right="531"/>
        <w:rPr>
          <w:del w:id="610" w:author="Linus Kilander Xu" w:date="2024-03-05T07:52:00Z"/>
        </w:rPr>
      </w:pPr>
      <w:del w:id="611" w:author="Linus Kilander Xu" w:date="2024-03-05T07:52:00Z">
        <w:r w:rsidRPr="009104B5">
          <w:delText>Supervisory bodies shall be given the necessary powers and adequate resources for the exercise</w:delText>
        </w:r>
      </w:del>
      <w:ins w:id="612" w:author="Linus Kilander Xu" w:date="2024-03-05T07:52:00Z">
        <w:r w:rsidR="00593D66" w:rsidRPr="00593D66">
          <w:t>infringements</w:t>
        </w:r>
      </w:ins>
      <w:r w:rsidR="00593D66" w:rsidRPr="00593D66">
        <w:t xml:space="preserve"> of </w:t>
      </w:r>
      <w:del w:id="613" w:author="Linus Kilander Xu" w:date="2024-03-05T07:52:00Z">
        <w:r w:rsidRPr="009104B5">
          <w:delText xml:space="preserve">their tasks. </w:delText>
        </w:r>
      </w:del>
    </w:p>
    <w:p w14:paraId="6552DB59" w14:textId="77777777" w:rsidR="007932CD" w:rsidRPr="009104B5" w:rsidRDefault="00000000">
      <w:pPr>
        <w:numPr>
          <w:ilvl w:val="0"/>
          <w:numId w:val="25"/>
        </w:numPr>
        <w:spacing w:after="602"/>
        <w:ind w:right="531" w:hanging="430"/>
        <w:rPr>
          <w:del w:id="614" w:author="Linus Kilander Xu" w:date="2024-03-05T07:52:00Z"/>
        </w:rPr>
      </w:pPr>
      <w:del w:id="615" w:author="Linus Kilander Xu" w:date="2024-03-05T07:52:00Z">
        <w:r w:rsidRPr="009104B5">
          <w:lastRenderedPageBreak/>
          <w:delText xml:space="preserve">Member States shall notify to the Commission the names and the addresses of their respective designated supervisory bodies. </w:delText>
        </w:r>
      </w:del>
    </w:p>
    <w:p w14:paraId="36B5D6B3" w14:textId="77777777" w:rsidR="007932CD" w:rsidRPr="009104B5" w:rsidRDefault="00000000">
      <w:pPr>
        <w:numPr>
          <w:ilvl w:val="0"/>
          <w:numId w:val="25"/>
        </w:numPr>
        <w:spacing w:after="597"/>
        <w:ind w:right="531" w:hanging="430"/>
        <w:rPr>
          <w:del w:id="616" w:author="Linus Kilander Xu" w:date="2024-03-05T07:52:00Z"/>
        </w:rPr>
      </w:pPr>
      <w:del w:id="617" w:author="Linus Kilander Xu" w:date="2024-03-05T07:52:00Z">
        <w:r w:rsidRPr="009104B5">
          <w:delText xml:space="preserve">The role of the supervisory body shall be the following: </w:delText>
        </w:r>
      </w:del>
    </w:p>
    <w:p w14:paraId="0F5C4174" w14:textId="77777777" w:rsidR="007932CD" w:rsidRPr="009104B5" w:rsidRDefault="00000000">
      <w:pPr>
        <w:numPr>
          <w:ilvl w:val="0"/>
          <w:numId w:val="26"/>
        </w:numPr>
        <w:spacing w:after="603" w:line="232" w:lineRule="auto"/>
        <w:ind w:right="351" w:hanging="289"/>
        <w:jc w:val="left"/>
        <w:rPr>
          <w:del w:id="618" w:author="Linus Kilander Xu" w:date="2024-03-05T07:52:00Z"/>
        </w:rPr>
      </w:pPr>
      <w:del w:id="619" w:author="Linus Kilander Xu" w:date="2024-03-05T07:52:00Z">
        <w:r w:rsidRPr="009104B5">
          <w:delText>to supervise qualified trust service providers established in the territory of the designating Member State to ensure, through</w:delText>
        </w:r>
        <w:r w:rsidRPr="009104B5">
          <w:rPr>
            <w:i/>
          </w:rPr>
          <w:delText xml:space="preserve"> ex ante</w:delText>
        </w:r>
        <w:r w:rsidRPr="009104B5">
          <w:delText xml:space="preserve"> and</w:delText>
        </w:r>
        <w:r w:rsidRPr="009104B5">
          <w:rPr>
            <w:i/>
          </w:rPr>
          <w:delText xml:space="preserve"> ex post</w:delText>
        </w:r>
        <w:r w:rsidRPr="009104B5">
          <w:delText xml:space="preserve"> supervisory activities, that those qualified trust service providers and the qualified trust services that they provide meet the requirements laid down in </w:delText>
        </w:r>
      </w:del>
      <w:r w:rsidR="00593D66" w:rsidRPr="00593D66">
        <w:t>this Regulation</w:t>
      </w:r>
      <w:del w:id="620" w:author="Linus Kilander Xu" w:date="2024-03-05T07:52:00Z">
        <w:r w:rsidRPr="009104B5">
          <w:delText xml:space="preserve">; </w:delText>
        </w:r>
      </w:del>
    </w:p>
    <w:p w14:paraId="07608585" w14:textId="77777777" w:rsidR="007932CD" w:rsidRPr="009104B5" w:rsidRDefault="00000000">
      <w:pPr>
        <w:numPr>
          <w:ilvl w:val="0"/>
          <w:numId w:val="26"/>
        </w:numPr>
        <w:ind w:right="351" w:hanging="289"/>
        <w:jc w:val="left"/>
        <w:rPr>
          <w:del w:id="621" w:author="Linus Kilander Xu" w:date="2024-03-05T07:52:00Z"/>
        </w:rPr>
      </w:pPr>
      <w:del w:id="622" w:author="Linus Kilander Xu" w:date="2024-03-05T07:52:00Z">
        <w:r w:rsidRPr="009104B5">
          <w:delText xml:space="preserve">to take action if necessary, in relation to </w:delText>
        </w:r>
      </w:del>
      <w:ins w:id="623" w:author="Linus Kilander Xu" w:date="2024-03-05T07:52:00Z">
        <w:r w:rsidR="00593D66" w:rsidRPr="00593D66">
          <w:t xml:space="preserve"> by qualified and </w:t>
        </w:r>
      </w:ins>
      <w:r w:rsidR="00593D66" w:rsidRPr="00593D66">
        <w:t xml:space="preserve">non-qualified trust service providers </w:t>
      </w:r>
      <w:del w:id="624" w:author="Linus Kilander Xu" w:date="2024-03-05T07:52:00Z">
        <w:r w:rsidRPr="009104B5">
          <w:delText>established in the territory of the designating Member State, through</w:delText>
        </w:r>
        <w:r w:rsidRPr="009104B5">
          <w:rPr>
            <w:i/>
          </w:rPr>
          <w:delText xml:space="preserve"> ex post</w:delText>
        </w:r>
        <w:r w:rsidRPr="009104B5">
          <w:delText xml:space="preserve"> supervisory activities, when informed that those non-qualified trust service providers or the trust services they provide allegedly do not meet the requirements laid down in this Regulation.</w:delText>
        </w:r>
      </w:del>
    </w:p>
    <w:p w14:paraId="5E4458E2" w14:textId="3122AD7D" w:rsidR="00593D66" w:rsidRPr="00593D66" w:rsidRDefault="00000000" w:rsidP="00593D66">
      <w:pPr>
        <w:pStyle w:val="Normalnumberd"/>
      </w:pPr>
      <w:del w:id="625" w:author="Linus Kilander Xu" w:date="2024-03-05T07:52:00Z">
        <w:r w:rsidRPr="009104B5">
          <w:delText xml:space="preserve">4. For the purposes of paragraph 3 and </w:delText>
        </w:r>
      </w:del>
      <w:ins w:id="626" w:author="Linus Kilander Xu" w:date="2024-03-05T07:52:00Z">
        <w:r w:rsidR="00593D66" w:rsidRPr="00593D66">
          <w:t xml:space="preserve">be </w:t>
        </w:r>
      </w:ins>
      <w:r w:rsidR="00593D66" w:rsidRPr="00593D66">
        <w:t xml:space="preserve">subject to </w:t>
      </w:r>
      <w:del w:id="627" w:author="Linus Kilander Xu" w:date="2024-03-05T07:52:00Z">
        <w:r w:rsidRPr="009104B5">
          <w:delText xml:space="preserve">the limitations provided therein, the tasks of the supervisory body shall include in particular: </w:delText>
        </w:r>
      </w:del>
      <w:ins w:id="628" w:author="Linus Kilander Xu" w:date="2024-03-05T07:52:00Z">
        <w:r w:rsidR="00593D66" w:rsidRPr="00593D66">
          <w:t>administrative fines of a maximum of at least:</w:t>
        </w:r>
      </w:ins>
    </w:p>
    <w:p w14:paraId="7C399ACB" w14:textId="77777777" w:rsidR="007932CD" w:rsidRPr="009104B5" w:rsidRDefault="00000000">
      <w:pPr>
        <w:numPr>
          <w:ilvl w:val="0"/>
          <w:numId w:val="27"/>
        </w:numPr>
        <w:ind w:right="531" w:hanging="291"/>
        <w:rPr>
          <w:del w:id="629" w:author="Linus Kilander Xu" w:date="2024-03-05T07:52:00Z"/>
        </w:rPr>
      </w:pPr>
      <w:del w:id="630" w:author="Linus Kilander Xu" w:date="2024-03-05T07:52:00Z">
        <w:r w:rsidRPr="009104B5">
          <w:delText xml:space="preserve">to cooperate with other supervisory bodies and provide them with assistance in accordance with </w:delText>
        </w:r>
      </w:del>
      <w:ins w:id="631" w:author="Linus Kilander Xu" w:date="2024-03-05T07:52:00Z">
        <w:r w:rsidR="00593D66" w:rsidRPr="006E6484">
          <w:rPr>
            <w:rFonts w:eastAsia="Calibri"/>
            <w:lang w:eastAsia="en-US"/>
          </w:rPr>
          <w:t>EUR 5 000 000</w:t>
        </w:r>
      </w:ins>
      <w:moveFromRangeStart w:id="632" w:author="Linus Kilander Xu" w:date="2024-03-05T07:52:00Z" w:name="move160517583"/>
      <w:moveFrom w:id="633" w:author="Linus Kilander Xu" w:date="2024-03-05T07:52:00Z">
        <w:r w:rsidRPr="009104B5">
          <w:t>Article 18</w:t>
        </w:r>
      </w:moveFrom>
      <w:moveFromRangeEnd w:id="632"/>
      <w:del w:id="634" w:author="Linus Kilander Xu" w:date="2024-03-05T07:52:00Z">
        <w:r w:rsidRPr="009104B5">
          <w:delText xml:space="preserve">; </w:delText>
        </w:r>
      </w:del>
    </w:p>
    <w:p w14:paraId="48F45375" w14:textId="77777777" w:rsidR="007932CD" w:rsidRPr="009104B5" w:rsidRDefault="00000000">
      <w:pPr>
        <w:numPr>
          <w:ilvl w:val="0"/>
          <w:numId w:val="27"/>
        </w:numPr>
        <w:ind w:right="531" w:hanging="291"/>
        <w:rPr>
          <w:del w:id="635" w:author="Linus Kilander Xu" w:date="2024-03-05T07:52:00Z"/>
        </w:rPr>
      </w:pPr>
      <w:del w:id="636" w:author="Linus Kilander Xu" w:date="2024-03-05T07:52:00Z">
        <w:r w:rsidRPr="009104B5">
          <w:delText xml:space="preserve">to analyse the conformity assessment reports referred to in Articles 20(1) and 21(1); </w:delText>
        </w:r>
      </w:del>
    </w:p>
    <w:p w14:paraId="60329721" w14:textId="77777777" w:rsidR="007932CD" w:rsidRPr="009104B5" w:rsidRDefault="00000000">
      <w:pPr>
        <w:numPr>
          <w:ilvl w:val="0"/>
          <w:numId w:val="27"/>
        </w:numPr>
        <w:spacing w:after="565"/>
        <w:ind w:right="531" w:hanging="291"/>
        <w:rPr>
          <w:del w:id="637" w:author="Linus Kilander Xu" w:date="2024-03-05T07:52:00Z"/>
        </w:rPr>
      </w:pPr>
      <w:del w:id="638" w:author="Linus Kilander Xu" w:date="2024-03-05T07:52:00Z">
        <w:r w:rsidRPr="009104B5">
          <w:delText xml:space="preserve">to inform other supervisory bodies and the public about breaches of security or loss of integrity in accordance with Article 19(2); </w:delText>
        </w:r>
      </w:del>
    </w:p>
    <w:p w14:paraId="0FDCAED9" w14:textId="77777777" w:rsidR="007932CD" w:rsidRPr="009104B5" w:rsidRDefault="00000000">
      <w:pPr>
        <w:numPr>
          <w:ilvl w:val="0"/>
          <w:numId w:val="27"/>
        </w:numPr>
        <w:ind w:right="531" w:hanging="291"/>
        <w:rPr>
          <w:del w:id="639" w:author="Linus Kilander Xu" w:date="2024-03-05T07:52:00Z"/>
        </w:rPr>
      </w:pPr>
      <w:del w:id="640" w:author="Linus Kilander Xu" w:date="2024-03-05T07:52:00Z">
        <w:r w:rsidRPr="009104B5">
          <w:delText xml:space="preserve">to report to the Commission about its main activities in accordance with paragraph 6 of this Article; </w:delText>
        </w:r>
      </w:del>
    </w:p>
    <w:p w14:paraId="2D401D77" w14:textId="77777777" w:rsidR="007932CD" w:rsidRPr="009104B5" w:rsidRDefault="00A33BAA">
      <w:pPr>
        <w:numPr>
          <w:ilvl w:val="0"/>
          <w:numId w:val="27"/>
        </w:numPr>
        <w:spacing w:after="564"/>
        <w:ind w:right="531" w:hanging="291"/>
        <w:rPr>
          <w:del w:id="641" w:author="Linus Kilander Xu" w:date="2024-03-05T07:52:00Z"/>
        </w:rPr>
      </w:pPr>
      <w:moveFromRangeStart w:id="642" w:author="Linus Kilander Xu" w:date="2024-03-05T07:52:00Z" w:name="move160517584"/>
      <w:moveFrom w:id="643" w:author="Linus Kilander Xu" w:date="2024-03-05T07:52:00Z">
        <w:r w:rsidRPr="006B60DA">
          <w:rPr>
            <w:rFonts w:eastAsia="Calibri"/>
            <w:bCs/>
            <w:iCs/>
            <w:lang w:eastAsia="en-US"/>
          </w:rPr>
          <w:t>to carry out audits or request a conformity assessment body to perform a conformity assessment of the qualified trust service providers in accordance with Article 20(2);</w:t>
        </w:r>
      </w:moveFrom>
      <w:moveFromRangeEnd w:id="642"/>
      <w:del w:id="644" w:author="Linus Kilander Xu" w:date="2024-03-05T07:52:00Z">
        <w:r w:rsidR="00000000" w:rsidRPr="009104B5">
          <w:delText xml:space="preserve"> </w:delText>
        </w:r>
      </w:del>
    </w:p>
    <w:p w14:paraId="0FB73693" w14:textId="77777777" w:rsidR="007932CD" w:rsidRPr="009104B5" w:rsidRDefault="00000000">
      <w:pPr>
        <w:numPr>
          <w:ilvl w:val="0"/>
          <w:numId w:val="27"/>
        </w:numPr>
        <w:spacing w:after="564"/>
        <w:ind w:right="531" w:hanging="291"/>
        <w:rPr>
          <w:del w:id="645" w:author="Linus Kilander Xu" w:date="2024-03-05T07:52:00Z"/>
        </w:rPr>
      </w:pPr>
      <w:del w:id="646" w:author="Linus Kilander Xu" w:date="2024-03-05T07:52:00Z">
        <w:r w:rsidRPr="009104B5">
          <w:delText xml:space="preserve">to cooperate with the data protection authorities, in particular, by informing them without undue delay, about the results of audits of qualified trust service providers, where personal data protection rules appear to have been breached; </w:delText>
        </w:r>
      </w:del>
    </w:p>
    <w:p w14:paraId="02B55ECD" w14:textId="77777777" w:rsidR="007932CD" w:rsidRPr="009104B5" w:rsidRDefault="00000000">
      <w:pPr>
        <w:numPr>
          <w:ilvl w:val="0"/>
          <w:numId w:val="27"/>
        </w:numPr>
        <w:spacing w:after="564"/>
        <w:ind w:right="531" w:hanging="291"/>
        <w:rPr>
          <w:del w:id="647" w:author="Linus Kilander Xu" w:date="2024-03-05T07:52:00Z"/>
        </w:rPr>
      </w:pPr>
      <w:del w:id="648" w:author="Linus Kilander Xu" w:date="2024-03-05T07:52:00Z">
        <w:r w:rsidRPr="009104B5">
          <w:delText xml:space="preserve">to grant qualified status to trust service providers and to the services they provide and to withdraw this status in accordance with Articles 20 and 21; </w:delText>
        </w:r>
      </w:del>
    </w:p>
    <w:p w14:paraId="03029733" w14:textId="77777777" w:rsidR="007932CD" w:rsidRPr="009104B5" w:rsidRDefault="00000000">
      <w:pPr>
        <w:numPr>
          <w:ilvl w:val="0"/>
          <w:numId w:val="27"/>
        </w:numPr>
        <w:spacing w:after="565"/>
        <w:ind w:right="531" w:hanging="291"/>
        <w:rPr>
          <w:del w:id="649" w:author="Linus Kilander Xu" w:date="2024-03-05T07:52:00Z"/>
        </w:rPr>
      </w:pPr>
      <w:del w:id="650" w:author="Linus Kilander Xu" w:date="2024-03-05T07:52:00Z">
        <w:r w:rsidRPr="009104B5">
          <w:delText xml:space="preserve">to inform the body responsible for the national trusted list referred to in Article 22(3) about its decisions to grant or to withdraw qualified status, unless that body is also the supervisory body; </w:delText>
        </w:r>
      </w:del>
    </w:p>
    <w:p w14:paraId="156F1FE7" w14:textId="77777777" w:rsidR="007932CD" w:rsidRPr="009104B5" w:rsidRDefault="00000000">
      <w:pPr>
        <w:numPr>
          <w:ilvl w:val="0"/>
          <w:numId w:val="27"/>
        </w:numPr>
        <w:spacing w:after="564"/>
        <w:ind w:right="531" w:hanging="291"/>
        <w:rPr>
          <w:del w:id="651" w:author="Linus Kilander Xu" w:date="2024-03-05T07:52:00Z"/>
        </w:rPr>
      </w:pPr>
      <w:del w:id="652" w:author="Linus Kilander Xu" w:date="2024-03-05T07:52:00Z">
        <w:r w:rsidRPr="009104B5">
          <w:lastRenderedPageBreak/>
          <w:delText xml:space="preserve">to verify the existence and correct application of provisions on termination plans in cases where the qualified trust service provider ceases its activities, including how information is kept accessible in accordance with point (h) of Article 24(2); </w:delText>
        </w:r>
      </w:del>
    </w:p>
    <w:p w14:paraId="63279702" w14:textId="77777777" w:rsidR="007932CD" w:rsidRPr="009104B5" w:rsidRDefault="00000000">
      <w:pPr>
        <w:numPr>
          <w:ilvl w:val="0"/>
          <w:numId w:val="27"/>
        </w:numPr>
        <w:ind w:right="531" w:hanging="291"/>
        <w:rPr>
          <w:del w:id="653" w:author="Linus Kilander Xu" w:date="2024-03-05T07:52:00Z"/>
        </w:rPr>
      </w:pPr>
      <w:del w:id="654" w:author="Linus Kilander Xu" w:date="2024-03-05T07:52:00Z">
        <w:r w:rsidRPr="009104B5">
          <w:delText xml:space="preserve">to require that trust service providers remedy any failure to fulfil the requirements laid down in this Regulation. </w:delText>
        </w:r>
      </w:del>
    </w:p>
    <w:p w14:paraId="00D925DB" w14:textId="77777777" w:rsidR="007932CD" w:rsidRPr="009104B5" w:rsidRDefault="00000000">
      <w:pPr>
        <w:numPr>
          <w:ilvl w:val="0"/>
          <w:numId w:val="28"/>
        </w:numPr>
        <w:spacing w:after="564"/>
        <w:ind w:right="531" w:hanging="430"/>
        <w:rPr>
          <w:del w:id="655" w:author="Linus Kilander Xu" w:date="2024-03-05T07:52:00Z"/>
        </w:rPr>
      </w:pPr>
      <w:del w:id="656" w:author="Linus Kilander Xu" w:date="2024-03-05T07:52:00Z">
        <w:r w:rsidRPr="009104B5">
          <w:delText xml:space="preserve">Member States may require the supervisory body to establish, maintain and update a trust infrastructure in accordance with the conditions under national law. </w:delText>
        </w:r>
      </w:del>
    </w:p>
    <w:p w14:paraId="258DE2B4" w14:textId="77777777" w:rsidR="007932CD" w:rsidRPr="009104B5" w:rsidRDefault="00000000">
      <w:pPr>
        <w:numPr>
          <w:ilvl w:val="0"/>
          <w:numId w:val="28"/>
        </w:numPr>
        <w:spacing w:after="564"/>
        <w:ind w:right="531" w:hanging="430"/>
        <w:rPr>
          <w:del w:id="657" w:author="Linus Kilander Xu" w:date="2024-03-05T07:52:00Z"/>
        </w:rPr>
      </w:pPr>
      <w:del w:id="658" w:author="Linus Kilander Xu" w:date="2024-03-05T07:52:00Z">
        <w:r w:rsidRPr="009104B5">
          <w:delText xml:space="preserve">By 31 March each year, each supervisory body shall submit to the Commission a report on its previous calendar year’s main activities together with a summary of breach notifications received from trust service providers in accordance with Article 19(2). </w:delText>
        </w:r>
      </w:del>
    </w:p>
    <w:p w14:paraId="4F3EEA4F" w14:textId="77777777" w:rsidR="007932CD" w:rsidRPr="009104B5" w:rsidRDefault="00000000">
      <w:pPr>
        <w:numPr>
          <w:ilvl w:val="0"/>
          <w:numId w:val="28"/>
        </w:numPr>
        <w:ind w:right="531" w:hanging="430"/>
        <w:rPr>
          <w:del w:id="659" w:author="Linus Kilander Xu" w:date="2024-03-05T07:52:00Z"/>
        </w:rPr>
      </w:pPr>
      <w:del w:id="660" w:author="Linus Kilander Xu" w:date="2024-03-05T07:52:00Z">
        <w:r w:rsidRPr="009104B5">
          <w:delText xml:space="preserve">The Commission shall make the annual report referred to in paragraph 6 available to Member States. </w:delText>
        </w:r>
      </w:del>
    </w:p>
    <w:p w14:paraId="56D30386" w14:textId="77777777" w:rsidR="0016331C" w:rsidRPr="00305345" w:rsidRDefault="00000000" w:rsidP="00601D78">
      <w:pPr>
        <w:pStyle w:val="Normalnumberd"/>
        <w:rPr>
          <w:moveFrom w:id="661" w:author="Linus Kilander Xu" w:date="2024-03-05T07:52:00Z"/>
          <w:lang w:eastAsia="en-US"/>
        </w:rPr>
      </w:pPr>
      <w:del w:id="662" w:author="Linus Kilander Xu" w:date="2024-03-05T07:52:00Z">
        <w:r w:rsidRPr="009104B5">
          <w:delText>The Commission may, by means of implementing acts, define the formats and procedures for the report referred to in paragraph 6.</w:delText>
        </w:r>
      </w:del>
      <w:moveFromRangeStart w:id="663" w:author="Linus Kilander Xu" w:date="2024-03-05T07:52:00Z" w:name="move160517580"/>
      <w:moveFrom w:id="664" w:author="Linus Kilander Xu" w:date="2024-03-05T07:52:00Z">
        <w:r w:rsidR="0016331C" w:rsidRPr="00305345">
          <w:rPr>
            <w:lang w:eastAsia="en-US"/>
          </w:rPr>
          <w:t xml:space="preserve"> Those implementing acts shall be adopted in accordance with the examination procedure referred to in Article 48(2).</w:t>
        </w:r>
      </w:moveFrom>
    </w:p>
    <w:p w14:paraId="2AA8109D" w14:textId="77777777" w:rsidR="007932CD" w:rsidRPr="009104B5" w:rsidRDefault="0016331C" w:rsidP="009104B5">
      <w:pPr>
        <w:pStyle w:val="Article"/>
        <w:rPr>
          <w:del w:id="665" w:author="Linus Kilander Xu" w:date="2024-03-05T07:52:00Z"/>
        </w:rPr>
      </w:pPr>
      <w:moveFrom w:id="666" w:author="Linus Kilander Xu" w:date="2024-03-05T07:52:00Z">
        <w:r w:rsidRPr="00700421">
          <w:rPr>
            <w:rFonts w:eastAsia="Calibri"/>
            <w:lang w:eastAsia="en-US"/>
          </w:rPr>
          <w:t xml:space="preserve">Article </w:t>
        </w:r>
      </w:moveFrom>
      <w:moveFromRangeEnd w:id="663"/>
      <w:del w:id="667" w:author="Linus Kilander Xu" w:date="2024-03-05T07:52:00Z">
        <w:r w:rsidR="00000000" w:rsidRPr="009104B5">
          <w:delText>18</w:delText>
        </w:r>
        <w:r w:rsidR="00000000" w:rsidRPr="009104B5">
          <w:rPr>
            <w:b/>
          </w:rPr>
          <w:delText xml:space="preserve"> </w:delText>
        </w:r>
      </w:del>
    </w:p>
    <w:p w14:paraId="11FB3DB2" w14:textId="77777777" w:rsidR="007932CD" w:rsidRPr="009104B5" w:rsidRDefault="00A33BAA" w:rsidP="00C339A7">
      <w:pPr>
        <w:pStyle w:val="Heading2"/>
        <w:rPr>
          <w:del w:id="668" w:author="Linus Kilander Xu" w:date="2024-03-05T07:52:00Z"/>
        </w:rPr>
      </w:pPr>
      <w:moveFromRangeStart w:id="669" w:author="Linus Kilander Xu" w:date="2024-03-05T07:52:00Z" w:name="move160517585"/>
      <w:moveFrom w:id="670" w:author="Linus Kilander Xu" w:date="2024-03-05T07:52:00Z">
        <w:r w:rsidRPr="00700421">
          <w:rPr>
            <w:rFonts w:eastAsia="Calibri"/>
            <w:lang w:eastAsia="en-US"/>
          </w:rPr>
          <w:t>Mutual assistance</w:t>
        </w:r>
      </w:moveFrom>
      <w:moveFromRangeEnd w:id="669"/>
      <w:del w:id="671" w:author="Linus Kilander Xu" w:date="2024-03-05T07:52:00Z">
        <w:r w:rsidR="00000000" w:rsidRPr="009104B5">
          <w:delText xml:space="preserve"> </w:delText>
        </w:r>
      </w:del>
    </w:p>
    <w:p w14:paraId="6E7A8697" w14:textId="77777777" w:rsidR="007932CD" w:rsidRPr="009104B5" w:rsidRDefault="00000000">
      <w:pPr>
        <w:tabs>
          <w:tab w:val="center" w:pos="3401"/>
        </w:tabs>
        <w:spacing w:after="471"/>
        <w:ind w:left="-13"/>
        <w:jc w:val="left"/>
        <w:rPr>
          <w:del w:id="672" w:author="Linus Kilander Xu" w:date="2024-03-05T07:52:00Z"/>
        </w:rPr>
      </w:pPr>
      <w:del w:id="673" w:author="Linus Kilander Xu" w:date="2024-03-05T07:52:00Z">
        <w:r w:rsidRPr="009104B5">
          <w:delText xml:space="preserve">1. </w:delText>
        </w:r>
        <w:r w:rsidRPr="009104B5">
          <w:tab/>
          <w:delText xml:space="preserve">Supervisory bodies shall cooperate with a view to exchanging good practice. </w:delText>
        </w:r>
      </w:del>
    </w:p>
    <w:p w14:paraId="6D8A4025" w14:textId="77777777" w:rsidR="007932CD" w:rsidRPr="009104B5" w:rsidRDefault="00000000">
      <w:pPr>
        <w:spacing w:after="476"/>
        <w:ind w:left="-5" w:right="531"/>
        <w:rPr>
          <w:del w:id="674" w:author="Linus Kilander Xu" w:date="2024-03-05T07:52:00Z"/>
        </w:rPr>
      </w:pPr>
      <w:del w:id="675" w:author="Linus Kilander Xu" w:date="2024-03-05T07:52:00Z">
        <w:r w:rsidRPr="009104B5">
          <w:delText xml:space="preserve">A supervisory body shall, upon receipt of a justified request from another supervisory body, provide that body with assistance so that the activities of supervisory bodies can be carried out in a consistent manner. Mutual assistance may cover, in particular, information requests and supervisory measures, such as requests to carry out inspections related to the conformity assessment reports as referred to in Articles 20 and 21. </w:delText>
        </w:r>
      </w:del>
    </w:p>
    <w:p w14:paraId="54B2067D" w14:textId="77777777" w:rsidR="007932CD" w:rsidRPr="009104B5" w:rsidRDefault="00000000">
      <w:pPr>
        <w:spacing w:after="475"/>
        <w:ind w:left="-5" w:right="531"/>
        <w:rPr>
          <w:del w:id="676" w:author="Linus Kilander Xu" w:date="2024-03-05T07:52:00Z"/>
        </w:rPr>
      </w:pPr>
      <w:del w:id="677" w:author="Linus Kilander Xu" w:date="2024-03-05T07:52:00Z">
        <w:r w:rsidRPr="009104B5">
          <w:delText xml:space="preserve">2. </w:delText>
        </w:r>
      </w:del>
      <w:moveFromRangeStart w:id="678" w:author="Linus Kilander Xu" w:date="2024-03-05T07:52:00Z" w:name="move160517586"/>
      <w:moveFrom w:id="679" w:author="Linus Kilander Xu" w:date="2024-03-05T07:52:00Z">
        <w:r w:rsidR="00A33BAA" w:rsidRPr="00700421">
          <w:rPr>
            <w:lang w:eastAsia="en-US"/>
          </w:rPr>
          <w:t>A supervisory body to which a request for assistance is addressed may refuse that request on any of the following grounds:</w:t>
        </w:r>
      </w:moveFrom>
      <w:moveFromRangeEnd w:id="678"/>
      <w:del w:id="680" w:author="Linus Kilander Xu" w:date="2024-03-05T07:52:00Z">
        <w:r w:rsidRPr="009104B5">
          <w:delText xml:space="preserve"> </w:delText>
        </w:r>
      </w:del>
    </w:p>
    <w:p w14:paraId="4CAFC247" w14:textId="77777777" w:rsidR="007932CD" w:rsidRPr="009104B5" w:rsidRDefault="00000000">
      <w:pPr>
        <w:numPr>
          <w:ilvl w:val="0"/>
          <w:numId w:val="29"/>
        </w:numPr>
        <w:spacing w:after="471"/>
        <w:ind w:right="531" w:hanging="289"/>
        <w:rPr>
          <w:del w:id="681" w:author="Linus Kilander Xu" w:date="2024-03-05T07:52:00Z"/>
        </w:rPr>
      </w:pPr>
      <w:del w:id="682" w:author="Linus Kilander Xu" w:date="2024-03-05T07:52:00Z">
        <w:r w:rsidRPr="009104B5">
          <w:delText xml:space="preserve">the supervisory body is not competent to provide the requested assistance; </w:delText>
        </w:r>
      </w:del>
    </w:p>
    <w:p w14:paraId="0DBCF89C" w14:textId="77777777" w:rsidR="007932CD" w:rsidRPr="009104B5" w:rsidRDefault="00000000">
      <w:pPr>
        <w:numPr>
          <w:ilvl w:val="0"/>
          <w:numId w:val="29"/>
        </w:numPr>
        <w:spacing w:after="475"/>
        <w:ind w:right="531" w:hanging="289"/>
        <w:rPr>
          <w:del w:id="683" w:author="Linus Kilander Xu" w:date="2024-03-05T07:52:00Z"/>
        </w:rPr>
      </w:pPr>
      <w:del w:id="684" w:author="Linus Kilander Xu" w:date="2024-03-05T07:52:00Z">
        <w:r w:rsidRPr="009104B5">
          <w:delText xml:space="preserve">the requested assistance is not proportionate to supervisory activities of the supervisory body carried out in accordance with Article 17; </w:delText>
        </w:r>
      </w:del>
    </w:p>
    <w:p w14:paraId="7F12CB49" w14:textId="259A31D8" w:rsidR="00593D66" w:rsidRPr="006E6484" w:rsidRDefault="00593D66" w:rsidP="006E6484">
      <w:pPr>
        <w:pStyle w:val="parenthesisnumbered"/>
        <w:numPr>
          <w:ilvl w:val="0"/>
          <w:numId w:val="169"/>
        </w:numPr>
        <w:ind w:hanging="720"/>
        <w:rPr>
          <w:ins w:id="685" w:author="Linus Kilander Xu" w:date="2024-03-05T07:52:00Z"/>
          <w:rFonts w:eastAsia="Calibri"/>
          <w:lang w:eastAsia="en-US"/>
        </w:rPr>
      </w:pPr>
      <w:ins w:id="686" w:author="Linus Kilander Xu" w:date="2024-03-05T07:52:00Z">
        <w:r w:rsidRPr="006E6484">
          <w:rPr>
            <w:rFonts w:eastAsia="Calibri"/>
            <w:lang w:eastAsia="en-US"/>
          </w:rPr>
          <w:t xml:space="preserve"> where the trust service provider is a natural person; or </w:t>
        </w:r>
      </w:ins>
    </w:p>
    <w:p w14:paraId="0F0DB306" w14:textId="4B44406D" w:rsidR="00593D66" w:rsidRPr="00593D66" w:rsidRDefault="00593D66" w:rsidP="006E6484">
      <w:pPr>
        <w:pStyle w:val="parenthesisnumbered"/>
        <w:numPr>
          <w:ilvl w:val="0"/>
          <w:numId w:val="156"/>
        </w:numPr>
        <w:ind w:hanging="720"/>
        <w:rPr>
          <w:ins w:id="687" w:author="Linus Kilander Xu" w:date="2024-03-05T07:52:00Z"/>
          <w:rFonts w:eastAsia="Calibri"/>
          <w:lang w:eastAsia="en-US"/>
        </w:rPr>
      </w:pPr>
      <w:ins w:id="688" w:author="Linus Kilander Xu" w:date="2024-03-05T07:52:00Z">
        <w:r w:rsidRPr="00593D66">
          <w:rPr>
            <w:rFonts w:eastAsia="Calibri"/>
            <w:lang w:eastAsia="en-US"/>
          </w:rPr>
          <w:lastRenderedPageBreak/>
          <w:t xml:space="preserve">where the trust service provider is a legal person, EUR 5 000 000 or 1 % of the total worldwide annual turnover of the undertaking to which the trust service provider belonged in the financial year preceding the year in which the infringement occurred, whichever is </w:t>
        </w:r>
        <w:proofErr w:type="gramStart"/>
        <w:r w:rsidRPr="00593D66">
          <w:rPr>
            <w:rFonts w:eastAsia="Calibri"/>
            <w:lang w:eastAsia="en-US"/>
          </w:rPr>
          <w:t>higher,.</w:t>
        </w:r>
        <w:proofErr w:type="gramEnd"/>
      </w:ins>
    </w:p>
    <w:p w14:paraId="1B999844" w14:textId="0F6AF5F9" w:rsidR="00593D66" w:rsidRPr="00593D66" w:rsidRDefault="00593D66" w:rsidP="00593D66">
      <w:pPr>
        <w:pStyle w:val="Normalnumberd"/>
        <w:rPr>
          <w:ins w:id="689" w:author="Linus Kilander Xu" w:date="2024-03-05T07:52:00Z"/>
        </w:rPr>
      </w:pPr>
      <w:ins w:id="690" w:author="Linus Kilander Xu" w:date="2024-03-05T07:52:00Z">
        <w:r w:rsidRPr="00593D66">
          <w:t>Depending on the legal system of the Member States, the rules on administrative fines may be applied in such a manner that the fine is initiated by the competent supervisory body and imposed by competent national courts. The application of such rules in those Member States shall ensure that those legal remedies are effective and have an equivalent effect to administrative fines imposed directly by supervisory authorities.</w:t>
        </w:r>
      </w:ins>
    </w:p>
    <w:p w14:paraId="0B649819" w14:textId="77777777" w:rsidR="007932CD" w:rsidRPr="009104B5" w:rsidRDefault="00A33BAA">
      <w:pPr>
        <w:numPr>
          <w:ilvl w:val="0"/>
          <w:numId w:val="29"/>
        </w:numPr>
        <w:spacing w:after="472"/>
        <w:ind w:right="531" w:hanging="289"/>
        <w:rPr>
          <w:del w:id="691" w:author="Linus Kilander Xu" w:date="2024-03-05T07:52:00Z"/>
        </w:rPr>
      </w:pPr>
      <w:moveFromRangeStart w:id="692" w:author="Linus Kilander Xu" w:date="2024-03-05T07:52:00Z" w:name="move160517587"/>
      <w:moveFrom w:id="693" w:author="Linus Kilander Xu" w:date="2024-03-05T07:52:00Z">
        <w:r w:rsidRPr="00201C82">
          <w:rPr>
            <w:rFonts w:eastAsia="Calibri"/>
            <w:bCs/>
            <w:iCs/>
            <w:lang w:eastAsia="en-US"/>
          </w:rPr>
          <w:t>providing the requested assistance would be incompatible with this Regulation.</w:t>
        </w:r>
      </w:moveFrom>
      <w:moveFromRangeEnd w:id="692"/>
      <w:del w:id="694" w:author="Linus Kilander Xu" w:date="2024-03-05T07:52:00Z">
        <w:r w:rsidR="00000000" w:rsidRPr="009104B5">
          <w:delText xml:space="preserve"> </w:delText>
        </w:r>
      </w:del>
    </w:p>
    <w:p w14:paraId="2D2BB50D" w14:textId="77777777" w:rsidR="007932CD" w:rsidRPr="009104B5" w:rsidRDefault="00000000">
      <w:pPr>
        <w:spacing w:after="475"/>
        <w:ind w:left="-5" w:right="531"/>
        <w:rPr>
          <w:del w:id="695" w:author="Linus Kilander Xu" w:date="2024-03-05T07:52:00Z"/>
        </w:rPr>
      </w:pPr>
      <w:del w:id="696" w:author="Linus Kilander Xu" w:date="2024-03-05T07:52:00Z">
        <w:r w:rsidRPr="009104B5">
          <w:delText>3. Where appropriate, Member States may authorise their respective supervisory bodies to carry out joint investigations in which staff from other Member States’ supervisory bodies is involved. The arrangements and procedures for such joint actions shall be agreed upon and established by the Member States concerned in accordance with their national law.</w:delText>
        </w:r>
        <w:r w:rsidRPr="009104B5">
          <w:rPr>
            <w:i/>
          </w:rPr>
          <w:delText xml:space="preserve"> </w:delText>
        </w:r>
      </w:del>
    </w:p>
    <w:p w14:paraId="554AF789" w14:textId="00CD6F85" w:rsidR="007932CD" w:rsidRPr="009104B5" w:rsidRDefault="00000000" w:rsidP="00C339A7">
      <w:pPr>
        <w:pStyle w:val="Section"/>
        <w:rPr>
          <w:moveTo w:id="697" w:author="Linus Kilander Xu" w:date="2024-03-05T07:52:00Z"/>
        </w:rPr>
      </w:pPr>
      <w:moveToRangeStart w:id="698" w:author="Linus Kilander Xu" w:date="2024-03-05T07:52:00Z" w:name="move160517581"/>
      <w:moveTo w:id="699" w:author="Linus Kilander Xu" w:date="2024-03-05T07:52:00Z">
        <w:r w:rsidRPr="009104B5">
          <w:t xml:space="preserve">SECTION 2 </w:t>
        </w:r>
      </w:moveTo>
    </w:p>
    <w:moveToRangeEnd w:id="698"/>
    <w:p w14:paraId="06CE136B" w14:textId="77777777" w:rsidR="006E6484" w:rsidRDefault="006E6484" w:rsidP="009104B5">
      <w:pPr>
        <w:pStyle w:val="Article"/>
        <w:rPr>
          <w:moveTo w:id="700" w:author="Linus Kilander Xu" w:date="2024-03-05T07:52:00Z"/>
          <w:b/>
          <w:sz w:val="28"/>
        </w:rPr>
      </w:pPr>
      <w:ins w:id="701" w:author="Linus Kilander Xu" w:date="2024-03-05T07:52:00Z">
        <w:r w:rsidRPr="006E6484">
          <w:rPr>
            <w:b/>
            <w:sz w:val="28"/>
          </w:rPr>
          <w:t xml:space="preserve">Non-qualified trust services </w:t>
        </w:r>
      </w:ins>
      <w:moveToRangeStart w:id="702" w:author="Linus Kilander Xu" w:date="2024-03-05T07:52:00Z" w:name="move160517582"/>
    </w:p>
    <w:p w14:paraId="0728B896" w14:textId="7AAE2BAA" w:rsidR="007932CD" w:rsidRPr="009104B5" w:rsidRDefault="00000000" w:rsidP="009104B5">
      <w:pPr>
        <w:pStyle w:val="Article"/>
        <w:rPr>
          <w:moveTo w:id="703" w:author="Linus Kilander Xu" w:date="2024-03-05T07:52:00Z"/>
        </w:rPr>
      </w:pPr>
      <w:moveTo w:id="704" w:author="Linus Kilander Xu" w:date="2024-03-05T07:52:00Z">
        <w:r w:rsidRPr="009104B5">
          <w:t>Article 17</w:t>
        </w:r>
        <w:r w:rsidRPr="009104B5">
          <w:rPr>
            <w:b/>
          </w:rPr>
          <w:t xml:space="preserve"> </w:t>
        </w:r>
      </w:moveTo>
    </w:p>
    <w:moveToRangeEnd w:id="702"/>
    <w:p w14:paraId="403DF76F" w14:textId="56FA943E" w:rsidR="007932CD" w:rsidRPr="009104B5" w:rsidRDefault="006E6484" w:rsidP="00C339A7">
      <w:pPr>
        <w:pStyle w:val="Heading2"/>
        <w:rPr>
          <w:ins w:id="705" w:author="Linus Kilander Xu" w:date="2024-03-05T07:52:00Z"/>
        </w:rPr>
      </w:pPr>
      <w:ins w:id="706" w:author="Linus Kilander Xu" w:date="2024-03-05T07:52:00Z">
        <w:r>
          <w:t>[DELETED]</w:t>
        </w:r>
      </w:ins>
    </w:p>
    <w:p w14:paraId="29E3F231" w14:textId="77777777" w:rsidR="007932CD" w:rsidRPr="009104B5" w:rsidRDefault="00000000" w:rsidP="009104B5">
      <w:pPr>
        <w:pStyle w:val="Article"/>
        <w:rPr>
          <w:ins w:id="707" w:author="Linus Kilander Xu" w:date="2024-03-05T07:52:00Z"/>
        </w:rPr>
      </w:pPr>
      <w:moveToRangeStart w:id="708" w:author="Linus Kilander Xu" w:date="2024-03-05T07:52:00Z" w:name="move160517583"/>
      <w:moveTo w:id="709" w:author="Linus Kilander Xu" w:date="2024-03-05T07:52:00Z">
        <w:r w:rsidRPr="009104B5">
          <w:t>Article 18</w:t>
        </w:r>
      </w:moveTo>
      <w:moveToRangeEnd w:id="708"/>
      <w:ins w:id="710" w:author="Linus Kilander Xu" w:date="2024-03-05T07:52:00Z">
        <w:r w:rsidRPr="009104B5">
          <w:rPr>
            <w:b/>
          </w:rPr>
          <w:t xml:space="preserve"> </w:t>
        </w:r>
      </w:ins>
    </w:p>
    <w:p w14:paraId="1E9FC51F" w14:textId="77777777" w:rsidR="006E6484" w:rsidRPr="009104B5" w:rsidRDefault="006E6484" w:rsidP="006E6484">
      <w:pPr>
        <w:pStyle w:val="Heading2"/>
        <w:rPr>
          <w:ins w:id="711" w:author="Linus Kilander Xu" w:date="2024-03-05T07:52:00Z"/>
        </w:rPr>
      </w:pPr>
      <w:ins w:id="712" w:author="Linus Kilander Xu" w:date="2024-03-05T07:52:00Z">
        <w:r>
          <w:t>[DELETED]</w:t>
        </w:r>
      </w:ins>
    </w:p>
    <w:p w14:paraId="0D974268" w14:textId="77777777" w:rsidR="007932CD" w:rsidRPr="009104B5" w:rsidRDefault="00000000" w:rsidP="009104B5">
      <w:pPr>
        <w:pStyle w:val="Article"/>
      </w:pPr>
      <w:r w:rsidRPr="009104B5">
        <w:t>Article 19</w:t>
      </w:r>
      <w:r w:rsidRPr="009104B5">
        <w:rPr>
          <w:b/>
        </w:rPr>
        <w:t xml:space="preserve"> </w:t>
      </w:r>
    </w:p>
    <w:p w14:paraId="7EDB57EF" w14:textId="77777777" w:rsidR="007932CD" w:rsidRPr="009104B5" w:rsidRDefault="00000000" w:rsidP="00C339A7">
      <w:pPr>
        <w:pStyle w:val="Heading2"/>
      </w:pPr>
      <w:r w:rsidRPr="009104B5">
        <w:t xml:space="preserve">Security requirements applicable to trust service providers </w:t>
      </w:r>
    </w:p>
    <w:p w14:paraId="3FC968F4" w14:textId="77777777" w:rsidR="007932CD" w:rsidRPr="009104B5" w:rsidRDefault="00000000" w:rsidP="006E6484">
      <w:pPr>
        <w:pStyle w:val="Normalnumberd"/>
        <w:numPr>
          <w:ilvl w:val="0"/>
          <w:numId w:val="170"/>
        </w:numPr>
        <w:ind w:left="0" w:firstLine="0"/>
      </w:pPr>
      <w:r w:rsidRPr="009104B5">
        <w:t xml:space="preserve">Qualified and non-qualified trust service providers shall take appropriate technical and organisational measures to manage the risks posed to the security of the trust services they provide. Having regard to the latest technological developments, those measures shall ensure that the level of security is commensurate to the degree of risk. In particular, measures shall be taken to prevent and minimise the impact of security incidents and inform stakeholders of the adverse effects of any such incidents. </w:t>
      </w:r>
    </w:p>
    <w:p w14:paraId="2CCC3FAB" w14:textId="77777777" w:rsidR="007932CD" w:rsidRPr="009104B5" w:rsidRDefault="00000000" w:rsidP="006E6484">
      <w:pPr>
        <w:pStyle w:val="Normalnumberd"/>
      </w:pPr>
      <w:r w:rsidRPr="009104B5">
        <w:t xml:space="preserve">Qualified and non-qualified trust service providers shall, without undue delay but in any event within 24 hours after having become aware of it, notify the supervisory body and, where applicable, other relevant bodies, such as the competent national body for information security or the data protection authority, of any breach of security or loss of integrity that has a significant impact on the trust service provided or on the personal data maintained therein. </w:t>
      </w:r>
    </w:p>
    <w:p w14:paraId="32B35398" w14:textId="77777777" w:rsidR="007932CD" w:rsidRPr="009104B5" w:rsidRDefault="00000000" w:rsidP="006E6484">
      <w:r w:rsidRPr="009104B5">
        <w:t xml:space="preserve">Where the breach of security or loss of integrity is likely to adversely affect a natural or legal person to whom the trusted service has been provided, the trust service provider shall also notify the natural or legal person of the breach of security or loss of integrity without undue delay. </w:t>
      </w:r>
    </w:p>
    <w:p w14:paraId="249ACB35" w14:textId="77777777" w:rsidR="007932CD" w:rsidRPr="009104B5" w:rsidRDefault="00000000" w:rsidP="006E6484">
      <w:r w:rsidRPr="009104B5">
        <w:lastRenderedPageBreak/>
        <w:t xml:space="preserve">Where appropriate, in particular if a breach of security or loss of integrity concerns two or more Member States, the notified supervisory body shall inform the supervisory bodies in other Member States concerned and ENISA. </w:t>
      </w:r>
    </w:p>
    <w:p w14:paraId="617273B0" w14:textId="77777777" w:rsidR="007932CD" w:rsidRPr="009104B5" w:rsidRDefault="00000000" w:rsidP="006E6484">
      <w:r w:rsidRPr="009104B5">
        <w:t xml:space="preserve">The notified supervisory body shall inform the public or require the trust service provider to do so, where it determines that disclosure of the breach of security or loss of integrity is in the public interest. </w:t>
      </w:r>
    </w:p>
    <w:p w14:paraId="7ECD130E" w14:textId="77777777" w:rsidR="007932CD" w:rsidRPr="009104B5" w:rsidRDefault="00000000" w:rsidP="006E6484">
      <w:pPr>
        <w:pStyle w:val="Normalnumberd"/>
      </w:pPr>
      <w:r w:rsidRPr="009104B5">
        <w:t>The supervisory body shall provide ENISA once a year with a summary of notifications of breach of security and loss of integrity received from trust service providers.</w:t>
      </w:r>
    </w:p>
    <w:p w14:paraId="1C610469" w14:textId="77777777" w:rsidR="007932CD" w:rsidRPr="009104B5" w:rsidRDefault="00000000" w:rsidP="006E6484">
      <w:pPr>
        <w:pStyle w:val="Normalnumberd"/>
      </w:pPr>
      <w:r w:rsidRPr="009104B5">
        <w:t xml:space="preserve">The Commission may, by means of implementing </w:t>
      </w:r>
      <w:proofErr w:type="gramStart"/>
      <w:r w:rsidRPr="009104B5">
        <w:t>acts,:</w:t>
      </w:r>
      <w:proofErr w:type="gramEnd"/>
      <w:r w:rsidRPr="009104B5">
        <w:t xml:space="preserve"> </w:t>
      </w:r>
    </w:p>
    <w:p w14:paraId="50F30197" w14:textId="77777777" w:rsidR="007932CD" w:rsidRPr="006E6484" w:rsidRDefault="00000000" w:rsidP="006E6484">
      <w:pPr>
        <w:pStyle w:val="parenthesisnumbered"/>
        <w:numPr>
          <w:ilvl w:val="0"/>
          <w:numId w:val="172"/>
        </w:numPr>
        <w:ind w:hanging="720"/>
        <w:rPr>
          <w:rFonts w:eastAsia="Calibri"/>
          <w:lang w:eastAsia="en-US"/>
        </w:rPr>
      </w:pPr>
      <w:r w:rsidRPr="006E6484">
        <w:rPr>
          <w:rFonts w:eastAsia="Calibri"/>
          <w:lang w:eastAsia="en-US"/>
        </w:rPr>
        <w:t xml:space="preserve">further specify the measures referred to in paragraph 1; and </w:t>
      </w:r>
    </w:p>
    <w:p w14:paraId="1590E8B5" w14:textId="77777777" w:rsidR="007932CD" w:rsidRPr="006E6484" w:rsidRDefault="00000000" w:rsidP="006E6484">
      <w:pPr>
        <w:pStyle w:val="parenthesisnumbered"/>
        <w:numPr>
          <w:ilvl w:val="0"/>
          <w:numId w:val="156"/>
        </w:numPr>
        <w:ind w:hanging="720"/>
        <w:rPr>
          <w:rFonts w:eastAsia="Calibri"/>
          <w:lang w:eastAsia="en-US"/>
        </w:rPr>
      </w:pPr>
      <w:r w:rsidRPr="006E6484">
        <w:rPr>
          <w:rFonts w:eastAsia="Calibri"/>
          <w:lang w:eastAsia="en-US"/>
        </w:rPr>
        <w:t xml:space="preserve">define the formats and procedures, including deadlines, applicable for the purpose of paragraph 2. </w:t>
      </w:r>
    </w:p>
    <w:p w14:paraId="728A2B25" w14:textId="77777777" w:rsidR="006E6484" w:rsidRDefault="00000000" w:rsidP="006E6484">
      <w:pPr>
        <w:rPr>
          <w:i/>
          <w:sz w:val="17"/>
        </w:rPr>
      </w:pPr>
      <w:r w:rsidRPr="009104B5">
        <w:t>Those implementing acts shall be adopted in accordance with the examination procedure referred to in Article 48(2).</w:t>
      </w:r>
      <w:r w:rsidRPr="009104B5">
        <w:rPr>
          <w:i/>
          <w:sz w:val="17"/>
        </w:rPr>
        <w:t xml:space="preserve"> </w:t>
      </w:r>
    </w:p>
    <w:p w14:paraId="3731C884" w14:textId="0BE644ED" w:rsidR="006E6484" w:rsidRDefault="006E6484" w:rsidP="006E6484">
      <w:pPr>
        <w:pStyle w:val="Article"/>
        <w:rPr>
          <w:ins w:id="713" w:author="Linus Kilander Xu" w:date="2024-03-05T07:52:00Z"/>
          <w:sz w:val="17"/>
        </w:rPr>
      </w:pPr>
      <w:ins w:id="714" w:author="Linus Kilander Xu" w:date="2024-03-05T07:52:00Z">
        <w:r w:rsidRPr="00700421">
          <w:rPr>
            <w:rFonts w:eastAsia="Calibri"/>
            <w:lang w:eastAsia="en-US"/>
          </w:rPr>
          <w:t xml:space="preserve">Article </w:t>
        </w:r>
        <w:r w:rsidRPr="00276F27">
          <w:rPr>
            <w:rFonts w:eastAsia="Calibri"/>
            <w:lang w:eastAsia="en-US"/>
          </w:rPr>
          <w:t>19</w:t>
        </w:r>
        <w:r w:rsidRPr="00700421">
          <w:rPr>
            <w:rFonts w:eastAsia="Calibri"/>
            <w:lang w:eastAsia="en-US"/>
          </w:rPr>
          <w:t>a</w:t>
        </w:r>
      </w:ins>
    </w:p>
    <w:p w14:paraId="59084FAF" w14:textId="39A62DA4" w:rsidR="006E6484" w:rsidRPr="00700421" w:rsidRDefault="006E6484" w:rsidP="006E6484">
      <w:pPr>
        <w:pStyle w:val="Heading2"/>
        <w:rPr>
          <w:ins w:id="715" w:author="Linus Kilander Xu" w:date="2024-03-05T07:52:00Z"/>
          <w:rFonts w:eastAsia="Calibri"/>
          <w:lang w:eastAsia="en-US"/>
        </w:rPr>
      </w:pPr>
      <w:ins w:id="716" w:author="Linus Kilander Xu" w:date="2024-03-05T07:52:00Z">
        <w:r w:rsidRPr="00700421">
          <w:rPr>
            <w:rFonts w:eastAsia="Calibri"/>
            <w:lang w:eastAsia="en-US"/>
          </w:rPr>
          <w:t>Requirements for non-qualified trust service providers</w:t>
        </w:r>
      </w:ins>
    </w:p>
    <w:p w14:paraId="2EE5DC5E" w14:textId="58DF1E56" w:rsidR="006E6484" w:rsidRPr="00700421" w:rsidRDefault="006E6484" w:rsidP="006E6484">
      <w:pPr>
        <w:pStyle w:val="Normalnumberd"/>
        <w:numPr>
          <w:ilvl w:val="0"/>
          <w:numId w:val="173"/>
        </w:numPr>
        <w:ind w:left="0" w:firstLine="0"/>
        <w:rPr>
          <w:ins w:id="717" w:author="Linus Kilander Xu" w:date="2024-03-05T07:52:00Z"/>
          <w:lang w:eastAsia="en-US"/>
        </w:rPr>
      </w:pPr>
      <w:ins w:id="718" w:author="Linus Kilander Xu" w:date="2024-03-05T07:52:00Z">
        <w:r w:rsidRPr="00700421">
          <w:rPr>
            <w:lang w:eastAsia="en-US"/>
          </w:rPr>
          <w:t>A non-qualified trust service provider providing non-qualified trust services shall:</w:t>
        </w:r>
      </w:ins>
    </w:p>
    <w:p w14:paraId="4343DC4A" w14:textId="65BD5BB4" w:rsidR="006E6484" w:rsidRPr="006E6484" w:rsidRDefault="006E6484" w:rsidP="006E6484">
      <w:pPr>
        <w:pStyle w:val="parenthesisnumbered"/>
        <w:numPr>
          <w:ilvl w:val="0"/>
          <w:numId w:val="175"/>
        </w:numPr>
        <w:ind w:hanging="720"/>
        <w:rPr>
          <w:ins w:id="719" w:author="Linus Kilander Xu" w:date="2024-03-05T07:52:00Z"/>
          <w:rFonts w:eastAsia="Calibri"/>
          <w:lang w:eastAsia="en-US"/>
        </w:rPr>
      </w:pPr>
      <w:ins w:id="720" w:author="Linus Kilander Xu" w:date="2024-03-05T07:52:00Z">
        <w:r w:rsidRPr="006E6484">
          <w:rPr>
            <w:rFonts w:eastAsia="Calibri"/>
            <w:lang w:eastAsia="en-US"/>
          </w:rPr>
          <w:t>have appropriate policies and take corresponding measures to manage legal, business, operational and other direct or indirect risks to the provision of the non-qualified trust service, which shall, notwithstanding Article 21 of Directive (EU) 2022/2555, include at least measures relating to:</w:t>
        </w:r>
      </w:ins>
    </w:p>
    <w:p w14:paraId="1D66CA11" w14:textId="4C63FC8F" w:rsidR="006E6484" w:rsidRPr="00700421" w:rsidRDefault="006E6484" w:rsidP="00313822">
      <w:pPr>
        <w:pStyle w:val="ListParagraph"/>
        <w:numPr>
          <w:ilvl w:val="0"/>
          <w:numId w:val="178"/>
        </w:numPr>
        <w:ind w:hanging="731"/>
        <w:rPr>
          <w:ins w:id="721" w:author="Linus Kilander Xu" w:date="2024-03-05T07:52:00Z"/>
          <w:rFonts w:eastAsia="Calibri"/>
          <w:lang w:eastAsia="en-US"/>
        </w:rPr>
      </w:pPr>
      <w:ins w:id="722" w:author="Linus Kilander Xu" w:date="2024-03-05T07:52:00Z">
        <w:r w:rsidRPr="00313822">
          <w:rPr>
            <w:rFonts w:eastAsia="Calibri"/>
            <w:lang w:eastAsia="en-US"/>
          </w:rPr>
          <w:t>registration and onboarding procedures for a trust service;</w:t>
        </w:r>
      </w:ins>
    </w:p>
    <w:p w14:paraId="0B62B716" w14:textId="1B1CC5A7" w:rsidR="006E6484" w:rsidRPr="00700421" w:rsidRDefault="006E6484" w:rsidP="00313822">
      <w:pPr>
        <w:pStyle w:val="ListParagraph"/>
        <w:numPr>
          <w:ilvl w:val="0"/>
          <w:numId w:val="178"/>
        </w:numPr>
        <w:ind w:hanging="731"/>
        <w:rPr>
          <w:ins w:id="723" w:author="Linus Kilander Xu" w:date="2024-03-05T07:52:00Z"/>
          <w:rFonts w:eastAsia="Calibri"/>
          <w:lang w:eastAsia="en-US"/>
        </w:rPr>
      </w:pPr>
      <w:ins w:id="724" w:author="Linus Kilander Xu" w:date="2024-03-05T07:52:00Z">
        <w:r w:rsidRPr="00313822">
          <w:rPr>
            <w:rFonts w:eastAsia="Calibri"/>
            <w:lang w:eastAsia="en-US"/>
          </w:rPr>
          <w:t>procedural or administrative checks needed to provide trust services;</w:t>
        </w:r>
      </w:ins>
    </w:p>
    <w:p w14:paraId="6516705A" w14:textId="59C48385" w:rsidR="006E6484" w:rsidRPr="00700421" w:rsidRDefault="006E6484" w:rsidP="00313822">
      <w:pPr>
        <w:pStyle w:val="ListParagraph"/>
        <w:numPr>
          <w:ilvl w:val="0"/>
          <w:numId w:val="178"/>
        </w:numPr>
        <w:ind w:hanging="731"/>
        <w:rPr>
          <w:ins w:id="725" w:author="Linus Kilander Xu" w:date="2024-03-05T07:52:00Z"/>
          <w:rFonts w:eastAsia="Calibri"/>
          <w:lang w:eastAsia="en-US"/>
        </w:rPr>
      </w:pPr>
      <w:ins w:id="726" w:author="Linus Kilander Xu" w:date="2024-03-05T07:52:00Z">
        <w:r w:rsidRPr="00313822">
          <w:rPr>
            <w:rFonts w:eastAsia="Calibri"/>
            <w:lang w:eastAsia="en-US"/>
          </w:rPr>
          <w:t>the management and implementation of trust services;</w:t>
        </w:r>
      </w:ins>
    </w:p>
    <w:p w14:paraId="28E110BA" w14:textId="6FDB345A" w:rsidR="006E6484" w:rsidRPr="00700421" w:rsidRDefault="006E6484" w:rsidP="006E6484">
      <w:pPr>
        <w:pStyle w:val="parenthesisnumbered"/>
        <w:numPr>
          <w:ilvl w:val="0"/>
          <w:numId w:val="175"/>
        </w:numPr>
        <w:ind w:hanging="720"/>
        <w:rPr>
          <w:ins w:id="727" w:author="Linus Kilander Xu" w:date="2024-03-05T07:52:00Z"/>
          <w:rFonts w:eastAsia="Calibri"/>
          <w:lang w:eastAsia="en-US"/>
        </w:rPr>
      </w:pPr>
      <w:ins w:id="728" w:author="Linus Kilander Xu" w:date="2024-03-05T07:52:00Z">
        <w:r w:rsidRPr="006E6484">
          <w:rPr>
            <w:rFonts w:eastAsia="Calibri"/>
            <w:lang w:eastAsia="en-US"/>
          </w:rPr>
          <w:t>notifying the supervisory body, the identifiable affected individuals, the public if it is of public interest and, where applicable, other relevant competent authorities, of any security breaches or disruptions in the provision of the service or the implementation of the measures referred to in point (a) (</w:t>
        </w:r>
        <w:proofErr w:type="spellStart"/>
        <w:r w:rsidRPr="006E6484">
          <w:rPr>
            <w:rFonts w:eastAsia="Calibri"/>
            <w:lang w:eastAsia="en-US"/>
          </w:rPr>
          <w:t>i</w:t>
        </w:r>
        <w:proofErr w:type="spellEnd"/>
        <w:r w:rsidRPr="006E6484">
          <w:rPr>
            <w:rFonts w:eastAsia="Calibri"/>
            <w:lang w:eastAsia="en-US"/>
          </w:rPr>
          <w:t>), (ii) or (iii), that have a significant impact on the trust service provided or on the personal data maintained therein, without undue delay and in any case no later than 24 hours of having become aware of any security breaches or disruptions.</w:t>
        </w:r>
      </w:ins>
    </w:p>
    <w:p w14:paraId="5D4B75DA" w14:textId="27974E3D" w:rsidR="006E6484" w:rsidRPr="00700421" w:rsidRDefault="006E6484" w:rsidP="006E6484">
      <w:pPr>
        <w:pStyle w:val="Normalnumberd"/>
        <w:rPr>
          <w:ins w:id="729" w:author="Linus Kilander Xu" w:date="2024-03-05T07:52:00Z"/>
          <w:lang w:eastAsia="en-US"/>
        </w:rPr>
      </w:pPr>
      <w:ins w:id="730" w:author="Linus Kilander Xu" w:date="2024-03-05T07:52: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paragraph </w:t>
        </w:r>
        <w:r w:rsidRPr="00276F27">
          <w:rPr>
            <w:lang w:eastAsia="en-US"/>
          </w:rPr>
          <w:t>1</w:t>
        </w:r>
        <w:r w:rsidRPr="00700421">
          <w:rPr>
            <w:lang w:eastAsia="en-US"/>
          </w:rPr>
          <w:t xml:space="preserve">, point (a), of this Article. Compliance with the requirements laid down in this Article shall be presumed where those standards, specifications and procedures are met.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24B264E8" w14:textId="77777777" w:rsidR="00313822" w:rsidRDefault="00313822">
      <w:pPr>
        <w:spacing w:before="0" w:after="160" w:line="259" w:lineRule="auto"/>
        <w:jc w:val="left"/>
        <w:rPr>
          <w:ins w:id="731" w:author="Linus Kilander Xu" w:date="2024-03-05T07:52:00Z"/>
          <w:b/>
          <w:i/>
          <w:sz w:val="28"/>
        </w:rPr>
      </w:pPr>
      <w:ins w:id="732" w:author="Linus Kilander Xu" w:date="2024-03-05T07:52:00Z">
        <w:r>
          <w:lastRenderedPageBreak/>
          <w:br w:type="page"/>
        </w:r>
      </w:ins>
    </w:p>
    <w:p w14:paraId="640A36CF" w14:textId="62F679FA" w:rsidR="007932CD" w:rsidRPr="009104B5" w:rsidRDefault="00000000" w:rsidP="00C339A7">
      <w:pPr>
        <w:pStyle w:val="Section"/>
      </w:pPr>
      <w:r w:rsidRPr="009104B5">
        <w:lastRenderedPageBreak/>
        <w:t xml:space="preserve">SECTION 3 </w:t>
      </w:r>
    </w:p>
    <w:p w14:paraId="76E5A01A" w14:textId="77777777" w:rsidR="007932CD" w:rsidRPr="009104B5" w:rsidRDefault="00000000" w:rsidP="00C339A7">
      <w:pPr>
        <w:pStyle w:val="Section"/>
      </w:pPr>
      <w:r w:rsidRPr="009104B5">
        <w:t xml:space="preserve">Qualified trust services </w:t>
      </w:r>
    </w:p>
    <w:p w14:paraId="623BFDC7" w14:textId="77777777" w:rsidR="007932CD" w:rsidRPr="009104B5" w:rsidRDefault="00000000" w:rsidP="009104B5">
      <w:pPr>
        <w:pStyle w:val="Article"/>
      </w:pPr>
      <w:r w:rsidRPr="009104B5">
        <w:t>Article 20</w:t>
      </w:r>
      <w:r w:rsidRPr="009104B5">
        <w:rPr>
          <w:b/>
        </w:rPr>
        <w:t xml:space="preserve"> </w:t>
      </w:r>
    </w:p>
    <w:p w14:paraId="3283B0B5" w14:textId="77777777" w:rsidR="007932CD" w:rsidRPr="009104B5" w:rsidRDefault="00000000" w:rsidP="00C339A7">
      <w:pPr>
        <w:pStyle w:val="Heading2"/>
      </w:pPr>
      <w:r w:rsidRPr="009104B5">
        <w:t xml:space="preserve">Supervision of qualified trust service providers </w:t>
      </w:r>
    </w:p>
    <w:p w14:paraId="011EDB70" w14:textId="1087247B" w:rsidR="007932CD" w:rsidRDefault="00000000" w:rsidP="00313822">
      <w:pPr>
        <w:pStyle w:val="Normalnumberd"/>
        <w:numPr>
          <w:ilvl w:val="0"/>
          <w:numId w:val="179"/>
        </w:numPr>
        <w:ind w:left="0" w:firstLine="0"/>
      </w:pPr>
      <w:r w:rsidRPr="009104B5">
        <w:t>Qualified trust service providers shall be audited at their own expense at least every 24 months by a conformity assessment body. The purpose of the audit shall be to confirm that the qualified trust service providers and the qualified trust services provided by them fulfil the requirements laid down in this Regulation. The qualified trust service providers shall submit the resulting conformity assessment report to the supervisory body within the period of three working days after receiving it.</w:t>
      </w:r>
      <w:del w:id="733" w:author="Linus Kilander Xu" w:date="2024-03-05T07:52:00Z">
        <w:r w:rsidRPr="009104B5">
          <w:delText xml:space="preserve"> </w:delText>
        </w:r>
      </w:del>
    </w:p>
    <w:p w14:paraId="30AC1D12" w14:textId="35F262D5" w:rsidR="00313822" w:rsidRPr="0072201C" w:rsidRDefault="00313822" w:rsidP="0072201C">
      <w:pPr>
        <w:pStyle w:val="Normalnumberd"/>
        <w:numPr>
          <w:ilvl w:val="0"/>
          <w:numId w:val="179"/>
        </w:numPr>
        <w:ind w:left="0" w:firstLine="0"/>
        <w:rPr>
          <w:ins w:id="734" w:author="Linus Kilander Xu" w:date="2024-03-05T07:52:00Z"/>
        </w:rPr>
      </w:pPr>
      <w:ins w:id="735" w:author="Linus Kilander Xu" w:date="2024-03-05T07:52:00Z">
        <w:r w:rsidRPr="0072201C">
          <w:t>Qualified trust service providers shall inform the supervisory body at the latest one month before any planned audits and shall allow the supervisory body to participate as an observer upon request.</w:t>
        </w:r>
      </w:ins>
    </w:p>
    <w:p w14:paraId="2D25E250" w14:textId="2167DD46" w:rsidR="00313822" w:rsidRPr="0072201C" w:rsidRDefault="00313822" w:rsidP="0072201C">
      <w:pPr>
        <w:pStyle w:val="Normalnumberd"/>
        <w:rPr>
          <w:ins w:id="736" w:author="Linus Kilander Xu" w:date="2024-03-05T07:52:00Z"/>
        </w:rPr>
      </w:pPr>
      <w:ins w:id="737" w:author="Linus Kilander Xu" w:date="2024-03-05T07:52:00Z">
        <w:r w:rsidRPr="0072201C">
          <w:t>Member States shall, without undue delay, notify to the Commission the names, addresses and accreditation details of the conformity assessment bodies referred to in paragraph 1 and any subsequent changes thereto. The Commission shall make that information available to all Member States.</w:t>
        </w:r>
      </w:ins>
    </w:p>
    <w:p w14:paraId="59486D14" w14:textId="30E3EBA5" w:rsidR="0072201C" w:rsidRPr="0072201C" w:rsidRDefault="0072201C" w:rsidP="0072201C">
      <w:pPr>
        <w:pStyle w:val="Normalnumberd"/>
        <w:numPr>
          <w:ilvl w:val="0"/>
          <w:numId w:val="179"/>
        </w:numPr>
        <w:ind w:left="0" w:firstLine="0"/>
      </w:pPr>
      <w:r w:rsidRPr="0072201C">
        <w:t>Without prejudice to paragraph 1, the supervisory body may at any time audit or request a conformity assessment body to perform a conformity assessment of the qualified trust service providers, at the expense of those trust service providers, to confirm that they and the qualified trust services provided by them fulfil the requirements laid down in this Regulation. Where personal data protection rules appear to have been breached, the supervisory body shall</w:t>
      </w:r>
      <w:ins w:id="738" w:author="Linus Kilander Xu" w:date="2024-03-05T07:52:00Z">
        <w:r w:rsidRPr="0072201C">
          <w:t>, without undue delay,</w:t>
        </w:r>
      </w:ins>
      <w:r w:rsidRPr="0072201C">
        <w:t xml:space="preserve"> inform the </w:t>
      </w:r>
      <w:del w:id="739" w:author="Linus Kilander Xu" w:date="2024-03-05T07:52:00Z">
        <w:r w:rsidR="00000000" w:rsidRPr="009104B5">
          <w:delText>data protection</w:delText>
        </w:r>
      </w:del>
      <w:ins w:id="740" w:author="Linus Kilander Xu" w:date="2024-03-05T07:52:00Z">
        <w:r w:rsidRPr="0072201C">
          <w:t>competent supervisory</w:t>
        </w:r>
      </w:ins>
      <w:r w:rsidRPr="0072201C">
        <w:t xml:space="preserve"> authorities </w:t>
      </w:r>
      <w:ins w:id="741" w:author="Linus Kilander Xu" w:date="2024-03-05T07:52:00Z">
        <w:r w:rsidRPr="0072201C">
          <w:t xml:space="preserve">established pursuant to Article 51 </w:t>
        </w:r>
      </w:ins>
      <w:r w:rsidRPr="0072201C">
        <w:t xml:space="preserve">of </w:t>
      </w:r>
      <w:del w:id="742" w:author="Linus Kilander Xu" w:date="2024-03-05T07:52:00Z">
        <w:r w:rsidR="00000000" w:rsidRPr="009104B5">
          <w:delText xml:space="preserve">the results of its audits. </w:delText>
        </w:r>
      </w:del>
      <w:ins w:id="743" w:author="Linus Kilander Xu" w:date="2024-03-05T07:52:00Z">
        <w:r w:rsidRPr="0072201C">
          <w:t>Regulation (EU) 2016/679.</w:t>
        </w:r>
      </w:ins>
    </w:p>
    <w:p w14:paraId="4A8D8D4E" w14:textId="19253D82" w:rsidR="0072201C" w:rsidRPr="0072201C" w:rsidRDefault="0072201C" w:rsidP="0072201C">
      <w:pPr>
        <w:pStyle w:val="Normalnumberd"/>
        <w:rPr>
          <w:ins w:id="744" w:author="Linus Kilander Xu" w:date="2024-03-05T07:52:00Z"/>
        </w:rPr>
      </w:pPr>
      <w:r w:rsidRPr="0072201C">
        <w:t xml:space="preserve">Where the </w:t>
      </w:r>
      <w:del w:id="745" w:author="Linus Kilander Xu" w:date="2024-03-05T07:52:00Z">
        <w:r w:rsidR="00000000" w:rsidRPr="009104B5">
          <w:delText xml:space="preserve">supervisory body requires the </w:delText>
        </w:r>
      </w:del>
      <w:r w:rsidRPr="0072201C">
        <w:t xml:space="preserve">qualified trust service provider </w:t>
      </w:r>
      <w:del w:id="746" w:author="Linus Kilander Xu" w:date="2024-03-05T07:52:00Z">
        <w:r w:rsidR="00000000" w:rsidRPr="009104B5">
          <w:delText>to remedy any failure</w:delText>
        </w:r>
      </w:del>
      <w:ins w:id="747" w:author="Linus Kilander Xu" w:date="2024-03-05T07:52:00Z">
        <w:r w:rsidRPr="0072201C">
          <w:t>fails</w:t>
        </w:r>
      </w:ins>
      <w:r w:rsidRPr="0072201C">
        <w:t xml:space="preserve"> to fulfil </w:t>
      </w:r>
      <w:ins w:id="748" w:author="Linus Kilander Xu" w:date="2024-03-05T07:52:00Z">
        <w:r w:rsidRPr="0072201C">
          <w:t xml:space="preserve">any of the </w:t>
        </w:r>
      </w:ins>
      <w:r w:rsidRPr="0072201C">
        <w:t xml:space="preserve">requirements </w:t>
      </w:r>
      <w:del w:id="749" w:author="Linus Kilander Xu" w:date="2024-03-05T07:52:00Z">
        <w:r w:rsidR="00000000" w:rsidRPr="009104B5">
          <w:delText>under</w:delText>
        </w:r>
      </w:del>
      <w:ins w:id="750" w:author="Linus Kilander Xu" w:date="2024-03-05T07:52:00Z">
        <w:r w:rsidRPr="0072201C">
          <w:t>set out by</w:t>
        </w:r>
      </w:ins>
      <w:r w:rsidRPr="0072201C">
        <w:t xml:space="preserve"> this Regulation</w:t>
      </w:r>
      <w:del w:id="751" w:author="Linus Kilander Xu" w:date="2024-03-05T07:52:00Z">
        <w:r w:rsidR="00000000" w:rsidRPr="009104B5">
          <w:delText xml:space="preserve"> and where</w:delText>
        </w:r>
      </w:del>
      <w:ins w:id="752" w:author="Linus Kilander Xu" w:date="2024-03-05T07:52:00Z">
        <w:r w:rsidRPr="0072201C">
          <w:t xml:space="preserve">, the supervisory body shall require it to provide a remedy within a set time limit, if applicable. </w:t>
        </w:r>
      </w:ins>
    </w:p>
    <w:p w14:paraId="3372CF8A" w14:textId="493F4489" w:rsidR="0072201C" w:rsidRPr="0072201C" w:rsidRDefault="0072201C" w:rsidP="0072201C">
      <w:pPr>
        <w:pStyle w:val="Normalnumberd"/>
        <w:rPr>
          <w:ins w:id="753" w:author="Linus Kilander Xu" w:date="2024-03-05T07:52:00Z"/>
        </w:rPr>
      </w:pPr>
      <w:ins w:id="754" w:author="Linus Kilander Xu" w:date="2024-03-05T07:52:00Z">
        <w:r w:rsidRPr="0072201C">
          <w:t>Where</w:t>
        </w:r>
      </w:ins>
      <w:r w:rsidRPr="0072201C">
        <w:t xml:space="preserve"> that provider does not </w:t>
      </w:r>
      <w:del w:id="755" w:author="Linus Kilander Xu" w:date="2024-03-05T07:52:00Z">
        <w:r w:rsidR="00000000" w:rsidRPr="009104B5">
          <w:delText>act accordingly,</w:delText>
        </w:r>
      </w:del>
      <w:ins w:id="756" w:author="Linus Kilander Xu" w:date="2024-03-05T07:52:00Z">
        <w:r w:rsidRPr="0072201C">
          <w:t>provide a remedy</w:t>
        </w:r>
      </w:ins>
      <w:r w:rsidRPr="0072201C">
        <w:t xml:space="preserve"> and</w:t>
      </w:r>
      <w:del w:id="757" w:author="Linus Kilander Xu" w:date="2024-03-05T07:52:00Z">
        <w:r w:rsidR="00000000" w:rsidRPr="009104B5">
          <w:delText xml:space="preserve"> if</w:delText>
        </w:r>
      </w:del>
      <w:ins w:id="758" w:author="Linus Kilander Xu" w:date="2024-03-05T07:52:00Z">
        <w:r w:rsidRPr="0072201C">
          <w:t>, where</w:t>
        </w:r>
      </w:ins>
      <w:r w:rsidRPr="0072201C">
        <w:t xml:space="preserve"> applicable within </w:t>
      </w:r>
      <w:del w:id="759" w:author="Linus Kilander Xu" w:date="2024-03-05T07:52:00Z">
        <w:r w:rsidR="00000000" w:rsidRPr="009104B5">
          <w:delText>a</w:delText>
        </w:r>
      </w:del>
      <w:ins w:id="760" w:author="Linus Kilander Xu" w:date="2024-03-05T07:52:00Z">
        <w:r w:rsidRPr="0072201C">
          <w:t>the</w:t>
        </w:r>
      </w:ins>
      <w:r w:rsidRPr="0072201C">
        <w:t xml:space="preserve"> time limit set by the supervisory body, the supervisory body, </w:t>
      </w:r>
      <w:del w:id="761" w:author="Linus Kilander Xu" w:date="2024-03-05T07:52:00Z">
        <w:r w:rsidR="00000000" w:rsidRPr="009104B5">
          <w:delText>taking into account,</w:delText>
        </w:r>
      </w:del>
      <w:ins w:id="762" w:author="Linus Kilander Xu" w:date="2024-03-05T07:52:00Z">
        <w:r w:rsidRPr="0072201C">
          <w:t>where justified</w:t>
        </w:r>
      </w:ins>
      <w:r w:rsidRPr="0072201C">
        <w:t xml:space="preserve"> in particular</w:t>
      </w:r>
      <w:del w:id="763" w:author="Linus Kilander Xu" w:date="2024-03-05T07:52:00Z">
        <w:r w:rsidR="00000000" w:rsidRPr="009104B5">
          <w:delText>,</w:delText>
        </w:r>
      </w:del>
      <w:ins w:id="764" w:author="Linus Kilander Xu" w:date="2024-03-05T07:52:00Z">
        <w:r w:rsidRPr="0072201C">
          <w:t xml:space="preserve"> by</w:t>
        </w:r>
      </w:ins>
      <w:r w:rsidRPr="0072201C">
        <w:t xml:space="preserve"> the extent, duration and consequences of that failure, </w:t>
      </w:r>
      <w:del w:id="765" w:author="Linus Kilander Xu" w:date="2024-03-05T07:52:00Z">
        <w:r w:rsidR="00000000" w:rsidRPr="009104B5">
          <w:delText>may</w:delText>
        </w:r>
      </w:del>
      <w:ins w:id="766" w:author="Linus Kilander Xu" w:date="2024-03-05T07:52:00Z">
        <w:r w:rsidRPr="0072201C">
          <w:t>shall</w:t>
        </w:r>
      </w:ins>
      <w:r w:rsidRPr="0072201C">
        <w:t xml:space="preserve"> withdraw the qualified status of that provider or of the affected service it provides</w:t>
      </w:r>
      <w:del w:id="767" w:author="Linus Kilander Xu" w:date="2024-03-05T07:52:00Z">
        <w:r w:rsidR="00000000" w:rsidRPr="009104B5">
          <w:delText xml:space="preserve"> and inform the body referred</w:delText>
        </w:r>
      </w:del>
      <w:ins w:id="768" w:author="Linus Kilander Xu" w:date="2024-03-05T07:52:00Z">
        <w:r>
          <w:t>.</w:t>
        </w:r>
      </w:ins>
    </w:p>
    <w:p w14:paraId="5690B1AE" w14:textId="69CF4127" w:rsidR="0072201C" w:rsidRPr="0072201C" w:rsidRDefault="0072201C" w:rsidP="0072201C">
      <w:pPr>
        <w:pStyle w:val="Normalnumberd"/>
        <w:numPr>
          <w:ilvl w:val="0"/>
          <w:numId w:val="179"/>
        </w:numPr>
        <w:ind w:left="0" w:firstLine="0"/>
        <w:rPr>
          <w:ins w:id="769" w:author="Linus Kilander Xu" w:date="2024-03-05T07:52:00Z"/>
        </w:rPr>
      </w:pPr>
      <w:ins w:id="770" w:author="Linus Kilander Xu" w:date="2024-03-05T07:52:00Z">
        <w:r w:rsidRPr="0072201C">
          <w:t>Where the competent authorities designated or established pursuant</w:t>
        </w:r>
      </w:ins>
      <w:r w:rsidRPr="0072201C">
        <w:t xml:space="preserve"> to </w:t>
      </w:r>
      <w:del w:id="771" w:author="Linus Kilander Xu" w:date="2024-03-05T07:52:00Z">
        <w:r w:rsidR="00000000" w:rsidRPr="009104B5">
          <w:delText xml:space="preserve">in </w:delText>
        </w:r>
      </w:del>
      <w:r w:rsidRPr="0072201C">
        <w:t xml:space="preserve">Article </w:t>
      </w:r>
      <w:del w:id="772" w:author="Linus Kilander Xu" w:date="2024-03-05T07:52:00Z">
        <w:r w:rsidR="00000000" w:rsidRPr="009104B5">
          <w:delText>22(3) for</w:delText>
        </w:r>
      </w:del>
      <w:ins w:id="773" w:author="Linus Kilander Xu" w:date="2024-03-05T07:52:00Z">
        <w:r w:rsidRPr="0072201C">
          <w:t>8(1) of Directive (EU) 2022/2555 informs</w:t>
        </w:r>
      </w:ins>
      <w:r w:rsidRPr="0072201C">
        <w:t xml:space="preserve"> the </w:t>
      </w:r>
      <w:del w:id="774" w:author="Linus Kilander Xu" w:date="2024-03-05T07:52:00Z">
        <w:r w:rsidR="00000000" w:rsidRPr="009104B5">
          <w:delText>purposes of updating</w:delText>
        </w:r>
      </w:del>
      <w:ins w:id="775" w:author="Linus Kilander Xu" w:date="2024-03-05T07:52:00Z">
        <w:r w:rsidRPr="0072201C">
          <w:t>supervisory body that</w:t>
        </w:r>
      </w:ins>
      <w:r w:rsidRPr="0072201C">
        <w:t xml:space="preserve"> the </w:t>
      </w:r>
      <w:del w:id="776" w:author="Linus Kilander Xu" w:date="2024-03-05T07:52:00Z">
        <w:r w:rsidR="00000000" w:rsidRPr="009104B5">
          <w:delText>trusted lists referred</w:delText>
        </w:r>
      </w:del>
      <w:ins w:id="777" w:author="Linus Kilander Xu" w:date="2024-03-05T07:52:00Z">
        <w:r w:rsidRPr="0072201C">
          <w:t>qualified trust service provider fails</w:t>
        </w:r>
      </w:ins>
      <w:r w:rsidRPr="0072201C">
        <w:t xml:space="preserve"> to </w:t>
      </w:r>
      <w:ins w:id="778" w:author="Linus Kilander Xu" w:date="2024-03-05T07:52:00Z">
        <w:r w:rsidRPr="0072201C">
          <w:t xml:space="preserve">fulfil any of the requirements set out </w:t>
        </w:r>
      </w:ins>
      <w:r w:rsidRPr="0072201C">
        <w:t xml:space="preserve">in Article </w:t>
      </w:r>
      <w:del w:id="779" w:author="Linus Kilander Xu" w:date="2024-03-05T07:52:00Z">
        <w:r w:rsidR="00000000" w:rsidRPr="009104B5">
          <w:delText xml:space="preserve">22(1). </w:delText>
        </w:r>
      </w:del>
      <w:ins w:id="780" w:author="Linus Kilander Xu" w:date="2024-03-05T07:52:00Z">
        <w:r w:rsidRPr="0072201C">
          <w:t>21 of that Directive, the supervisory body, where justified in particular by the extent, duration and consequences of that failure, shall withdraw the qualified status of that provider or of the affected service that it provides.</w:t>
        </w:r>
      </w:ins>
    </w:p>
    <w:p w14:paraId="07FD442B" w14:textId="21277677" w:rsidR="0072201C" w:rsidRPr="0072201C" w:rsidRDefault="0072201C" w:rsidP="0072201C">
      <w:pPr>
        <w:pStyle w:val="Normalnumberd"/>
        <w:rPr>
          <w:ins w:id="781" w:author="Linus Kilander Xu" w:date="2024-03-05T07:52:00Z"/>
        </w:rPr>
      </w:pPr>
      <w:ins w:id="782" w:author="Linus Kilander Xu" w:date="2024-03-05T07:52:00Z">
        <w:r w:rsidRPr="0072201C">
          <w:t xml:space="preserve">Where the supervisory authorities established pursuant to Article 51 of Regulation (EU) 2016/679 informs the supervisory body that the qualified trust service provider fails to fulfil any of the requirements set out in that Regulation, the supervisory body, where justified in particular by the extent, </w:t>
        </w:r>
        <w:r w:rsidRPr="0072201C">
          <w:lastRenderedPageBreak/>
          <w:t>duration and consequences of that failure, shall withdraw the qualified status of that provider or of the affected service it provides.</w:t>
        </w:r>
      </w:ins>
    </w:p>
    <w:p w14:paraId="1A2CE4F0" w14:textId="37AE369E" w:rsidR="0072201C" w:rsidRPr="0072201C" w:rsidRDefault="0072201C" w:rsidP="0072201C">
      <w:pPr>
        <w:pStyle w:val="Normalnumberd"/>
      </w:pPr>
      <w:r w:rsidRPr="0072201C">
        <w:t xml:space="preserve">The supervisory body shall inform the qualified trust service provider of the withdrawal of its qualified status or of the qualified status of the service concerned. </w:t>
      </w:r>
      <w:ins w:id="783" w:author="Linus Kilander Xu" w:date="2024-03-05T07:52:00Z">
        <w:r w:rsidRPr="0072201C">
          <w:t>The supervisory body shall inform the body notified pursuant to Article 22(3) of this Regulation for the purposes of updating the trusted lists referred to in paragraph 1 of that Article and the competent authority designated or established pursuant to Article 8(1) of Directive (EU) 2022/2555.</w:t>
        </w:r>
      </w:ins>
    </w:p>
    <w:p w14:paraId="47579152" w14:textId="36169EC5" w:rsidR="0072201C" w:rsidRPr="0072201C" w:rsidRDefault="00000000" w:rsidP="0072201C">
      <w:pPr>
        <w:pStyle w:val="Normalnumberd"/>
      </w:pPr>
      <w:del w:id="784" w:author="Linus Kilander Xu" w:date="2024-03-05T07:52:00Z">
        <w:r w:rsidRPr="009104B5">
          <w:delText>The</w:delText>
        </w:r>
      </w:del>
      <w:ins w:id="785" w:author="Linus Kilander Xu" w:date="2024-03-05T07:52:00Z">
        <w:r w:rsidR="0072201C" w:rsidRPr="0072201C">
          <w:t>By. [12 months from the date of entry into force of this amending Regulation], the</w:t>
        </w:r>
      </w:ins>
      <w:r w:rsidR="0072201C" w:rsidRPr="0072201C">
        <w:t xml:space="preserve"> Commission </w:t>
      </w:r>
      <w:del w:id="786" w:author="Linus Kilander Xu" w:date="2024-03-05T07:52:00Z">
        <w:r w:rsidRPr="009104B5">
          <w:delText>may</w:delText>
        </w:r>
      </w:del>
      <w:ins w:id="787" w:author="Linus Kilander Xu" w:date="2024-03-05T07:52:00Z">
        <w:r w:rsidR="0072201C" w:rsidRPr="0072201C">
          <w:t>shall</w:t>
        </w:r>
      </w:ins>
      <w:r w:rsidR="0072201C" w:rsidRPr="0072201C">
        <w:t xml:space="preserve">, by means of implementing acts, establish </w:t>
      </w:r>
      <w:ins w:id="788" w:author="Linus Kilander Xu" w:date="2024-03-05T07:52:00Z">
        <w:r w:rsidR="0072201C" w:rsidRPr="0072201C">
          <w:t xml:space="preserve">a list of </w:t>
        </w:r>
      </w:ins>
      <w:r w:rsidR="0072201C" w:rsidRPr="0072201C">
        <w:t xml:space="preserve">reference </w:t>
      </w:r>
      <w:del w:id="789" w:author="Linus Kilander Xu" w:date="2024-03-05T07:52:00Z">
        <w:r w:rsidRPr="009104B5">
          <w:delText xml:space="preserve">number of the </w:delText>
        </w:r>
      </w:del>
      <w:ins w:id="790" w:author="Linus Kilander Xu" w:date="2024-03-05T07:52:00Z">
        <w:r w:rsidR="0072201C" w:rsidRPr="0072201C">
          <w:t xml:space="preserve">standards and, where necessary, establish specifications and procedures for the </w:t>
        </w:r>
      </w:ins>
      <w:r w:rsidR="0072201C" w:rsidRPr="0072201C">
        <w:t>following</w:t>
      </w:r>
      <w:del w:id="791" w:author="Linus Kilander Xu" w:date="2024-03-05T07:52:00Z">
        <w:r w:rsidRPr="009104B5">
          <w:delText xml:space="preserve"> standards: </w:delText>
        </w:r>
      </w:del>
      <w:ins w:id="792" w:author="Linus Kilander Xu" w:date="2024-03-05T07:52:00Z">
        <w:r w:rsidR="0072201C" w:rsidRPr="0072201C">
          <w:t>:</w:t>
        </w:r>
      </w:ins>
    </w:p>
    <w:p w14:paraId="056ED13B" w14:textId="1CD5BA3E" w:rsidR="0072201C" w:rsidRDefault="0072201C" w:rsidP="0072201C">
      <w:pPr>
        <w:pStyle w:val="parenthesisnumbered"/>
        <w:numPr>
          <w:ilvl w:val="0"/>
          <w:numId w:val="181"/>
        </w:numPr>
        <w:ind w:hanging="720"/>
        <w:rPr>
          <w:rFonts w:eastAsia="Calibri"/>
          <w:lang w:eastAsia="en-US"/>
        </w:rPr>
      </w:pPr>
      <w:ins w:id="793" w:author="Linus Kilander Xu" w:date="2024-03-05T07:52:00Z">
        <w:r w:rsidRPr="0072201C">
          <w:rPr>
            <w:rFonts w:eastAsia="Calibri"/>
            <w:lang w:eastAsia="en-US"/>
          </w:rPr>
          <w:t xml:space="preserve">the </w:t>
        </w:r>
      </w:ins>
      <w:r w:rsidRPr="0072201C">
        <w:rPr>
          <w:rFonts w:eastAsia="Calibri"/>
          <w:lang w:eastAsia="en-US"/>
        </w:rPr>
        <w:t>accreditation of the conformity assessment bodies and for the conformity assessment report referred to in paragraph 1;</w:t>
      </w:r>
      <w:del w:id="794" w:author="Linus Kilander Xu" w:date="2024-03-05T07:52:00Z">
        <w:r w:rsidR="00000000" w:rsidRPr="009104B5">
          <w:delText xml:space="preserve"> </w:delText>
        </w:r>
      </w:del>
    </w:p>
    <w:p w14:paraId="20E41B29" w14:textId="6E06B1D2" w:rsidR="0072201C" w:rsidRPr="0072201C" w:rsidRDefault="0072201C" w:rsidP="0072201C">
      <w:pPr>
        <w:pStyle w:val="parenthesisnumbered"/>
        <w:numPr>
          <w:ilvl w:val="0"/>
          <w:numId w:val="181"/>
        </w:numPr>
        <w:spacing w:before="120" w:after="120" w:line="360" w:lineRule="auto"/>
        <w:ind w:hanging="720"/>
        <w:rPr>
          <w:ins w:id="795" w:author="Linus Kilander Xu" w:date="2024-03-05T07:52:00Z"/>
          <w:rFonts w:eastAsia="Calibri"/>
          <w:lang w:eastAsia="en-US"/>
        </w:rPr>
      </w:pPr>
      <w:ins w:id="796" w:author="Linus Kilander Xu" w:date="2024-03-05T07:52:00Z">
        <w:r w:rsidRPr="0072201C">
          <w:rPr>
            <w:rFonts w:eastAsia="Calibri"/>
            <w:lang w:eastAsia="en-US"/>
          </w:rPr>
          <w:t xml:space="preserve">the </w:t>
        </w:r>
      </w:ins>
      <w:r w:rsidRPr="0072201C">
        <w:rPr>
          <w:rFonts w:eastAsia="Calibri"/>
          <w:lang w:eastAsia="en-US"/>
        </w:rPr>
        <w:t xml:space="preserve">auditing </w:t>
      </w:r>
      <w:del w:id="797" w:author="Linus Kilander Xu" w:date="2024-03-05T07:52:00Z">
        <w:r w:rsidR="00000000" w:rsidRPr="009104B5">
          <w:delText>rules under which</w:delText>
        </w:r>
      </w:del>
      <w:ins w:id="798" w:author="Linus Kilander Xu" w:date="2024-03-05T07:52:00Z">
        <w:r w:rsidRPr="0072201C">
          <w:rPr>
            <w:rFonts w:eastAsia="Calibri"/>
            <w:lang w:eastAsia="en-US"/>
          </w:rPr>
          <w:t>requirements for the</w:t>
        </w:r>
      </w:ins>
      <w:r w:rsidRPr="0072201C">
        <w:rPr>
          <w:rFonts w:eastAsia="Calibri"/>
          <w:lang w:eastAsia="en-US"/>
        </w:rPr>
        <w:t xml:space="preserve"> conformity assessment bodies </w:t>
      </w:r>
      <w:del w:id="799" w:author="Linus Kilander Xu" w:date="2024-03-05T07:52:00Z">
        <w:r w:rsidR="00000000" w:rsidRPr="009104B5">
          <w:delText>will</w:delText>
        </w:r>
      </w:del>
      <w:ins w:id="800" w:author="Linus Kilander Xu" w:date="2024-03-05T07:52:00Z">
        <w:r w:rsidRPr="0072201C">
          <w:rPr>
            <w:rFonts w:eastAsia="Calibri"/>
            <w:lang w:eastAsia="en-US"/>
          </w:rPr>
          <w:t>to</w:t>
        </w:r>
      </w:ins>
      <w:r w:rsidRPr="0072201C">
        <w:rPr>
          <w:rFonts w:eastAsia="Calibri"/>
          <w:lang w:eastAsia="en-US"/>
        </w:rPr>
        <w:t xml:space="preserve"> carry out their conformity assessment</w:t>
      </w:r>
      <w:ins w:id="801" w:author="Linus Kilander Xu" w:date="2024-03-05T07:52:00Z">
        <w:r w:rsidRPr="0072201C">
          <w:rPr>
            <w:rFonts w:eastAsia="Calibri"/>
            <w:b/>
            <w:i/>
            <w:lang w:eastAsia="en-US"/>
          </w:rPr>
          <w:t>, including composite assessment,</w:t>
        </w:r>
      </w:ins>
      <w:r w:rsidRPr="0072201C">
        <w:rPr>
          <w:rFonts w:eastAsia="Calibri"/>
          <w:lang w:eastAsia="en-US"/>
        </w:rPr>
        <w:t xml:space="preserve"> of the qualified trust service providers as referred to in paragraph 1</w:t>
      </w:r>
      <w:ins w:id="802" w:author="Linus Kilander Xu" w:date="2024-03-05T07:52:00Z">
        <w:r w:rsidRPr="0072201C">
          <w:rPr>
            <w:rFonts w:eastAsia="Calibri"/>
            <w:lang w:eastAsia="en-US"/>
          </w:rPr>
          <w:t>;</w:t>
        </w:r>
      </w:ins>
    </w:p>
    <w:p w14:paraId="69F2A725" w14:textId="11E0A86C" w:rsidR="0072201C" w:rsidRPr="0072201C" w:rsidRDefault="0072201C" w:rsidP="0072201C">
      <w:pPr>
        <w:pStyle w:val="parenthesisnumbered"/>
        <w:numPr>
          <w:ilvl w:val="0"/>
          <w:numId w:val="181"/>
        </w:numPr>
        <w:spacing w:before="120" w:after="120" w:line="360" w:lineRule="auto"/>
        <w:ind w:hanging="720"/>
        <w:rPr>
          <w:rFonts w:eastAsia="Calibri"/>
          <w:lang w:eastAsia="en-US"/>
        </w:rPr>
      </w:pPr>
      <w:ins w:id="803" w:author="Linus Kilander Xu" w:date="2024-03-05T07:52:00Z">
        <w:r w:rsidRPr="0072201C">
          <w:rPr>
            <w:rFonts w:eastAsia="Calibri"/>
            <w:lang w:eastAsia="en-US"/>
          </w:rPr>
          <w:t>the conformity assessment schemes for carrying out the conformity assessment of the qualified trust service providers by the conformity assessment bodies and for the provision of the report referred to in paragraph 1</w:t>
        </w:r>
      </w:ins>
      <w:r w:rsidRPr="0072201C">
        <w:rPr>
          <w:rFonts w:eastAsia="Calibri"/>
          <w:lang w:eastAsia="en-US"/>
        </w:rPr>
        <w:t>.</w:t>
      </w:r>
      <w:del w:id="804" w:author="Linus Kilander Xu" w:date="2024-03-05T07:52:00Z">
        <w:r w:rsidR="00000000" w:rsidRPr="009104B5">
          <w:delText xml:space="preserve"> </w:delText>
        </w:r>
      </w:del>
    </w:p>
    <w:p w14:paraId="24F33279" w14:textId="389C46DF" w:rsidR="0072201C" w:rsidRDefault="0072201C" w:rsidP="0072201C">
      <w:pPr>
        <w:rPr>
          <w:rFonts w:eastAsia="Calibri"/>
          <w:lang w:eastAsia="en-US"/>
        </w:rPr>
      </w:pPr>
      <w:r w:rsidRPr="0072201C">
        <w:rPr>
          <w:rFonts w:eastAsia="Calibri"/>
          <w:lang w:eastAsia="en-US"/>
        </w:rPr>
        <w:t>Those implementing acts shall be adopted in accordance with the examination procedure referred to in Article 48(2)</w:t>
      </w:r>
      <w:r w:rsidR="002C3D51">
        <w:rPr>
          <w:rFonts w:eastAsia="Calibri"/>
          <w:lang w:eastAsia="en-US"/>
        </w:rPr>
        <w:t>.</w:t>
      </w:r>
    </w:p>
    <w:p w14:paraId="6594DC72" w14:textId="72A9F6B2" w:rsidR="002C3D51" w:rsidRPr="0072201C" w:rsidRDefault="002C3D51" w:rsidP="002C3D51">
      <w:pPr>
        <w:pStyle w:val="Article"/>
        <w:rPr>
          <w:rFonts w:eastAsia="Calibri"/>
          <w:lang w:eastAsia="en-US"/>
        </w:rPr>
      </w:pPr>
      <w:r>
        <w:rPr>
          <w:rFonts w:eastAsia="Calibri"/>
          <w:lang w:eastAsia="en-US"/>
        </w:rPr>
        <w:t>Article 21</w:t>
      </w:r>
      <w:del w:id="805" w:author="Linus Kilander Xu" w:date="2024-03-05T07:52:00Z">
        <w:r w:rsidR="00000000" w:rsidRPr="009104B5">
          <w:rPr>
            <w:b/>
          </w:rPr>
          <w:delText xml:space="preserve"> </w:delText>
        </w:r>
      </w:del>
    </w:p>
    <w:p w14:paraId="4577CF20" w14:textId="77777777" w:rsidR="007932CD" w:rsidRPr="009104B5" w:rsidRDefault="00000000" w:rsidP="00ED7CE9">
      <w:pPr>
        <w:pStyle w:val="Heading2"/>
      </w:pPr>
      <w:r w:rsidRPr="009104B5">
        <w:t xml:space="preserve">Initiation of a qualified trust service </w:t>
      </w:r>
    </w:p>
    <w:p w14:paraId="2051E727" w14:textId="5D5275F9" w:rsidR="007932CD" w:rsidRPr="009104B5" w:rsidRDefault="002C3D51" w:rsidP="002C3D51">
      <w:pPr>
        <w:pStyle w:val="Normalnumberd"/>
        <w:numPr>
          <w:ilvl w:val="0"/>
          <w:numId w:val="183"/>
        </w:numPr>
        <w:ind w:left="0" w:firstLine="0"/>
      </w:pPr>
      <w:r w:rsidRPr="00700421">
        <w:rPr>
          <w:lang w:eastAsia="en-US"/>
        </w:rPr>
        <w:t>Where trust service providers</w:t>
      </w:r>
      <w:del w:id="806" w:author="Linus Kilander Xu" w:date="2024-03-05T07:52:00Z">
        <w:r w:rsidR="00000000" w:rsidRPr="009104B5">
          <w:delText>, without qualified status,</w:delText>
        </w:r>
      </w:del>
      <w:r w:rsidRPr="00700421">
        <w:rPr>
          <w:lang w:eastAsia="en-US"/>
        </w:rPr>
        <w:t xml:space="preserve"> intend to start providing </w:t>
      </w:r>
      <w:ins w:id="807" w:author="Linus Kilander Xu" w:date="2024-03-05T07:52:00Z">
        <w:r w:rsidRPr="00700421">
          <w:rPr>
            <w:lang w:eastAsia="en-US"/>
          </w:rPr>
          <w:t xml:space="preserve">a </w:t>
        </w:r>
      </w:ins>
      <w:r w:rsidRPr="00700421">
        <w:rPr>
          <w:lang w:eastAsia="en-US"/>
        </w:rPr>
        <w:t xml:space="preserve">qualified trust </w:t>
      </w:r>
      <w:del w:id="808" w:author="Linus Kilander Xu" w:date="2024-03-05T07:52:00Z">
        <w:r w:rsidR="00000000" w:rsidRPr="009104B5">
          <w:delText>services</w:delText>
        </w:r>
      </w:del>
      <w:ins w:id="809" w:author="Linus Kilander Xu" w:date="2024-03-05T07:52:00Z">
        <w:r w:rsidRPr="00700421">
          <w:rPr>
            <w:lang w:eastAsia="en-US"/>
          </w:rPr>
          <w:t>service</w:t>
        </w:r>
      </w:ins>
      <w:r w:rsidRPr="00700421">
        <w:rPr>
          <w:lang w:eastAsia="en-US"/>
        </w:rPr>
        <w:t xml:space="preserve">, they shall </w:t>
      </w:r>
      <w:del w:id="810" w:author="Linus Kilander Xu" w:date="2024-03-05T07:52:00Z">
        <w:r w:rsidR="00000000" w:rsidRPr="009104B5">
          <w:delText>submit to</w:delText>
        </w:r>
      </w:del>
      <w:ins w:id="811" w:author="Linus Kilander Xu" w:date="2024-03-05T07:52:00Z">
        <w:r w:rsidRPr="00700421">
          <w:rPr>
            <w:lang w:eastAsia="en-US"/>
          </w:rPr>
          <w:t>notify</w:t>
        </w:r>
      </w:ins>
      <w:r w:rsidRPr="00700421">
        <w:rPr>
          <w:lang w:eastAsia="en-US"/>
        </w:rPr>
        <w:t xml:space="preserve"> the supervisory body</w:t>
      </w:r>
      <w:del w:id="812" w:author="Linus Kilander Xu" w:date="2024-03-05T07:52:00Z">
        <w:r w:rsidR="00000000" w:rsidRPr="009104B5">
          <w:delText xml:space="preserve"> a notification</w:delText>
        </w:r>
      </w:del>
      <w:r w:rsidRPr="00700421">
        <w:rPr>
          <w:lang w:eastAsia="en-US"/>
        </w:rPr>
        <w:t xml:space="preserve"> of their intention together with a conformity assessment report issued by a conformity assessment body</w:t>
      </w:r>
      <w:ins w:id="813" w:author="Linus Kilander Xu" w:date="2024-03-05T07:52:00Z">
        <w:r w:rsidRPr="00700421">
          <w:rPr>
            <w:lang w:eastAsia="en-US"/>
          </w:rPr>
          <w:t xml:space="preserve"> confirming the fulfilment of the requirements laid down in this Regulation and in Article </w:t>
        </w:r>
        <w:r w:rsidRPr="00276F27">
          <w:rPr>
            <w:lang w:eastAsia="en-US"/>
          </w:rPr>
          <w:t>21</w:t>
        </w:r>
        <w:r w:rsidRPr="00700421">
          <w:rPr>
            <w:lang w:eastAsia="en-US"/>
          </w:rPr>
          <w:t xml:space="preserve"> of Directive (EU) </w:t>
        </w:r>
        <w:r w:rsidRPr="00276F27">
          <w:rPr>
            <w:lang w:eastAsia="en-US"/>
          </w:rPr>
          <w:t>2022</w:t>
        </w:r>
        <w:r w:rsidRPr="00700421">
          <w:rPr>
            <w:lang w:eastAsia="en-US"/>
          </w:rPr>
          <w:t>/</w:t>
        </w:r>
        <w:r w:rsidRPr="00276F27">
          <w:rPr>
            <w:lang w:eastAsia="en-US"/>
          </w:rPr>
          <w:t>2555</w:t>
        </w:r>
      </w:ins>
      <w:r w:rsidRPr="009104B5">
        <w:t xml:space="preserve">. </w:t>
      </w:r>
    </w:p>
    <w:p w14:paraId="2D5EAC21" w14:textId="3F84C2D3" w:rsidR="002C3D51" w:rsidRPr="00700421" w:rsidRDefault="002C3D51" w:rsidP="002C3D51">
      <w:pPr>
        <w:pStyle w:val="Normalnumberd"/>
        <w:rPr>
          <w:lang w:eastAsia="en-US"/>
        </w:rPr>
      </w:pPr>
      <w:r w:rsidRPr="00700421">
        <w:rPr>
          <w:lang w:eastAsia="en-US"/>
        </w:rPr>
        <w:t>The supervisory body shall verify whether the trust service provider and the trust services provided by it comply with the requirements laid down in this Regulation</w:t>
      </w:r>
      <w:del w:id="814" w:author="Linus Kilander Xu" w:date="2024-03-05T07:52:00Z">
        <w:r w:rsidR="00000000" w:rsidRPr="009104B5">
          <w:delText>,</w:delText>
        </w:r>
      </w:del>
      <w:r w:rsidRPr="00700421">
        <w:rPr>
          <w:lang w:eastAsia="en-US"/>
        </w:rPr>
        <w:t xml:space="preserve"> and</w:t>
      </w:r>
      <w:ins w:id="815" w:author="Linus Kilander Xu" w:date="2024-03-05T07:52:00Z">
        <w:r w:rsidRPr="00700421">
          <w:rPr>
            <w:lang w:eastAsia="en-US"/>
          </w:rPr>
          <w:t>,</w:t>
        </w:r>
      </w:ins>
      <w:r w:rsidRPr="00700421">
        <w:rPr>
          <w:lang w:eastAsia="en-US"/>
        </w:rPr>
        <w:t xml:space="preserve"> in particular, with the requirements for qualified trust service providers and for the qualified trust services they provide. </w:t>
      </w:r>
    </w:p>
    <w:p w14:paraId="2E540048" w14:textId="6332EBAC" w:rsidR="002C3D51" w:rsidRDefault="00000000" w:rsidP="002C3D51">
      <w:pPr>
        <w:rPr>
          <w:ins w:id="816" w:author="Linus Kilander Xu" w:date="2024-03-05T07:52:00Z"/>
          <w:rFonts w:eastAsia="Calibri"/>
          <w:lang w:eastAsia="en-US"/>
        </w:rPr>
      </w:pPr>
      <w:del w:id="817" w:author="Linus Kilander Xu" w:date="2024-03-05T07:52:00Z">
        <w:r w:rsidRPr="009104B5">
          <w:delText>If</w:delText>
        </w:r>
      </w:del>
      <w:ins w:id="818" w:author="Linus Kilander Xu" w:date="2024-03-05T07:52:00Z">
        <w:r w:rsidR="002C3D51" w:rsidRPr="002C3D51">
          <w:rPr>
            <w:rFonts w:eastAsia="Calibri"/>
            <w:lang w:eastAsia="en-US"/>
          </w:rPr>
          <w:t>In order to verify the compliance of the trust service provider with the requirements laid down in Article 21 of Directive (EU) 2022/2555, the supervisory body shall request the competent authorities designated or established pursuant to Article 8(1) of that Directive to carry out supervisory actions in that regard and to provide information about the outcome without undue delay and in any event within two months of receipt of that request. If the verification is not concluded within two months of the notification, those competent authorities shall inform the supervisory body specifying the reasons for the delay and the period within which the verification is to be concluded.</w:t>
        </w:r>
      </w:ins>
    </w:p>
    <w:p w14:paraId="03DDA778" w14:textId="33880937" w:rsidR="002C3D51" w:rsidRPr="002C3D51" w:rsidRDefault="002C3D51" w:rsidP="002C3D51">
      <w:pPr>
        <w:rPr>
          <w:rFonts w:eastAsia="Calibri"/>
          <w:lang w:eastAsia="en-US"/>
        </w:rPr>
      </w:pPr>
      <w:ins w:id="819" w:author="Linus Kilander Xu" w:date="2024-03-05T07:52:00Z">
        <w:r w:rsidRPr="002C3D51">
          <w:rPr>
            <w:rFonts w:eastAsia="Calibri"/>
            <w:lang w:eastAsia="en-US"/>
          </w:rPr>
          <w:lastRenderedPageBreak/>
          <w:t>Where</w:t>
        </w:r>
      </w:ins>
      <w:r w:rsidRPr="002C3D51">
        <w:rPr>
          <w:rFonts w:eastAsia="Calibri"/>
          <w:lang w:eastAsia="en-US"/>
        </w:rPr>
        <w:t xml:space="preserve"> the supervisory body concludes that the trust service provider and the trust services provided by it comply with the requirements </w:t>
      </w:r>
      <w:del w:id="820" w:author="Linus Kilander Xu" w:date="2024-03-05T07:52:00Z">
        <w:r w:rsidR="00000000" w:rsidRPr="009104B5">
          <w:delText>referred to in the first subparagraph</w:delText>
        </w:r>
      </w:del>
      <w:ins w:id="821" w:author="Linus Kilander Xu" w:date="2024-03-05T07:52:00Z">
        <w:r w:rsidRPr="002C3D51">
          <w:rPr>
            <w:rFonts w:eastAsia="Calibri"/>
            <w:lang w:eastAsia="en-US"/>
          </w:rPr>
          <w:t>laid down in this Regulation</w:t>
        </w:r>
      </w:ins>
      <w:r w:rsidRPr="002C3D51">
        <w:rPr>
          <w:rFonts w:eastAsia="Calibri"/>
          <w:lang w:eastAsia="en-US"/>
        </w:rPr>
        <w:t xml:space="preserve">, the supervisory body shall grant qualified status to the trust service provider and the trust services it provides and inform the body referred to in Article 22(3) for the purposes of updating the trusted lists referred to in Article 22(1), not later than three months after notification in accordance with paragraph 1 of this Article. </w:t>
      </w:r>
    </w:p>
    <w:p w14:paraId="4C80CA4C" w14:textId="2D57E59C" w:rsidR="002C3D51" w:rsidRDefault="00000000" w:rsidP="002C3D51">
      <w:pPr>
        <w:rPr>
          <w:rFonts w:eastAsia="Calibri"/>
          <w:lang w:eastAsia="en-US"/>
        </w:rPr>
      </w:pPr>
      <w:del w:id="822" w:author="Linus Kilander Xu" w:date="2024-03-05T07:52:00Z">
        <w:r w:rsidRPr="009104B5">
          <w:delText>If</w:delText>
        </w:r>
      </w:del>
      <w:ins w:id="823" w:author="Linus Kilander Xu" w:date="2024-03-05T07:52:00Z">
        <w:r w:rsidR="002C3D51" w:rsidRPr="002C3D51">
          <w:rPr>
            <w:rFonts w:eastAsia="Calibri"/>
            <w:lang w:eastAsia="en-US"/>
          </w:rPr>
          <w:t>Where</w:t>
        </w:r>
      </w:ins>
      <w:r w:rsidR="002C3D51" w:rsidRPr="002C3D51">
        <w:rPr>
          <w:rFonts w:eastAsia="Calibri"/>
          <w:lang w:eastAsia="en-US"/>
        </w:rPr>
        <w:t xml:space="preserve"> the verification is not concluded within three months of notification, the supervisory body shall inform the trust service provider specifying the reasons for the delay and the period within which the verification is to be concluded.</w:t>
      </w:r>
      <w:del w:id="824" w:author="Linus Kilander Xu" w:date="2024-03-05T07:52:00Z">
        <w:r w:rsidRPr="009104B5">
          <w:delText xml:space="preserve"> </w:delText>
        </w:r>
      </w:del>
    </w:p>
    <w:p w14:paraId="76C2D8A2" w14:textId="77777777" w:rsidR="007932CD" w:rsidRPr="009104B5" w:rsidRDefault="00000000" w:rsidP="002C3D51">
      <w:pPr>
        <w:pStyle w:val="Normalnumberd"/>
      </w:pPr>
      <w:r w:rsidRPr="009104B5">
        <w:t xml:space="preserve">Qualified trust service providers may begin to provide the qualified trust service after the qualified status has been indicated in the trusted lists referred to in Article 22(1). </w:t>
      </w:r>
    </w:p>
    <w:p w14:paraId="2BFDC50D" w14:textId="74607BBD" w:rsidR="007932CD" w:rsidRPr="002C3D51" w:rsidRDefault="00000000" w:rsidP="002C3D51">
      <w:pPr>
        <w:pStyle w:val="Normalnumberd"/>
        <w:rPr>
          <w:bCs/>
          <w:iCs/>
        </w:rPr>
      </w:pPr>
      <w:del w:id="825" w:author="Linus Kilander Xu" w:date="2024-03-05T07:52:00Z">
        <w:r w:rsidRPr="009104B5">
          <w:delText xml:space="preserve">The </w:delText>
        </w:r>
      </w:del>
      <w:ins w:id="826" w:author="Linus Kilander Xu" w:date="2024-03-05T07:52:00Z">
        <w:r w:rsidR="002C3D51" w:rsidRPr="002C3D51">
          <w:rPr>
            <w:bCs/>
            <w:iCs/>
            <w:lang w:eastAsia="en-US"/>
          </w:rPr>
          <w:t xml:space="preserve">By [12 months from the date of entry into force of this amending Regulation], the </w:t>
        </w:r>
      </w:ins>
      <w:r w:rsidR="002C3D51" w:rsidRPr="002C3D51">
        <w:rPr>
          <w:bCs/>
          <w:iCs/>
          <w:lang w:eastAsia="en-US"/>
        </w:rPr>
        <w:t xml:space="preserve">Commission </w:t>
      </w:r>
      <w:del w:id="827" w:author="Linus Kilander Xu" w:date="2024-03-05T07:52:00Z">
        <w:r w:rsidRPr="009104B5">
          <w:delText>may</w:delText>
        </w:r>
      </w:del>
      <w:ins w:id="828" w:author="Linus Kilander Xu" w:date="2024-03-05T07:52:00Z">
        <w:r w:rsidR="002C3D51" w:rsidRPr="002C3D51">
          <w:rPr>
            <w:bCs/>
            <w:iCs/>
            <w:lang w:eastAsia="en-US"/>
          </w:rPr>
          <w:t>shall</w:t>
        </w:r>
      </w:ins>
      <w:r w:rsidR="002C3D51" w:rsidRPr="002C3D51">
        <w:rPr>
          <w:bCs/>
          <w:iCs/>
          <w:lang w:eastAsia="en-US"/>
        </w:rPr>
        <w:t xml:space="preserve">, by means of implementing acts, </w:t>
      </w:r>
      <w:del w:id="829" w:author="Linus Kilander Xu" w:date="2024-03-05T07:52:00Z">
        <w:r w:rsidRPr="009104B5">
          <w:delText>define</w:delText>
        </w:r>
      </w:del>
      <w:ins w:id="830" w:author="Linus Kilander Xu" w:date="2024-03-05T07:52:00Z">
        <w:r w:rsidR="002C3D51" w:rsidRPr="002C3D51">
          <w:rPr>
            <w:bCs/>
            <w:iCs/>
            <w:lang w:eastAsia="en-US"/>
          </w:rPr>
          <w:t>establish</w:t>
        </w:r>
      </w:ins>
      <w:r w:rsidR="002C3D51" w:rsidRPr="002C3D51">
        <w:rPr>
          <w:bCs/>
          <w:iCs/>
          <w:lang w:eastAsia="en-US"/>
        </w:rPr>
        <w:t xml:space="preserve"> the formats and procedures </w:t>
      </w:r>
      <w:ins w:id="831" w:author="Linus Kilander Xu" w:date="2024-03-05T07:52:00Z">
        <w:r w:rsidR="002C3D51" w:rsidRPr="002C3D51">
          <w:rPr>
            <w:bCs/>
            <w:iCs/>
            <w:lang w:eastAsia="en-US"/>
          </w:rPr>
          <w:t xml:space="preserve">of the notification and verification </w:t>
        </w:r>
      </w:ins>
      <w:r w:rsidR="002C3D51" w:rsidRPr="002C3D51">
        <w:rPr>
          <w:bCs/>
          <w:iCs/>
          <w:lang w:eastAsia="en-US"/>
        </w:rPr>
        <w:t xml:space="preserve">for the </w:t>
      </w:r>
      <w:del w:id="832" w:author="Linus Kilander Xu" w:date="2024-03-05T07:52:00Z">
        <w:r w:rsidRPr="009104B5">
          <w:delText>purpose</w:delText>
        </w:r>
      </w:del>
      <w:ins w:id="833" w:author="Linus Kilander Xu" w:date="2024-03-05T07:52:00Z">
        <w:r w:rsidR="002C3D51" w:rsidRPr="002C3D51">
          <w:rPr>
            <w:bCs/>
            <w:iCs/>
            <w:lang w:eastAsia="en-US"/>
          </w:rPr>
          <w:t>purposes</w:t>
        </w:r>
      </w:ins>
      <w:r w:rsidR="002C3D51" w:rsidRPr="002C3D51">
        <w:rPr>
          <w:bCs/>
          <w:iCs/>
          <w:lang w:eastAsia="en-US"/>
        </w:rPr>
        <w:t xml:space="preserve"> of paragraphs 1 and 2</w:t>
      </w:r>
      <w:ins w:id="834" w:author="Linus Kilander Xu" w:date="2024-03-05T07:52:00Z">
        <w:r w:rsidR="002C3D51" w:rsidRPr="002C3D51">
          <w:rPr>
            <w:bCs/>
            <w:iCs/>
            <w:lang w:eastAsia="en-US"/>
          </w:rPr>
          <w:t xml:space="preserve"> of this Article</w:t>
        </w:r>
      </w:ins>
      <w:r w:rsidR="002C3D51" w:rsidRPr="002C3D51">
        <w:rPr>
          <w:bCs/>
          <w:iCs/>
          <w:lang w:eastAsia="en-US"/>
        </w:rPr>
        <w:t>. Those implementing acts shall be adopted in accordance with the examination procedure referred to in Article 48(2).</w:t>
      </w:r>
      <w:r w:rsidR="002C3D51" w:rsidRPr="002C3D51">
        <w:rPr>
          <w:rFonts w:eastAsia="Times New Roman"/>
          <w:bCs/>
          <w:iCs/>
        </w:rPr>
        <w:t xml:space="preserve"> </w:t>
      </w:r>
    </w:p>
    <w:p w14:paraId="417D437D" w14:textId="77777777" w:rsidR="007932CD" w:rsidRPr="009104B5" w:rsidRDefault="00000000" w:rsidP="009104B5">
      <w:pPr>
        <w:pStyle w:val="Article"/>
      </w:pPr>
      <w:r w:rsidRPr="009104B5">
        <w:t>Article 22</w:t>
      </w:r>
      <w:r w:rsidRPr="009104B5">
        <w:rPr>
          <w:b/>
        </w:rPr>
        <w:t xml:space="preserve"> </w:t>
      </w:r>
    </w:p>
    <w:p w14:paraId="7D92DBFC" w14:textId="77777777" w:rsidR="007932CD" w:rsidRPr="009104B5" w:rsidRDefault="00000000" w:rsidP="00ED7CE9">
      <w:pPr>
        <w:pStyle w:val="Heading2"/>
      </w:pPr>
      <w:r w:rsidRPr="009104B5">
        <w:t xml:space="preserve">Trusted lists </w:t>
      </w:r>
    </w:p>
    <w:p w14:paraId="060E60FD" w14:textId="77777777" w:rsidR="007932CD" w:rsidRPr="009104B5" w:rsidRDefault="00000000" w:rsidP="00743AAF">
      <w:pPr>
        <w:pStyle w:val="Normalnumberd"/>
        <w:numPr>
          <w:ilvl w:val="0"/>
          <w:numId w:val="184"/>
        </w:numPr>
        <w:ind w:left="0" w:firstLine="0"/>
      </w:pPr>
      <w:r w:rsidRPr="009104B5">
        <w:t xml:space="preserve">Each Member State shall establish, maintain and publish trusted lists, including information related to the qualified trust service providers for which it is responsible, together with information related to the qualified trust services provided by them. </w:t>
      </w:r>
    </w:p>
    <w:p w14:paraId="70AB88EC" w14:textId="77777777" w:rsidR="007932CD" w:rsidRPr="009104B5" w:rsidRDefault="00000000" w:rsidP="00743AAF">
      <w:pPr>
        <w:pStyle w:val="Normalnumberd"/>
      </w:pPr>
      <w:r w:rsidRPr="009104B5">
        <w:t xml:space="preserve">Member States shall establish, maintain and publish, in a secured manner, the electronically signed or sealed trusted lists referred to in paragraph 1 in a form suitable for automated processing. </w:t>
      </w:r>
    </w:p>
    <w:p w14:paraId="7FB0BCB8" w14:textId="77777777" w:rsidR="007932CD" w:rsidRPr="009104B5" w:rsidRDefault="00000000" w:rsidP="00743AAF">
      <w:pPr>
        <w:pStyle w:val="Normalnumberd"/>
      </w:pPr>
      <w:r w:rsidRPr="009104B5">
        <w:t xml:space="preserve">Member States shall notify to the Commission, without undue delay, information on the body responsible for establishing, maintaining and publishing national trusted lists, and details of where such lists are published, the certificates used to sign or seal the trusted lists and any changes thereto. </w:t>
      </w:r>
    </w:p>
    <w:p w14:paraId="3A44C9C4" w14:textId="77777777" w:rsidR="007932CD" w:rsidRPr="009104B5" w:rsidRDefault="00000000" w:rsidP="00743AAF">
      <w:pPr>
        <w:pStyle w:val="Normalnumberd"/>
      </w:pPr>
      <w:r w:rsidRPr="009104B5">
        <w:t xml:space="preserve">The Commission shall make available to the public, through a secure channel, the information referred to in paragraph 3 in electronically signed or sealed form suitable for automated processing. </w:t>
      </w:r>
    </w:p>
    <w:p w14:paraId="7BFD45D5" w14:textId="77777777" w:rsidR="007932CD" w:rsidRPr="009104B5" w:rsidRDefault="00000000" w:rsidP="00743AAF">
      <w:pPr>
        <w:pStyle w:val="Normalnumberd"/>
      </w:pPr>
      <w:r w:rsidRPr="009104B5">
        <w:t>By 18 September 2015 the Commission shall, by means of implementing acts, specify the information referred to in paragraph 1 and define the technical specifications and formats for trusted lists applicable for the purposes of paragraphs 1 to 4. Those implementing acts shall be adopted in accordance with the examination procedure referred to in Article 48(2).</w:t>
      </w:r>
    </w:p>
    <w:p w14:paraId="3E6CF038" w14:textId="77777777" w:rsidR="007932CD" w:rsidRPr="009104B5" w:rsidRDefault="00000000" w:rsidP="009104B5">
      <w:pPr>
        <w:pStyle w:val="Article"/>
      </w:pPr>
      <w:r w:rsidRPr="009104B5">
        <w:t>Article 23</w:t>
      </w:r>
      <w:r w:rsidRPr="009104B5">
        <w:rPr>
          <w:b/>
        </w:rPr>
        <w:t xml:space="preserve"> </w:t>
      </w:r>
    </w:p>
    <w:p w14:paraId="74486749" w14:textId="77777777" w:rsidR="007932CD" w:rsidRPr="009104B5" w:rsidRDefault="00000000" w:rsidP="00ED7CE9">
      <w:pPr>
        <w:pStyle w:val="Heading2"/>
      </w:pPr>
      <w:r w:rsidRPr="009104B5">
        <w:t xml:space="preserve">EU trust mark for qualified trust services </w:t>
      </w:r>
    </w:p>
    <w:p w14:paraId="18AF5EA6" w14:textId="77777777" w:rsidR="007932CD" w:rsidRPr="009104B5" w:rsidRDefault="00000000" w:rsidP="00743AAF">
      <w:pPr>
        <w:pStyle w:val="Normalnumberd"/>
        <w:numPr>
          <w:ilvl w:val="0"/>
          <w:numId w:val="185"/>
        </w:numPr>
        <w:ind w:left="0" w:firstLine="0"/>
      </w:pPr>
      <w:r w:rsidRPr="009104B5">
        <w:t xml:space="preserve">After the qualified status referred to in the second subparagraph of Article 21(2) has been indicated in the trusted list referred to in Article 22(1), qualified trust service providers may use the EU trust mark to indicate in a simple, recognisable and clear manner the qualified trust services they provide. </w:t>
      </w:r>
    </w:p>
    <w:p w14:paraId="1ACEB4FD" w14:textId="77777777" w:rsidR="007932CD" w:rsidRPr="009104B5" w:rsidRDefault="00000000" w:rsidP="00743AAF">
      <w:pPr>
        <w:pStyle w:val="Normalnumberd"/>
      </w:pPr>
      <w:r w:rsidRPr="009104B5">
        <w:lastRenderedPageBreak/>
        <w:t xml:space="preserve">When using the EU trust mark for the qualified trust services referred to in paragraph 1, qualified trust service providers shall ensure that a link to the relevant trusted list is made available on their website. </w:t>
      </w:r>
    </w:p>
    <w:p w14:paraId="0702079C" w14:textId="77777777" w:rsidR="007932CD" w:rsidRPr="009104B5" w:rsidRDefault="00000000" w:rsidP="00743AAF">
      <w:pPr>
        <w:pStyle w:val="Normalnumberd"/>
      </w:pPr>
      <w:r w:rsidRPr="009104B5">
        <w:t>By 1 July 2015 the Commission shall, by means of implementing acts, provide for specifications with regard to the form, and in particular the presentation, composition, size and design of the EU trust mark for qualified trust services. Those implementing acts shall be adopted in accordance with the examination procedure referred to in Article 48(2).</w:t>
      </w:r>
      <w:r w:rsidRPr="009104B5">
        <w:rPr>
          <w:rFonts w:eastAsia="Times New Roman"/>
          <w:i/>
        </w:rPr>
        <w:t xml:space="preserve"> </w:t>
      </w:r>
    </w:p>
    <w:p w14:paraId="73EA99E6" w14:textId="77777777" w:rsidR="007932CD" w:rsidRPr="009104B5" w:rsidRDefault="00000000" w:rsidP="009104B5">
      <w:pPr>
        <w:pStyle w:val="Article"/>
      </w:pPr>
      <w:r w:rsidRPr="009104B5">
        <w:t>Article 24</w:t>
      </w:r>
      <w:r w:rsidRPr="009104B5">
        <w:rPr>
          <w:b/>
        </w:rPr>
        <w:t xml:space="preserve"> </w:t>
      </w:r>
    </w:p>
    <w:p w14:paraId="0A1F0F88" w14:textId="77777777" w:rsidR="007932CD" w:rsidRPr="009104B5" w:rsidRDefault="00000000" w:rsidP="00ED7CE9">
      <w:pPr>
        <w:pStyle w:val="Heading2"/>
      </w:pPr>
      <w:r w:rsidRPr="009104B5">
        <w:t xml:space="preserve">Requirements for qualified trust service providers </w:t>
      </w:r>
    </w:p>
    <w:p w14:paraId="738C1925" w14:textId="3B88B1D7" w:rsidR="007932CD" w:rsidRDefault="00000000" w:rsidP="00766AC8">
      <w:pPr>
        <w:pStyle w:val="Normalnumberd"/>
        <w:numPr>
          <w:ilvl w:val="0"/>
          <w:numId w:val="194"/>
        </w:numPr>
        <w:ind w:left="0" w:firstLine="0"/>
      </w:pPr>
      <w:del w:id="835" w:author="Linus Kilander Xu" w:date="2024-03-05T07:52:00Z">
        <w:r w:rsidRPr="009104B5">
          <w:delText xml:space="preserve">1. </w:delText>
        </w:r>
      </w:del>
      <w:r w:rsidR="00766AC8" w:rsidRPr="00766AC8">
        <w:rPr>
          <w:lang w:eastAsia="en-US"/>
        </w:rPr>
        <w:t xml:space="preserve">When issuing a qualified certificate </w:t>
      </w:r>
      <w:del w:id="836" w:author="Linus Kilander Xu" w:date="2024-03-05T07:52:00Z">
        <w:r w:rsidRPr="009104B5">
          <w:delText>for a trust service</w:delText>
        </w:r>
      </w:del>
      <w:ins w:id="837" w:author="Linus Kilander Xu" w:date="2024-03-05T07:52:00Z">
        <w:r w:rsidR="00766AC8" w:rsidRPr="00766AC8">
          <w:rPr>
            <w:lang w:eastAsia="en-US"/>
          </w:rPr>
          <w:t>or a qualified electronic attestation of attributes</w:t>
        </w:r>
      </w:ins>
      <w:r w:rsidR="00766AC8" w:rsidRPr="00766AC8">
        <w:rPr>
          <w:lang w:eastAsia="en-US"/>
        </w:rPr>
        <w:t>, a qualified trust service provider shall verify</w:t>
      </w:r>
      <w:del w:id="838" w:author="Linus Kilander Xu" w:date="2024-03-05T07:52:00Z">
        <w:r w:rsidRPr="009104B5">
          <w:delText>, by appropriate means and in accordance with national law,</w:delText>
        </w:r>
      </w:del>
      <w:r w:rsidR="00766AC8" w:rsidRPr="00766AC8">
        <w:rPr>
          <w:lang w:eastAsia="en-US"/>
        </w:rPr>
        <w:t xml:space="preserve"> the identity and, if applicable, any specific attributes of the natural or legal person to whom the qualified certificate </w:t>
      </w:r>
      <w:ins w:id="839" w:author="Linus Kilander Xu" w:date="2024-03-05T07:52:00Z">
        <w:r w:rsidR="00766AC8" w:rsidRPr="00766AC8">
          <w:rPr>
            <w:lang w:eastAsia="en-US"/>
          </w:rPr>
          <w:t xml:space="preserve">or the qualified electronic attestation of attributes </w:t>
        </w:r>
      </w:ins>
      <w:r w:rsidR="00766AC8" w:rsidRPr="00766AC8">
        <w:rPr>
          <w:lang w:eastAsia="en-US"/>
        </w:rPr>
        <w:t xml:space="preserve">is </w:t>
      </w:r>
      <w:ins w:id="840" w:author="Linus Kilander Xu" w:date="2024-03-05T07:52:00Z">
        <w:r w:rsidR="00766AC8" w:rsidRPr="00766AC8">
          <w:rPr>
            <w:lang w:eastAsia="en-US"/>
          </w:rPr>
          <w:t xml:space="preserve">to be </w:t>
        </w:r>
      </w:ins>
      <w:r w:rsidR="00766AC8" w:rsidRPr="00766AC8">
        <w:rPr>
          <w:lang w:eastAsia="en-US"/>
        </w:rPr>
        <w:t>issued</w:t>
      </w:r>
      <w:r w:rsidR="00766AC8" w:rsidRPr="00700421">
        <w:rPr>
          <w:lang w:eastAsia="en-US"/>
        </w:rPr>
        <w:t>.</w:t>
      </w:r>
      <w:del w:id="841" w:author="Linus Kilander Xu" w:date="2024-03-05T07:52:00Z">
        <w:r w:rsidRPr="009104B5">
          <w:delText xml:space="preserve"> </w:delText>
        </w:r>
      </w:del>
    </w:p>
    <w:p w14:paraId="400F27A7" w14:textId="5A16E73B" w:rsidR="00766AC8" w:rsidRPr="00766AC8" w:rsidRDefault="00766AC8" w:rsidP="00766AC8">
      <w:pPr>
        <w:pStyle w:val="Normalnumberd"/>
        <w:rPr>
          <w:lang w:eastAsia="en-US"/>
        </w:rPr>
      </w:pPr>
      <w:r w:rsidRPr="00766AC8">
        <w:rPr>
          <w:lang w:eastAsia="en-US"/>
        </w:rPr>
        <w:t xml:space="preserve">The </w:t>
      </w:r>
      <w:del w:id="842" w:author="Linus Kilander Xu" w:date="2024-03-05T07:52:00Z">
        <w:r w:rsidR="00000000" w:rsidRPr="009104B5">
          <w:delText>information</w:delText>
        </w:r>
      </w:del>
      <w:ins w:id="843" w:author="Linus Kilander Xu" w:date="2024-03-05T07:52:00Z">
        <w:r w:rsidRPr="00766AC8">
          <w:rPr>
            <w:lang w:eastAsia="en-US"/>
          </w:rPr>
          <w:t>verification of the identity</w:t>
        </w:r>
      </w:ins>
      <w:r w:rsidRPr="00766AC8">
        <w:rPr>
          <w:lang w:eastAsia="en-US"/>
        </w:rPr>
        <w:t xml:space="preserve"> referred to in </w:t>
      </w:r>
      <w:del w:id="844" w:author="Linus Kilander Xu" w:date="2024-03-05T07:52:00Z">
        <w:r w:rsidR="00000000" w:rsidRPr="009104B5">
          <w:delText>the first subparagraph</w:delText>
        </w:r>
      </w:del>
      <w:ins w:id="845" w:author="Linus Kilander Xu" w:date="2024-03-05T07:52:00Z">
        <w:r w:rsidRPr="00766AC8">
          <w:rPr>
            <w:lang w:eastAsia="en-US"/>
          </w:rPr>
          <w:t>paragraph 1</w:t>
        </w:r>
      </w:ins>
      <w:r w:rsidRPr="00766AC8">
        <w:rPr>
          <w:lang w:eastAsia="en-US"/>
        </w:rPr>
        <w:t xml:space="preserve"> shall be </w:t>
      </w:r>
      <w:del w:id="846" w:author="Linus Kilander Xu" w:date="2024-03-05T07:52:00Z">
        <w:r w:rsidR="00000000" w:rsidRPr="009104B5">
          <w:delText>verified</w:delText>
        </w:r>
      </w:del>
      <w:ins w:id="847" w:author="Linus Kilander Xu" w:date="2024-03-05T07:52:00Z">
        <w:r w:rsidRPr="00766AC8">
          <w:rPr>
            <w:lang w:eastAsia="en-US"/>
          </w:rPr>
          <w:t>performed,</w:t>
        </w:r>
      </w:ins>
      <w:r w:rsidRPr="00766AC8">
        <w:rPr>
          <w:lang w:eastAsia="en-US"/>
        </w:rPr>
        <w:t xml:space="preserve"> by </w:t>
      </w:r>
      <w:ins w:id="848" w:author="Linus Kilander Xu" w:date="2024-03-05T07:52:00Z">
        <w:r w:rsidRPr="00766AC8">
          <w:rPr>
            <w:lang w:eastAsia="en-US"/>
          </w:rPr>
          <w:t xml:space="preserve">appropriate means, by </w:t>
        </w:r>
      </w:ins>
      <w:r w:rsidRPr="00766AC8">
        <w:rPr>
          <w:lang w:eastAsia="en-US"/>
        </w:rPr>
        <w:t>the qualified trust service provider</w:t>
      </w:r>
      <w:ins w:id="849" w:author="Linus Kilander Xu" w:date="2024-03-05T07:52:00Z">
        <w:r w:rsidRPr="00766AC8">
          <w:rPr>
            <w:lang w:eastAsia="en-US"/>
          </w:rPr>
          <w:t>,</w:t>
        </w:r>
      </w:ins>
      <w:r w:rsidRPr="00766AC8">
        <w:rPr>
          <w:lang w:eastAsia="en-US"/>
        </w:rPr>
        <w:t xml:space="preserve"> either directly or by </w:t>
      </w:r>
      <w:del w:id="850" w:author="Linus Kilander Xu" w:date="2024-03-05T07:52:00Z">
        <w:r w:rsidR="00000000" w:rsidRPr="009104B5">
          <w:delText>relying on</w:delText>
        </w:r>
      </w:del>
      <w:ins w:id="851" w:author="Linus Kilander Xu" w:date="2024-03-05T07:52:00Z">
        <w:r w:rsidRPr="00766AC8">
          <w:rPr>
            <w:lang w:eastAsia="en-US"/>
          </w:rPr>
          <w:t>means of</w:t>
        </w:r>
      </w:ins>
      <w:r w:rsidRPr="00766AC8">
        <w:rPr>
          <w:lang w:eastAsia="en-US"/>
        </w:rPr>
        <w:t xml:space="preserve"> a third party</w:t>
      </w:r>
      <w:del w:id="852" w:author="Linus Kilander Xu" w:date="2024-03-05T07:52:00Z">
        <w:r w:rsidR="00000000" w:rsidRPr="009104B5">
          <w:delText xml:space="preserve"> in accordance with national law: </w:delText>
        </w:r>
      </w:del>
      <w:ins w:id="853" w:author="Linus Kilander Xu" w:date="2024-03-05T07:52:00Z">
        <w:r w:rsidRPr="00766AC8">
          <w:rPr>
            <w:lang w:eastAsia="en-US"/>
          </w:rPr>
          <w:t xml:space="preserve">, on the basis of one of the following methods or, when needed, on a combination thereof in accordance with the implementing acts referred to in paragraph </w:t>
        </w:r>
        <w:r>
          <w:rPr>
            <w:lang w:eastAsia="en-US"/>
          </w:rPr>
          <w:t>[4]</w:t>
        </w:r>
        <w:r w:rsidRPr="00766AC8">
          <w:rPr>
            <w:lang w:eastAsia="en-US"/>
          </w:rPr>
          <w:t>:</w:t>
        </w:r>
      </w:ins>
    </w:p>
    <w:p w14:paraId="3BB1A185" w14:textId="77777777" w:rsidR="007932CD" w:rsidRPr="009104B5" w:rsidRDefault="00000000">
      <w:pPr>
        <w:numPr>
          <w:ilvl w:val="0"/>
          <w:numId w:val="37"/>
        </w:numPr>
        <w:ind w:right="531" w:hanging="289"/>
        <w:rPr>
          <w:del w:id="854" w:author="Linus Kilander Xu" w:date="2024-03-05T07:52:00Z"/>
        </w:rPr>
      </w:pPr>
      <w:del w:id="855" w:author="Linus Kilander Xu" w:date="2024-03-05T07:52:00Z">
        <w:r w:rsidRPr="009104B5">
          <w:delText xml:space="preserve">by the physical presence of the natural person or of an authorised representative of the legal person; or </w:delText>
        </w:r>
      </w:del>
    </w:p>
    <w:p w14:paraId="207104FE" w14:textId="145C6230" w:rsidR="00766AC8" w:rsidRPr="00766AC8" w:rsidRDefault="00000000" w:rsidP="00766AC8">
      <w:pPr>
        <w:pStyle w:val="parenthesisnumbered"/>
        <w:numPr>
          <w:ilvl w:val="0"/>
          <w:numId w:val="196"/>
        </w:numPr>
        <w:spacing w:before="120" w:after="120" w:line="360" w:lineRule="auto"/>
        <w:ind w:hanging="720"/>
        <w:rPr>
          <w:rFonts w:eastAsia="Calibri"/>
          <w:lang w:eastAsia="en-US"/>
        </w:rPr>
      </w:pPr>
      <w:del w:id="856" w:author="Linus Kilander Xu" w:date="2024-03-05T07:52:00Z">
        <w:r w:rsidRPr="009104B5">
          <w:delText>remotely, using</w:delText>
        </w:r>
      </w:del>
      <w:ins w:id="857" w:author="Linus Kilander Xu" w:date="2024-03-05T07:52:00Z">
        <w:r w:rsidR="00766AC8" w:rsidRPr="00766AC8">
          <w:rPr>
            <w:rFonts w:eastAsia="Calibri"/>
            <w:lang w:eastAsia="en-US"/>
          </w:rPr>
          <w:t>by means of the European Digital Identity Wallet or a notified</w:t>
        </w:r>
      </w:ins>
      <w:r w:rsidR="00766AC8" w:rsidRPr="00766AC8">
        <w:rPr>
          <w:rFonts w:eastAsia="Calibri"/>
          <w:lang w:eastAsia="en-US"/>
        </w:rPr>
        <w:t xml:space="preserve"> electronic identification means</w:t>
      </w:r>
      <w:del w:id="858" w:author="Linus Kilander Xu" w:date="2024-03-05T07:52:00Z">
        <w:r w:rsidRPr="009104B5">
          <w:delText>, for which prior to the issuance of the qualified certificate, a physical presence of the natural person or of an authorised representative of the legal person was ensured and</w:delText>
        </w:r>
      </w:del>
      <w:r w:rsidR="00766AC8" w:rsidRPr="00766AC8">
        <w:rPr>
          <w:rFonts w:eastAsia="Calibri"/>
          <w:lang w:eastAsia="en-US"/>
        </w:rPr>
        <w:t xml:space="preserve"> which meets the requirements set out in Article 8 with regard to </w:t>
      </w:r>
      <w:del w:id="859" w:author="Linus Kilander Xu" w:date="2024-03-05T07:52:00Z">
        <w:r w:rsidRPr="009104B5">
          <w:delText xml:space="preserve">the </w:delText>
        </w:r>
      </w:del>
      <w:r w:rsidR="00766AC8" w:rsidRPr="00766AC8">
        <w:rPr>
          <w:rFonts w:eastAsia="Calibri"/>
          <w:lang w:eastAsia="en-US"/>
        </w:rPr>
        <w:t xml:space="preserve">assurance </w:t>
      </w:r>
      <w:del w:id="860" w:author="Linus Kilander Xu" w:date="2024-03-05T07:52:00Z">
        <w:r w:rsidRPr="009104B5">
          <w:delText xml:space="preserve">levels ‘substantial’ or ‘high’; or </w:delText>
        </w:r>
      </w:del>
      <w:ins w:id="861" w:author="Linus Kilander Xu" w:date="2024-03-05T07:52:00Z">
        <w:r w:rsidR="00766AC8" w:rsidRPr="00766AC8">
          <w:rPr>
            <w:rFonts w:eastAsia="Calibri"/>
            <w:lang w:eastAsia="en-US"/>
          </w:rPr>
          <w:t>level high;</w:t>
        </w:r>
      </w:ins>
    </w:p>
    <w:p w14:paraId="2AD93727" w14:textId="372F8535"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means of</w:t>
      </w:r>
      <w:r>
        <w:rPr>
          <w:rFonts w:eastAsia="Calibri"/>
          <w:lang w:eastAsia="en-US"/>
        </w:rPr>
        <w:t xml:space="preserve"> </w:t>
      </w:r>
      <w:r w:rsidRPr="00700421">
        <w:rPr>
          <w:rFonts w:eastAsia="Calibri"/>
          <w:lang w:eastAsia="en-US"/>
        </w:rPr>
        <w:t>a certificate of a qualified electronic signature or of a qualified electronic seal</w:t>
      </w:r>
      <w:ins w:id="862" w:author="Linus Kilander Xu" w:date="2024-03-05T07:52:00Z">
        <w:r w:rsidRPr="00700421">
          <w:rPr>
            <w:rFonts w:eastAsia="Calibri"/>
            <w:lang w:eastAsia="en-US"/>
          </w:rPr>
          <w:t>,</w:t>
        </w:r>
      </w:ins>
      <w:r w:rsidRPr="00700421">
        <w:rPr>
          <w:rFonts w:eastAsia="Calibri"/>
          <w:lang w:eastAsia="en-US"/>
        </w:rPr>
        <w:t xml:space="preserve"> issued in compliance with point (a</w:t>
      </w:r>
      <w:ins w:id="863" w:author="Linus Kilander Xu" w:date="2024-03-05T07:52:00Z">
        <w:r w:rsidRPr="00700421">
          <w:rPr>
            <w:rFonts w:eastAsia="Calibri"/>
            <w:lang w:eastAsia="en-US"/>
          </w:rPr>
          <w:t>), (c</w:t>
        </w:r>
      </w:ins>
      <w:r w:rsidRPr="00700421">
        <w:rPr>
          <w:rFonts w:eastAsia="Calibri"/>
          <w:lang w:eastAsia="en-US"/>
        </w:rPr>
        <w:t>) or (</w:t>
      </w:r>
      <w:del w:id="864" w:author="Linus Kilander Xu" w:date="2024-03-05T07:52:00Z">
        <w:r w:rsidR="00000000" w:rsidRPr="009104B5">
          <w:delText xml:space="preserve">b); or </w:delText>
        </w:r>
      </w:del>
      <w:ins w:id="865" w:author="Linus Kilander Xu" w:date="2024-03-05T07:52:00Z">
        <w:r w:rsidRPr="00700421">
          <w:rPr>
            <w:rFonts w:eastAsia="Calibri"/>
            <w:lang w:eastAsia="en-US"/>
          </w:rPr>
          <w:t>d);</w:t>
        </w:r>
      </w:ins>
    </w:p>
    <w:p w14:paraId="6A259374" w14:textId="2D29D734" w:rsidR="00766AC8" w:rsidRPr="00700421" w:rsidRDefault="00766AC8" w:rsidP="00766AC8">
      <w:pPr>
        <w:pStyle w:val="parenthesisnumbered"/>
        <w:numPr>
          <w:ilvl w:val="0"/>
          <w:numId w:val="181"/>
        </w:numPr>
        <w:spacing w:before="120" w:after="120" w:line="360" w:lineRule="auto"/>
        <w:ind w:hanging="720"/>
        <w:rPr>
          <w:rFonts w:eastAsia="Calibri"/>
          <w:lang w:eastAsia="en-US"/>
        </w:rPr>
      </w:pPr>
      <w:r w:rsidRPr="00700421">
        <w:rPr>
          <w:rFonts w:eastAsia="Calibri"/>
          <w:lang w:eastAsia="en-US"/>
        </w:rPr>
        <w:t>by using other identification methods</w:t>
      </w:r>
      <w:r>
        <w:rPr>
          <w:rFonts w:eastAsia="Calibri"/>
          <w:lang w:eastAsia="en-US"/>
        </w:rPr>
        <w:t xml:space="preserve"> </w:t>
      </w:r>
      <w:del w:id="866" w:author="Linus Kilander Xu" w:date="2024-03-05T07:52:00Z">
        <w:r w:rsidR="00000000" w:rsidRPr="009104B5">
          <w:delText xml:space="preserve">recognised at national level </w:delText>
        </w:r>
      </w:del>
      <w:ins w:id="867" w:author="Linus Kilander Xu" w:date="2024-03-05T07:52:00Z">
        <w:r w:rsidRPr="00700421">
          <w:rPr>
            <w:rFonts w:eastAsia="Calibri"/>
            <w:lang w:eastAsia="en-US"/>
          </w:rPr>
          <w:t>which ensure the identification of the</w:t>
        </w:r>
        <w:r>
          <w:rPr>
            <w:rFonts w:eastAsia="Calibri"/>
            <w:lang w:eastAsia="en-US"/>
          </w:rPr>
          <w:t xml:space="preserve"> </w:t>
        </w:r>
        <w:r w:rsidRPr="00700421">
          <w:rPr>
            <w:rFonts w:eastAsia="Calibri"/>
            <w:lang w:eastAsia="en-US"/>
          </w:rPr>
          <w:t xml:space="preserve">person with a high level of confidence, the conformity of </w:t>
        </w:r>
      </w:ins>
      <w:r w:rsidRPr="00700421">
        <w:rPr>
          <w:rFonts w:eastAsia="Calibri"/>
          <w:lang w:eastAsia="en-US"/>
        </w:rPr>
        <w:t xml:space="preserve">which </w:t>
      </w:r>
      <w:del w:id="868" w:author="Linus Kilander Xu" w:date="2024-03-05T07:52:00Z">
        <w:r w:rsidR="00000000" w:rsidRPr="009104B5">
          <w:delText xml:space="preserve">provide equivalent assurance in terms of reliability to physical presence. The equivalent assurance </w:delText>
        </w:r>
      </w:del>
      <w:r w:rsidRPr="00700421">
        <w:rPr>
          <w:rFonts w:eastAsia="Calibri"/>
          <w:lang w:eastAsia="en-US"/>
        </w:rPr>
        <w:t>shall be confirmed by a conformity assessment body</w:t>
      </w:r>
      <w:del w:id="869" w:author="Linus Kilander Xu" w:date="2024-03-05T07:52:00Z">
        <w:r w:rsidR="00000000" w:rsidRPr="009104B5">
          <w:delText xml:space="preserve">. </w:delText>
        </w:r>
      </w:del>
      <w:ins w:id="870" w:author="Linus Kilander Xu" w:date="2024-03-05T07:52:00Z">
        <w:r w:rsidRPr="00700421">
          <w:rPr>
            <w:rFonts w:eastAsia="Calibri"/>
            <w:lang w:eastAsia="en-US"/>
          </w:rPr>
          <w:t>;</w:t>
        </w:r>
      </w:ins>
    </w:p>
    <w:p w14:paraId="3E96C380" w14:textId="68BA0B95" w:rsidR="00766AC8" w:rsidRPr="00700421" w:rsidRDefault="00766AC8" w:rsidP="00766AC8">
      <w:pPr>
        <w:pStyle w:val="parenthesisnumbered"/>
        <w:numPr>
          <w:ilvl w:val="0"/>
          <w:numId w:val="181"/>
        </w:numPr>
        <w:spacing w:before="120" w:after="120" w:line="360" w:lineRule="auto"/>
        <w:ind w:hanging="720"/>
        <w:rPr>
          <w:ins w:id="871" w:author="Linus Kilander Xu" w:date="2024-03-05T07:52:00Z"/>
          <w:rFonts w:eastAsia="Calibri"/>
          <w:lang w:eastAsia="en-US"/>
        </w:rPr>
      </w:pPr>
      <w:ins w:id="872" w:author="Linus Kilander Xu" w:date="2024-03-05T07:52:00Z">
        <w:r w:rsidRPr="00700421">
          <w:rPr>
            <w:rFonts w:eastAsia="Calibri"/>
            <w:lang w:eastAsia="en-US"/>
          </w:rPr>
          <w:t>through the physical presence of the natural person or of an authorised representative of the legal person</w:t>
        </w:r>
        <w:r w:rsidRPr="00766AC8">
          <w:rPr>
            <w:rFonts w:eastAsia="Calibri"/>
            <w:lang w:eastAsia="en-US"/>
          </w:rPr>
          <w:t xml:space="preserve">, </w:t>
        </w:r>
        <w:r w:rsidRPr="00700421">
          <w:rPr>
            <w:rFonts w:eastAsia="Calibri"/>
            <w:lang w:eastAsia="en-US"/>
          </w:rPr>
          <w:t>by means of appropriate</w:t>
        </w:r>
        <w:r w:rsidRPr="00766AC8">
          <w:rPr>
            <w:rFonts w:eastAsia="Calibri"/>
            <w:lang w:eastAsia="en-US"/>
          </w:rPr>
          <w:t xml:space="preserve"> evidence and </w:t>
        </w:r>
        <w:r w:rsidRPr="00700421">
          <w:rPr>
            <w:rFonts w:eastAsia="Calibri"/>
            <w:lang w:eastAsia="en-US"/>
          </w:rPr>
          <w:t>procedures, in accordance with national</w:t>
        </w:r>
        <w:r w:rsidRPr="00766AC8">
          <w:rPr>
            <w:rFonts w:eastAsia="Calibri"/>
            <w:lang w:eastAsia="en-US"/>
          </w:rPr>
          <w:t xml:space="preserve"> law.</w:t>
        </w:r>
      </w:ins>
    </w:p>
    <w:p w14:paraId="38D6D0BB" w14:textId="09272213" w:rsidR="00766AC8" w:rsidRPr="00700421" w:rsidRDefault="00766AC8" w:rsidP="00766AC8">
      <w:pPr>
        <w:pStyle w:val="Normalnumberd"/>
        <w:rPr>
          <w:ins w:id="873" w:author="Linus Kilander Xu" w:date="2024-03-05T07:52:00Z"/>
          <w:lang w:eastAsia="en-US"/>
        </w:rPr>
      </w:pPr>
      <w:ins w:id="874" w:author="Linus Kilander Xu" w:date="2024-03-05T07:52:00Z">
        <w:r w:rsidRPr="00700421">
          <w:rPr>
            <w:lang w:eastAsia="en-US"/>
          </w:rPr>
          <w:t xml:space="preserve">The verification of the attributes referred to in paragraph </w:t>
        </w:r>
        <w:r w:rsidRPr="00276F27">
          <w:rPr>
            <w:lang w:eastAsia="en-US"/>
          </w:rPr>
          <w:t>1</w:t>
        </w:r>
        <w:r w:rsidRPr="00700421">
          <w:rPr>
            <w:lang w:eastAsia="en-US"/>
          </w:rPr>
          <w:t xml:space="preserve"> shall be performed, by appropriate means, by the qualified trust service provider, either directly or by means of a third party, on the basis </w:t>
        </w:r>
        <w:r w:rsidRPr="00700421">
          <w:rPr>
            <w:lang w:eastAsia="en-US"/>
          </w:rPr>
          <w:lastRenderedPageBreak/>
          <w:t xml:space="preserve">of one of the following methods or, where necessary, on a combination thereof, in accordance with the implementing acts referred to in paragraph </w:t>
        </w:r>
        <w:r>
          <w:rPr>
            <w:lang w:eastAsia="en-US"/>
          </w:rPr>
          <w:t>[4]</w:t>
        </w:r>
        <w:r w:rsidRPr="00700421">
          <w:rPr>
            <w:lang w:eastAsia="en-US"/>
          </w:rPr>
          <w:t>:</w:t>
        </w:r>
      </w:ins>
    </w:p>
    <w:p w14:paraId="2412577F" w14:textId="7E166BC7" w:rsidR="00766AC8" w:rsidRPr="00766AC8" w:rsidRDefault="00766AC8" w:rsidP="00766AC8">
      <w:pPr>
        <w:pStyle w:val="parenthesisnumbered"/>
        <w:numPr>
          <w:ilvl w:val="0"/>
          <w:numId w:val="198"/>
        </w:numPr>
        <w:spacing w:before="120" w:after="120" w:line="360" w:lineRule="auto"/>
        <w:ind w:hanging="720"/>
        <w:rPr>
          <w:ins w:id="875" w:author="Linus Kilander Xu" w:date="2024-03-05T07:52:00Z"/>
          <w:rFonts w:eastAsia="Calibri"/>
          <w:lang w:eastAsia="en-US"/>
        </w:rPr>
      </w:pPr>
      <w:ins w:id="876" w:author="Linus Kilander Xu" w:date="2024-03-05T07:52:00Z">
        <w:r w:rsidRPr="00766AC8">
          <w:rPr>
            <w:rFonts w:eastAsia="Calibri"/>
            <w:lang w:eastAsia="en-US"/>
          </w:rPr>
          <w:t>by means of the European Digital Identity Wallet or a notified electronic identification means which meets the requirements set out in Article 8 with regard to assurance level high;</w:t>
        </w:r>
      </w:ins>
    </w:p>
    <w:p w14:paraId="6EB37A80" w14:textId="690E0D7A" w:rsidR="00766AC8" w:rsidRPr="00700421" w:rsidRDefault="00766AC8" w:rsidP="00766AC8">
      <w:pPr>
        <w:pStyle w:val="parenthesisnumbered"/>
        <w:numPr>
          <w:ilvl w:val="0"/>
          <w:numId w:val="196"/>
        </w:numPr>
        <w:spacing w:before="120" w:after="120" w:line="360" w:lineRule="auto"/>
        <w:ind w:hanging="720"/>
        <w:rPr>
          <w:ins w:id="877" w:author="Linus Kilander Xu" w:date="2024-03-05T07:52:00Z"/>
          <w:rFonts w:eastAsia="Calibri"/>
          <w:lang w:eastAsia="en-US"/>
        </w:rPr>
      </w:pPr>
      <w:ins w:id="878" w:author="Linus Kilander Xu" w:date="2024-03-05T07:52:00Z">
        <w:r w:rsidRPr="00766AC8">
          <w:rPr>
            <w:rFonts w:eastAsia="Calibri"/>
            <w:lang w:eastAsia="en-US"/>
          </w:rPr>
          <w:t>by means of a certificate of a qualified electronic signature or of a qualified electronic seal, issued in accordance with paragraph 1a, point (a), (c) or (d);</w:t>
        </w:r>
      </w:ins>
    </w:p>
    <w:p w14:paraId="766F78C2" w14:textId="07B26D86" w:rsidR="00766AC8" w:rsidRPr="00700421" w:rsidRDefault="00766AC8" w:rsidP="00766AC8">
      <w:pPr>
        <w:pStyle w:val="parenthesisnumbered"/>
        <w:numPr>
          <w:ilvl w:val="0"/>
          <w:numId w:val="196"/>
        </w:numPr>
        <w:spacing w:before="120" w:after="120" w:line="360" w:lineRule="auto"/>
        <w:ind w:hanging="720"/>
        <w:rPr>
          <w:ins w:id="879" w:author="Linus Kilander Xu" w:date="2024-03-05T07:52:00Z"/>
          <w:rFonts w:eastAsia="Calibri"/>
          <w:lang w:eastAsia="en-US"/>
        </w:rPr>
      </w:pPr>
      <w:ins w:id="880" w:author="Linus Kilander Xu" w:date="2024-03-05T07:52:00Z">
        <w:r w:rsidRPr="00766AC8">
          <w:rPr>
            <w:rFonts w:eastAsia="Calibri"/>
            <w:lang w:eastAsia="en-US"/>
          </w:rPr>
          <w:t>by means of a qualified electronic attestation of attributes;</w:t>
        </w:r>
      </w:ins>
    </w:p>
    <w:p w14:paraId="2D7898D9" w14:textId="062360C8" w:rsidR="00766AC8" w:rsidRPr="00700421" w:rsidRDefault="00766AC8" w:rsidP="00766AC8">
      <w:pPr>
        <w:pStyle w:val="parenthesisnumbered"/>
        <w:numPr>
          <w:ilvl w:val="0"/>
          <w:numId w:val="196"/>
        </w:numPr>
        <w:spacing w:before="120" w:after="120" w:line="360" w:lineRule="auto"/>
        <w:ind w:hanging="720"/>
        <w:rPr>
          <w:ins w:id="881" w:author="Linus Kilander Xu" w:date="2024-03-05T07:52:00Z"/>
          <w:rFonts w:eastAsia="Calibri"/>
          <w:lang w:eastAsia="en-US"/>
        </w:rPr>
      </w:pPr>
      <w:ins w:id="882" w:author="Linus Kilander Xu" w:date="2024-03-05T07:52:00Z">
        <w:r w:rsidRPr="00766AC8">
          <w:rPr>
            <w:rFonts w:eastAsia="Calibri"/>
            <w:lang w:eastAsia="en-US"/>
          </w:rPr>
          <w:t>by using other methods, which ensure the verification of the attributes with a high level of confidence, the conformity of which shall be confirmed by a conformity assessment body;</w:t>
        </w:r>
      </w:ins>
    </w:p>
    <w:p w14:paraId="068C85BE" w14:textId="54198F82" w:rsidR="00766AC8" w:rsidRPr="00700421" w:rsidRDefault="00766AC8" w:rsidP="00766AC8">
      <w:pPr>
        <w:pStyle w:val="parenthesisnumbered"/>
        <w:numPr>
          <w:ilvl w:val="0"/>
          <w:numId w:val="196"/>
        </w:numPr>
        <w:spacing w:before="120" w:after="120" w:line="360" w:lineRule="auto"/>
        <w:ind w:hanging="720"/>
        <w:rPr>
          <w:ins w:id="883" w:author="Linus Kilander Xu" w:date="2024-03-05T07:52:00Z"/>
          <w:rFonts w:eastAsia="Calibri"/>
          <w:lang w:eastAsia="en-US"/>
        </w:rPr>
      </w:pPr>
      <w:ins w:id="884" w:author="Linus Kilander Xu" w:date="2024-03-05T07:52:00Z">
        <w:r w:rsidRPr="00766AC8">
          <w:rPr>
            <w:rFonts w:eastAsia="Calibri"/>
            <w:lang w:eastAsia="en-US"/>
          </w:rPr>
          <w:t>by means of the physical presence of the natural person or of an authorised representative of the legal person, by means of appropriate evidence and procedures, in accordance with national law.</w:t>
        </w:r>
      </w:ins>
    </w:p>
    <w:p w14:paraId="7B607538" w14:textId="3931BCBC" w:rsidR="00766AC8" w:rsidRPr="00766AC8" w:rsidRDefault="00766AC8" w:rsidP="00766AC8">
      <w:pPr>
        <w:pStyle w:val="Normalnumberd"/>
        <w:numPr>
          <w:ilvl w:val="0"/>
          <w:numId w:val="194"/>
        </w:numPr>
        <w:ind w:left="0" w:firstLine="0"/>
        <w:rPr>
          <w:ins w:id="885" w:author="Linus Kilander Xu" w:date="2024-03-05T07:52:00Z"/>
          <w:bCs/>
          <w:iCs/>
        </w:rPr>
      </w:pPr>
      <w:ins w:id="886" w:author="Linus Kilander Xu" w:date="2024-03-05T07:52:00Z">
        <w:r w:rsidRPr="00766AC8">
          <w:rPr>
            <w:bCs/>
            <w:iCs/>
            <w:lang w:eastAsia="en-US"/>
          </w:rPr>
          <w:t>By [12 months from the date of entry into force of this amending Regulation], the Commission shall, by means of implementing acts, establish a list of reference standards and, where necessary, establish specifications and procedures for the verification of identity and attributes in accordance with paragraphs 1, 1a and 1b of this Article. Those implementing acts shall be adopted in accordance with the examination procedure referred to in Article 48(</w:t>
        </w:r>
      </w:ins>
      <w:r w:rsidRPr="00766AC8">
        <w:rPr>
          <w:bCs/>
          <w:iCs/>
          <w:lang w:eastAsia="en-US"/>
        </w:rPr>
        <w:t>2</w:t>
      </w:r>
      <w:del w:id="887" w:author="Linus Kilander Xu" w:date="2024-03-05T07:52:00Z">
        <w:r w:rsidR="00000000" w:rsidRPr="009104B5">
          <w:delText xml:space="preserve">. </w:delText>
        </w:r>
        <w:r w:rsidR="00000000" w:rsidRPr="009104B5">
          <w:tab/>
        </w:r>
      </w:del>
      <w:ins w:id="888" w:author="Linus Kilander Xu" w:date="2024-03-05T07:52:00Z">
        <w:r w:rsidRPr="00766AC8">
          <w:rPr>
            <w:bCs/>
            <w:iCs/>
            <w:lang w:eastAsia="en-US"/>
          </w:rPr>
          <w:t>)</w:t>
        </w:r>
      </w:ins>
    </w:p>
    <w:p w14:paraId="12FC7424" w14:textId="32CBEA07" w:rsidR="007932CD" w:rsidRPr="009104B5" w:rsidRDefault="00000000" w:rsidP="001B1EEF">
      <w:pPr>
        <w:pStyle w:val="Normalnumberd"/>
      </w:pPr>
      <w:r w:rsidRPr="009104B5">
        <w:t xml:space="preserve">A qualified trust service provider providing qualified trust services shall: </w:t>
      </w:r>
    </w:p>
    <w:p w14:paraId="7A004F5C" w14:textId="70F59A12" w:rsidR="007932CD" w:rsidRPr="00684DB8" w:rsidRDefault="00684DB8" w:rsidP="001B1EEF">
      <w:pPr>
        <w:pStyle w:val="parenthesisnumbered"/>
        <w:numPr>
          <w:ilvl w:val="0"/>
          <w:numId w:val="190"/>
        </w:numPr>
        <w:ind w:hanging="720"/>
        <w:rPr>
          <w:rFonts w:eastAsia="Calibri"/>
          <w:bCs/>
          <w:iCs/>
          <w:lang w:eastAsia="en-US"/>
        </w:rPr>
      </w:pPr>
      <w:r w:rsidRPr="00684DB8">
        <w:rPr>
          <w:rFonts w:eastAsia="Calibri"/>
          <w:bCs/>
          <w:iCs/>
          <w:lang w:eastAsia="en-US"/>
        </w:rPr>
        <w:t xml:space="preserve">inform the supervisory body </w:t>
      </w:r>
      <w:del w:id="889" w:author="Linus Kilander Xu" w:date="2024-03-05T07:52:00Z">
        <w:r w:rsidR="00000000" w:rsidRPr="009104B5">
          <w:delText>of</w:delText>
        </w:r>
      </w:del>
      <w:ins w:id="890" w:author="Linus Kilander Xu" w:date="2024-03-05T07:52:00Z">
        <w:r w:rsidRPr="00684DB8">
          <w:rPr>
            <w:rFonts w:eastAsia="Calibri"/>
            <w:bCs/>
            <w:iCs/>
            <w:lang w:eastAsia="en-US"/>
          </w:rPr>
          <w:t>at least one month before implementing</w:t>
        </w:r>
      </w:ins>
      <w:r w:rsidRPr="00684DB8">
        <w:rPr>
          <w:rFonts w:eastAsia="Calibri"/>
          <w:bCs/>
          <w:iCs/>
          <w:lang w:eastAsia="en-US"/>
        </w:rPr>
        <w:t xml:space="preserve"> any change in the provision of its qualified trust services </w:t>
      </w:r>
      <w:del w:id="891" w:author="Linus Kilander Xu" w:date="2024-03-05T07:52:00Z">
        <w:r w:rsidR="00000000" w:rsidRPr="009104B5">
          <w:delText>and</w:delText>
        </w:r>
      </w:del>
      <w:ins w:id="892" w:author="Linus Kilander Xu" w:date="2024-03-05T07:52:00Z">
        <w:r w:rsidRPr="00684DB8">
          <w:rPr>
            <w:rFonts w:eastAsia="Calibri"/>
            <w:bCs/>
            <w:iCs/>
            <w:lang w:eastAsia="en-US"/>
          </w:rPr>
          <w:t>or at least three months in case of</w:t>
        </w:r>
      </w:ins>
      <w:r w:rsidRPr="00684DB8">
        <w:rPr>
          <w:rFonts w:eastAsia="Calibri"/>
          <w:bCs/>
          <w:iCs/>
          <w:lang w:eastAsia="en-US"/>
        </w:rPr>
        <w:t xml:space="preserve"> an intention to cease those activities; </w:t>
      </w:r>
    </w:p>
    <w:p w14:paraId="78F164CB"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employ staff and, if applicable, subcontractors who possess the necessary expertise, reliability, experience, and qualifications and who have received appropriate training regarding security and personal data protection rules and shall apply administrative and management procedures which correspond to European or international standards; </w:t>
      </w:r>
    </w:p>
    <w:p w14:paraId="5FB4C0FF"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with regard to the risk of liability for damages in accordance with Article 13, maintain sufficient financial resources and/or obtain appropriate liability insurance, in accordance with national law;</w:t>
      </w:r>
    </w:p>
    <w:p w14:paraId="79C7F6D4" w14:textId="29D46C9C" w:rsidR="00684DB8" w:rsidRDefault="00684DB8" w:rsidP="00684DB8">
      <w:pPr>
        <w:pStyle w:val="parenthesisnumbered"/>
        <w:numPr>
          <w:ilvl w:val="0"/>
          <w:numId w:val="190"/>
        </w:numPr>
        <w:ind w:hanging="720"/>
        <w:rPr>
          <w:rFonts w:eastAsia="Calibri"/>
          <w:bCs/>
          <w:iCs/>
          <w:lang w:eastAsia="en-US"/>
        </w:rPr>
      </w:pPr>
      <w:r w:rsidRPr="00700421">
        <w:rPr>
          <w:rFonts w:eastAsia="Calibri"/>
          <w:lang w:eastAsia="en-US"/>
        </w:rPr>
        <w:t>before entering into a contractual relationship, inform, in a clear</w:t>
      </w:r>
      <w:del w:id="893" w:author="Linus Kilander Xu" w:date="2024-03-05T07:52:00Z">
        <w:r w:rsidR="00000000" w:rsidRPr="009104B5">
          <w:delText xml:space="preserve"> and</w:delText>
        </w:r>
      </w:del>
      <w:ins w:id="894" w:author="Linus Kilander Xu" w:date="2024-03-05T07:52:00Z">
        <w:r w:rsidRPr="00700421">
          <w:rPr>
            <w:rFonts w:eastAsia="Calibri"/>
            <w:lang w:eastAsia="en-US"/>
          </w:rPr>
          <w:t>,</w:t>
        </w:r>
      </w:ins>
      <w:r w:rsidRPr="00700421">
        <w:rPr>
          <w:rFonts w:eastAsia="Calibri"/>
          <w:lang w:eastAsia="en-US"/>
        </w:rPr>
        <w:t xml:space="preserve"> comprehensive </w:t>
      </w:r>
      <w:ins w:id="895" w:author="Linus Kilander Xu" w:date="2024-03-05T07:52:00Z">
        <w:r w:rsidRPr="00700421">
          <w:rPr>
            <w:rFonts w:eastAsia="Calibri"/>
            <w:lang w:eastAsia="en-US"/>
          </w:rPr>
          <w:t xml:space="preserve">and easily accessible </w:t>
        </w:r>
      </w:ins>
      <w:r w:rsidRPr="00700421">
        <w:rPr>
          <w:rFonts w:eastAsia="Calibri"/>
          <w:lang w:eastAsia="en-US"/>
        </w:rPr>
        <w:t>manner,</w:t>
      </w:r>
      <w:ins w:id="896" w:author="Linus Kilander Xu" w:date="2024-03-05T07:52:00Z">
        <w:r w:rsidRPr="00700421">
          <w:rPr>
            <w:rFonts w:eastAsia="Calibri"/>
            <w:lang w:eastAsia="en-US"/>
          </w:rPr>
          <w:t xml:space="preserve"> in a publicly accessible space and individually</w:t>
        </w:r>
      </w:ins>
      <w:r w:rsidRPr="00700421">
        <w:rPr>
          <w:rFonts w:eastAsia="Calibri"/>
          <w:lang w:eastAsia="en-US"/>
        </w:rPr>
        <w:t xml:space="preserve"> any person seeking to use a qualified trust service of the precise terms and conditions regarding the use of that service, including any limitations on its use;</w:t>
      </w:r>
      <w:del w:id="897" w:author="Linus Kilander Xu" w:date="2024-03-05T07:52:00Z">
        <w:r w:rsidR="00000000" w:rsidRPr="009104B5">
          <w:delText xml:space="preserve"> </w:delText>
        </w:r>
      </w:del>
    </w:p>
    <w:p w14:paraId="0450DBF5" w14:textId="555754DE" w:rsidR="00684DB8" w:rsidRDefault="00684DB8" w:rsidP="00684DB8">
      <w:pPr>
        <w:pStyle w:val="parenthesisnumbered"/>
        <w:numPr>
          <w:ilvl w:val="0"/>
          <w:numId w:val="190"/>
        </w:numPr>
        <w:ind w:hanging="720"/>
        <w:rPr>
          <w:rFonts w:eastAsia="Calibri"/>
          <w:bCs/>
          <w:iCs/>
          <w:lang w:eastAsia="en-US"/>
        </w:rPr>
      </w:pPr>
      <w:r w:rsidRPr="00684DB8">
        <w:rPr>
          <w:rFonts w:eastAsia="Calibri"/>
          <w:bCs/>
          <w:iCs/>
          <w:lang w:eastAsia="en-US"/>
        </w:rPr>
        <w:t>use trustworthy systems and products that are protected against modification and ensure the technical security and reliability of the processes supported by them</w:t>
      </w:r>
      <w:del w:id="898" w:author="Linus Kilander Xu" w:date="2024-03-05T07:52:00Z">
        <w:r w:rsidR="00000000" w:rsidRPr="009104B5">
          <w:delText xml:space="preserve">; </w:delText>
        </w:r>
      </w:del>
      <w:ins w:id="899" w:author="Linus Kilander Xu" w:date="2024-03-05T07:52:00Z">
        <w:r w:rsidRPr="00684DB8">
          <w:rPr>
            <w:rFonts w:eastAsia="Calibri"/>
            <w:bCs/>
            <w:iCs/>
            <w:lang w:eastAsia="en-US"/>
          </w:rPr>
          <w:t>, including using suitable cryptographic techniques;</w:t>
        </w:r>
      </w:ins>
    </w:p>
    <w:p w14:paraId="7F724499" w14:textId="125FAB55" w:rsidR="00684DB8" w:rsidRPr="00684DB8" w:rsidRDefault="00684DB8" w:rsidP="00684DB8">
      <w:pPr>
        <w:pStyle w:val="parenthesisnumbered"/>
        <w:numPr>
          <w:ilvl w:val="0"/>
          <w:numId w:val="190"/>
        </w:numPr>
        <w:ind w:hanging="720"/>
        <w:rPr>
          <w:rFonts w:eastAsia="Calibri"/>
          <w:bCs/>
          <w:iCs/>
          <w:lang w:eastAsia="en-US"/>
        </w:rPr>
      </w:pPr>
      <w:r>
        <w:lastRenderedPageBreak/>
        <w:t>use trustworthy systems to store data provided to it, in a verifiable form so that:</w:t>
      </w:r>
      <w:del w:id="900" w:author="Linus Kilander Xu" w:date="2024-03-05T07:52:00Z">
        <w:r w:rsidR="00000000" w:rsidRPr="009104B5">
          <w:delText xml:space="preserve"> </w:delText>
        </w:r>
      </w:del>
    </w:p>
    <w:p w14:paraId="5F80C8B7" w14:textId="7B3C97D1"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they are publicly available for retrieval only where the consent of the person to whom the data relates has been obtained,</w:t>
      </w:r>
      <w:del w:id="901" w:author="Linus Kilander Xu" w:date="2024-03-05T07:52:00Z">
        <w:r w:rsidR="00000000" w:rsidRPr="009104B5">
          <w:delText xml:space="preserve"> </w:delText>
        </w:r>
      </w:del>
    </w:p>
    <w:p w14:paraId="6AA0F609" w14:textId="5E99391D"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only authorised persons can make entries and changes to the stored data,</w:t>
      </w:r>
      <w:del w:id="902" w:author="Linus Kilander Xu" w:date="2024-03-05T07:52:00Z">
        <w:r w:rsidR="00000000" w:rsidRPr="009104B5">
          <w:delText xml:space="preserve"> </w:delText>
        </w:r>
      </w:del>
    </w:p>
    <w:p w14:paraId="3C0BA424" w14:textId="3731080B" w:rsidR="00684DB8" w:rsidRPr="00684DB8" w:rsidRDefault="00684DB8" w:rsidP="00684DB8">
      <w:pPr>
        <w:pStyle w:val="ListParagraph"/>
        <w:numPr>
          <w:ilvl w:val="0"/>
          <w:numId w:val="201"/>
        </w:numPr>
        <w:ind w:hanging="731"/>
        <w:rPr>
          <w:rFonts w:eastAsia="Calibri"/>
          <w:lang w:eastAsia="en-US"/>
        </w:rPr>
      </w:pPr>
      <w:r w:rsidRPr="00684DB8">
        <w:rPr>
          <w:rFonts w:eastAsia="Calibri"/>
          <w:lang w:eastAsia="en-US"/>
        </w:rPr>
        <w:t>the data can be checked for authenticity;</w:t>
      </w:r>
      <w:del w:id="903" w:author="Linus Kilander Xu" w:date="2024-03-05T07:52:00Z">
        <w:r w:rsidR="00000000" w:rsidRPr="009104B5">
          <w:delText xml:space="preserve"> </w:delText>
        </w:r>
      </w:del>
    </w:p>
    <w:p w14:paraId="3C70B9A6" w14:textId="77777777" w:rsidR="00684DB8" w:rsidRPr="00684DB8" w:rsidRDefault="00684DB8" w:rsidP="00684DB8">
      <w:pPr>
        <w:pStyle w:val="parenthesisnumbered"/>
        <w:numPr>
          <w:ilvl w:val="0"/>
          <w:numId w:val="190"/>
        </w:numPr>
        <w:ind w:hanging="720"/>
        <w:rPr>
          <w:ins w:id="904" w:author="Linus Kilander Xu" w:date="2024-03-05T07:52:00Z"/>
          <w:rFonts w:eastAsia="Calibri"/>
          <w:bCs/>
          <w:iCs/>
          <w:lang w:eastAsia="en-US"/>
        </w:rPr>
      </w:pPr>
      <w:ins w:id="905" w:author="Linus Kilander Xu" w:date="2024-03-05T07:52:00Z">
        <w:r w:rsidRPr="00684DB8">
          <w:rPr>
            <w:rFonts w:eastAsia="Calibri"/>
            <w:bCs/>
            <w:iCs/>
            <w:lang w:eastAsia="en-US"/>
          </w:rPr>
          <w:t>notwithstanding Article 21 of Directive (EU) 2022/2555, have appropriate policies and take corresponding measures to manage legal, business, operational and other direct or indirect risks to the provision of the qualified trust service, including at least measures related to the following:</w:t>
        </w:r>
      </w:ins>
    </w:p>
    <w:p w14:paraId="4B8EEB2C" w14:textId="5C578F8D" w:rsidR="00684DB8" w:rsidRPr="00684DB8" w:rsidRDefault="00684DB8" w:rsidP="00684DB8">
      <w:pPr>
        <w:pStyle w:val="ListParagraph"/>
        <w:numPr>
          <w:ilvl w:val="0"/>
          <w:numId w:val="208"/>
        </w:numPr>
        <w:ind w:hanging="731"/>
        <w:rPr>
          <w:ins w:id="906" w:author="Linus Kilander Xu" w:date="2024-03-05T07:52:00Z"/>
          <w:rFonts w:eastAsia="Calibri"/>
          <w:lang w:eastAsia="en-US"/>
        </w:rPr>
      </w:pPr>
      <w:ins w:id="907" w:author="Linus Kilander Xu" w:date="2024-03-05T07:52:00Z">
        <w:r w:rsidRPr="00684DB8">
          <w:rPr>
            <w:rFonts w:eastAsia="Calibri"/>
            <w:lang w:eastAsia="en-US"/>
          </w:rPr>
          <w:t>registration and onboarding procedures for a service;</w:t>
        </w:r>
      </w:ins>
    </w:p>
    <w:p w14:paraId="44E0D6F8" w14:textId="200256D5" w:rsidR="00684DB8" w:rsidRPr="00684DB8" w:rsidRDefault="00684DB8" w:rsidP="00684DB8">
      <w:pPr>
        <w:pStyle w:val="ListParagraph"/>
        <w:numPr>
          <w:ilvl w:val="0"/>
          <w:numId w:val="208"/>
        </w:numPr>
        <w:ind w:hanging="731"/>
        <w:rPr>
          <w:ins w:id="908" w:author="Linus Kilander Xu" w:date="2024-03-05T07:52:00Z"/>
          <w:rFonts w:eastAsia="Calibri"/>
          <w:lang w:eastAsia="en-US"/>
        </w:rPr>
      </w:pPr>
      <w:ins w:id="909" w:author="Linus Kilander Xu" w:date="2024-03-05T07:52:00Z">
        <w:r w:rsidRPr="00684DB8">
          <w:rPr>
            <w:rFonts w:eastAsia="Calibri"/>
            <w:lang w:eastAsia="en-US"/>
          </w:rPr>
          <w:t>procedural or administrative checks;</w:t>
        </w:r>
      </w:ins>
    </w:p>
    <w:p w14:paraId="00A3B5B9" w14:textId="6E22D07D" w:rsidR="00684DB8" w:rsidRDefault="00684DB8" w:rsidP="00684DB8">
      <w:pPr>
        <w:pStyle w:val="ListParagraph"/>
        <w:numPr>
          <w:ilvl w:val="0"/>
          <w:numId w:val="208"/>
        </w:numPr>
        <w:ind w:hanging="731"/>
        <w:rPr>
          <w:ins w:id="910" w:author="Linus Kilander Xu" w:date="2024-03-05T07:52:00Z"/>
          <w:rFonts w:eastAsia="Calibri"/>
          <w:lang w:eastAsia="en-US"/>
        </w:rPr>
      </w:pPr>
      <w:ins w:id="911" w:author="Linus Kilander Xu" w:date="2024-03-05T07:52:00Z">
        <w:r w:rsidRPr="00684DB8">
          <w:rPr>
            <w:rFonts w:eastAsia="Calibri"/>
            <w:lang w:eastAsia="en-US"/>
          </w:rPr>
          <w:t>the management and implementation of services;</w:t>
        </w:r>
      </w:ins>
    </w:p>
    <w:p w14:paraId="2F9D38B4" w14:textId="11049F5B" w:rsidR="0013288F" w:rsidRPr="0013288F" w:rsidRDefault="0013288F" w:rsidP="00684DB8">
      <w:pPr>
        <w:pStyle w:val="parenthesisnumbered"/>
        <w:numPr>
          <w:ilvl w:val="0"/>
          <w:numId w:val="190"/>
        </w:numPr>
        <w:ind w:hanging="720"/>
        <w:rPr>
          <w:ins w:id="912" w:author="Linus Kilander Xu" w:date="2024-03-05T07:52:00Z"/>
          <w:rFonts w:eastAsia="Calibri"/>
          <w:lang w:eastAsia="en-US"/>
        </w:rPr>
      </w:pPr>
      <w:ins w:id="913" w:author="Linus Kilander Xu" w:date="2024-03-05T07:52:00Z">
        <w:r w:rsidRPr="0013288F">
          <w:rPr>
            <w:rFonts w:eastAsia="Calibri"/>
            <w:lang w:eastAsia="en-US"/>
          </w:rPr>
          <w:t xml:space="preserve">notify the supervisory body, the identifiable affected individuals, other relevant competent bodies where applicable and, at the request of the supervisory body, the public if it is of public interest, of any security breaches or disruptions in the provision of the service or the implementation of the measures referred to in point </w:t>
        </w:r>
        <w:r>
          <w:rPr>
            <w:rFonts w:eastAsia="Calibri"/>
            <w:lang w:eastAsia="en-US"/>
          </w:rPr>
          <w:t>[</w:t>
        </w:r>
        <w:r w:rsidRPr="0013288F">
          <w:rPr>
            <w:rFonts w:eastAsia="Calibri"/>
            <w:lang w:eastAsia="en-US"/>
          </w:rPr>
          <w:t>(</w:t>
        </w:r>
        <w:r>
          <w:rPr>
            <w:rFonts w:eastAsia="Calibri"/>
            <w:lang w:eastAsia="en-US"/>
          </w:rPr>
          <w:t>g</w:t>
        </w:r>
        <w:r w:rsidRPr="0013288F">
          <w:rPr>
            <w:rFonts w:eastAsia="Calibri"/>
            <w:lang w:eastAsia="en-US"/>
          </w:rPr>
          <w:t>)</w:t>
        </w:r>
        <w:r>
          <w:rPr>
            <w:rFonts w:eastAsia="Calibri"/>
            <w:lang w:eastAsia="en-US"/>
          </w:rPr>
          <w:t>]</w:t>
        </w:r>
        <w:r w:rsidRPr="0013288F">
          <w:rPr>
            <w:rFonts w:eastAsia="Calibri"/>
            <w:lang w:eastAsia="en-US"/>
          </w:rPr>
          <w:t>(</w:t>
        </w:r>
        <w:proofErr w:type="spellStart"/>
        <w:r w:rsidRPr="0013288F">
          <w:rPr>
            <w:rFonts w:eastAsia="Calibri"/>
            <w:lang w:eastAsia="en-US"/>
          </w:rPr>
          <w:t>i</w:t>
        </w:r>
        <w:proofErr w:type="spellEnd"/>
        <w:r w:rsidRPr="0013288F">
          <w:rPr>
            <w:rFonts w:eastAsia="Calibri"/>
            <w:lang w:eastAsia="en-US"/>
          </w:rPr>
          <w:t>), (ii) or (iii) that have a significant impact on the trust service provided or on the personal data maintained therein, without undue delay and in any event within 24 hours of the incident</w:t>
        </w:r>
        <w:r>
          <w:rPr>
            <w:rFonts w:eastAsia="Calibri"/>
            <w:lang w:eastAsia="en-US"/>
          </w:rPr>
          <w:t>;</w:t>
        </w:r>
      </w:ins>
    </w:p>
    <w:p w14:paraId="5597BF66" w14:textId="16986F95" w:rsidR="00684DB8" w:rsidRPr="00684DB8" w:rsidRDefault="0013288F" w:rsidP="00684DB8">
      <w:pPr>
        <w:pStyle w:val="parenthesisnumbered"/>
        <w:numPr>
          <w:ilvl w:val="0"/>
          <w:numId w:val="190"/>
        </w:numPr>
        <w:ind w:hanging="720"/>
        <w:rPr>
          <w:rFonts w:eastAsia="Calibri"/>
          <w:bCs/>
          <w:iCs/>
          <w:lang w:eastAsia="en-US"/>
        </w:rPr>
      </w:pPr>
      <w:r w:rsidRPr="00700421">
        <w:rPr>
          <w:rFonts w:eastAsia="Calibri"/>
          <w:lang w:eastAsia="en-US"/>
        </w:rPr>
        <w:t>take appropriate measures against forgery</w:t>
      </w:r>
      <w:del w:id="914" w:author="Linus Kilander Xu" w:date="2024-03-05T07:52:00Z">
        <w:r w:rsidR="00000000" w:rsidRPr="009104B5">
          <w:delText xml:space="preserve"> and</w:delText>
        </w:r>
      </w:del>
      <w:ins w:id="915" w:author="Linus Kilander Xu" w:date="2024-03-05T07:52:00Z">
        <w:r w:rsidRPr="00700421">
          <w:rPr>
            <w:rFonts w:eastAsia="Calibri"/>
            <w:lang w:eastAsia="en-US"/>
          </w:rPr>
          <w:t>,</w:t>
        </w:r>
      </w:ins>
      <w:r w:rsidRPr="00700421">
        <w:rPr>
          <w:rFonts w:eastAsia="Calibri"/>
          <w:lang w:eastAsia="en-US"/>
        </w:rPr>
        <w:t xml:space="preserve"> theft </w:t>
      </w:r>
      <w:del w:id="916" w:author="Linus Kilander Xu" w:date="2024-03-05T07:52:00Z">
        <w:r w:rsidR="00000000" w:rsidRPr="009104B5">
          <w:delText xml:space="preserve">of data; </w:delText>
        </w:r>
      </w:del>
      <w:ins w:id="917" w:author="Linus Kilander Xu" w:date="2024-03-05T07:52:00Z">
        <w:r w:rsidRPr="00700421">
          <w:rPr>
            <w:rFonts w:eastAsia="Calibri"/>
            <w:lang w:eastAsia="en-US"/>
          </w:rPr>
          <w:t>or misappropriation of data or, without right, deleting, altering or rendering data inaccessible;</w:t>
        </w:r>
      </w:ins>
    </w:p>
    <w:p w14:paraId="694BC257" w14:textId="77777777" w:rsidR="007932CD" w:rsidRPr="00684DB8"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 xml:space="preserve">record and keep accessible for an appropriate period of time, including after the activities of the qualified trust service provider have ceased, all relevant information concerning data issued and received by the qualified trust service provider, in particular, for the purpose of providing evidence in legal proceedings and for the purpose of ensuring continuity of the service. Such recording may be done electronically; </w:t>
      </w:r>
    </w:p>
    <w:p w14:paraId="50A39040" w14:textId="77777777" w:rsidR="0013288F" w:rsidRPr="0013288F" w:rsidRDefault="0013288F" w:rsidP="00684DB8">
      <w:pPr>
        <w:pStyle w:val="parenthesisnumbered"/>
        <w:numPr>
          <w:ilvl w:val="0"/>
          <w:numId w:val="190"/>
        </w:numPr>
        <w:ind w:hanging="720"/>
        <w:rPr>
          <w:ins w:id="918" w:author="Linus Kilander Xu" w:date="2024-03-05T07:52:00Z"/>
          <w:rFonts w:eastAsia="Calibri"/>
          <w:bCs/>
          <w:iCs/>
          <w:lang w:eastAsia="en-US"/>
        </w:rPr>
      </w:pPr>
      <w:ins w:id="919" w:author="Linus Kilander Xu" w:date="2024-03-05T07:52:00Z">
        <w:r w:rsidRPr="00700421">
          <w:rPr>
            <w:rFonts w:eastAsia="Calibri"/>
            <w:lang w:eastAsia="en-US"/>
          </w:rPr>
          <w:t>record and keep accessible for as long as necessary after the activities of the qualified trust service provider have ceased, all relevant information concerning data issued and received by the qualified trust service provider, for the purpose of providing evidence in legal proceedings and for the purpose of ensuring continuity of the service. Such recording may be done electronically;</w:t>
        </w:r>
      </w:ins>
    </w:p>
    <w:p w14:paraId="1A6B6AEF" w14:textId="424A80D3" w:rsidR="007932CD" w:rsidRPr="0013288F" w:rsidRDefault="0013288F" w:rsidP="00684DB8">
      <w:pPr>
        <w:pStyle w:val="parenthesisnumbered"/>
        <w:numPr>
          <w:ilvl w:val="0"/>
          <w:numId w:val="190"/>
        </w:numPr>
        <w:ind w:hanging="720"/>
        <w:rPr>
          <w:rFonts w:eastAsia="Calibri"/>
          <w:iCs/>
          <w:lang w:eastAsia="en-US"/>
        </w:rPr>
      </w:pPr>
      <w:r w:rsidRPr="0013288F">
        <w:rPr>
          <w:rFonts w:eastAsia="Calibri"/>
          <w:iCs/>
          <w:lang w:eastAsia="en-US"/>
        </w:rPr>
        <w:t xml:space="preserve">have an up-to-date termination plan to ensure </w:t>
      </w:r>
      <w:ins w:id="920" w:author="Linus Kilander Xu" w:date="2024-03-05T07:52:00Z">
        <w:r w:rsidRPr="0013288F">
          <w:rPr>
            <w:rFonts w:eastAsia="Calibri"/>
            <w:iCs/>
            <w:lang w:eastAsia="en-US"/>
          </w:rPr>
          <w:t xml:space="preserve">the </w:t>
        </w:r>
      </w:ins>
      <w:r w:rsidRPr="0013288F">
        <w:rPr>
          <w:rFonts w:eastAsia="Calibri"/>
          <w:iCs/>
          <w:lang w:eastAsia="en-US"/>
        </w:rPr>
        <w:t xml:space="preserve">continuity of service in accordance with provisions </w:t>
      </w:r>
      <w:ins w:id="921" w:author="Linus Kilander Xu" w:date="2024-03-05T07:52:00Z">
        <w:r w:rsidRPr="0013288F">
          <w:rPr>
            <w:rFonts w:eastAsia="Calibri"/>
            <w:iCs/>
            <w:lang w:eastAsia="en-US"/>
          </w:rPr>
          <w:t xml:space="preserve">that are </w:t>
        </w:r>
      </w:ins>
      <w:r w:rsidRPr="0013288F">
        <w:rPr>
          <w:rFonts w:eastAsia="Calibri"/>
          <w:iCs/>
          <w:lang w:eastAsia="en-US"/>
        </w:rPr>
        <w:t xml:space="preserve">verified by the supervisory body </w:t>
      </w:r>
      <w:del w:id="922" w:author="Linus Kilander Xu" w:date="2024-03-05T07:52:00Z">
        <w:r w:rsidR="00000000" w:rsidRPr="009104B5">
          <w:delText xml:space="preserve">under point (i) of </w:delText>
        </w:r>
      </w:del>
      <w:ins w:id="923" w:author="Linus Kilander Xu" w:date="2024-03-05T07:52:00Z">
        <w:r w:rsidRPr="0013288F">
          <w:rPr>
            <w:rFonts w:eastAsia="Calibri"/>
            <w:iCs/>
            <w:lang w:eastAsia="en-US"/>
          </w:rPr>
          <w:t xml:space="preserve">pursuant to </w:t>
        </w:r>
      </w:ins>
      <w:r w:rsidRPr="0013288F">
        <w:rPr>
          <w:rFonts w:eastAsia="Calibri"/>
          <w:iCs/>
          <w:lang w:eastAsia="en-US"/>
        </w:rPr>
        <w:t xml:space="preserve">Article </w:t>
      </w:r>
      <w:del w:id="924" w:author="Linus Kilander Xu" w:date="2024-03-05T07:52:00Z">
        <w:r w:rsidR="00000000" w:rsidRPr="009104B5">
          <w:delText>17</w:delText>
        </w:r>
      </w:del>
      <w:ins w:id="925" w:author="Linus Kilander Xu" w:date="2024-03-05T07:52:00Z">
        <w:r w:rsidRPr="0013288F">
          <w:rPr>
            <w:rFonts w:eastAsia="Calibri"/>
            <w:iCs/>
            <w:lang w:eastAsia="en-US"/>
          </w:rPr>
          <w:t>46</w:t>
        </w:r>
        <w:proofErr w:type="gramStart"/>
        <w:r w:rsidRPr="0013288F">
          <w:rPr>
            <w:rFonts w:eastAsia="Calibri"/>
            <w:iCs/>
            <w:lang w:eastAsia="en-US"/>
          </w:rPr>
          <w:t>b</w:t>
        </w:r>
      </w:ins>
      <w:r w:rsidRPr="0013288F">
        <w:rPr>
          <w:rFonts w:eastAsia="Calibri"/>
          <w:iCs/>
          <w:lang w:eastAsia="en-US"/>
        </w:rPr>
        <w:t>(</w:t>
      </w:r>
      <w:proofErr w:type="gramEnd"/>
      <w:r w:rsidRPr="0013288F">
        <w:rPr>
          <w:rFonts w:eastAsia="Calibri"/>
          <w:iCs/>
          <w:lang w:eastAsia="en-US"/>
        </w:rPr>
        <w:t>4</w:t>
      </w:r>
      <w:ins w:id="926" w:author="Linus Kilander Xu" w:date="2024-03-05T07:52:00Z">
        <w:r w:rsidRPr="0013288F">
          <w:rPr>
            <w:rFonts w:eastAsia="Calibri"/>
            <w:iCs/>
            <w:lang w:eastAsia="en-US"/>
          </w:rPr>
          <w:t>), point (</w:t>
        </w:r>
        <w:proofErr w:type="spellStart"/>
        <w:r w:rsidRPr="0013288F">
          <w:rPr>
            <w:rFonts w:eastAsia="Calibri"/>
            <w:iCs/>
            <w:lang w:eastAsia="en-US"/>
          </w:rPr>
          <w:t>i</w:t>
        </w:r>
      </w:ins>
      <w:proofErr w:type="spellEnd"/>
      <w:r w:rsidRPr="0013288F">
        <w:rPr>
          <w:rFonts w:eastAsia="Calibri"/>
          <w:iCs/>
          <w:lang w:eastAsia="en-US"/>
        </w:rPr>
        <w:t xml:space="preserve">); </w:t>
      </w:r>
    </w:p>
    <w:p w14:paraId="25F218CF" w14:textId="3F3D05FB" w:rsidR="007932CD" w:rsidRPr="00684DB8" w:rsidRDefault="00000000" w:rsidP="00684DB8">
      <w:pPr>
        <w:pStyle w:val="parenthesisnumbered"/>
        <w:numPr>
          <w:ilvl w:val="0"/>
          <w:numId w:val="190"/>
        </w:numPr>
        <w:ind w:hanging="720"/>
        <w:rPr>
          <w:rFonts w:eastAsia="Calibri"/>
          <w:bCs/>
          <w:iCs/>
          <w:lang w:eastAsia="en-US"/>
        </w:rPr>
      </w:pPr>
      <w:del w:id="927" w:author="Linus Kilander Xu" w:date="2024-03-05T07:52:00Z">
        <w:r w:rsidRPr="009104B5">
          <w:delText>ensure lawful processing of personal data in accordance with Directive 95/46/EC;</w:delText>
        </w:r>
      </w:del>
      <w:ins w:id="928" w:author="Linus Kilander Xu" w:date="2024-03-05T07:52:00Z">
        <w:r w:rsidR="001B1EEF" w:rsidRPr="00684DB8">
          <w:rPr>
            <w:rFonts w:eastAsia="Calibri"/>
            <w:bCs/>
            <w:iCs/>
            <w:lang w:eastAsia="en-US"/>
          </w:rPr>
          <w:t>[DELETED];</w:t>
        </w:r>
      </w:ins>
      <w:r w:rsidR="001B1EEF" w:rsidRPr="00684DB8">
        <w:rPr>
          <w:rFonts w:eastAsia="Calibri"/>
          <w:bCs/>
          <w:iCs/>
          <w:lang w:eastAsia="en-US"/>
        </w:rPr>
        <w:t xml:space="preserve"> </w:t>
      </w:r>
    </w:p>
    <w:p w14:paraId="53AE89B3" w14:textId="231B342B" w:rsidR="007932CD" w:rsidRDefault="00000000" w:rsidP="00684DB8">
      <w:pPr>
        <w:pStyle w:val="parenthesisnumbered"/>
        <w:numPr>
          <w:ilvl w:val="0"/>
          <w:numId w:val="190"/>
        </w:numPr>
        <w:ind w:hanging="720"/>
        <w:rPr>
          <w:rFonts w:eastAsia="Calibri"/>
          <w:bCs/>
          <w:iCs/>
          <w:lang w:eastAsia="en-US"/>
        </w:rPr>
      </w:pPr>
      <w:r w:rsidRPr="00684DB8">
        <w:rPr>
          <w:rFonts w:eastAsia="Calibri"/>
          <w:bCs/>
          <w:iCs/>
          <w:lang w:eastAsia="en-US"/>
        </w:rPr>
        <w:t>in case of qualified trust service providers issuing qualified certificates, establish and keep updated a certificate database.</w:t>
      </w:r>
      <w:del w:id="929" w:author="Linus Kilander Xu" w:date="2024-03-05T07:52:00Z">
        <w:r w:rsidRPr="009104B5">
          <w:delText xml:space="preserve"> </w:delText>
        </w:r>
      </w:del>
    </w:p>
    <w:p w14:paraId="07898C73" w14:textId="4979F454" w:rsidR="00651DE5" w:rsidRPr="00684DB8" w:rsidRDefault="00651DE5" w:rsidP="00651DE5">
      <w:pPr>
        <w:rPr>
          <w:ins w:id="930" w:author="Linus Kilander Xu" w:date="2024-03-05T07:52:00Z"/>
          <w:rFonts w:eastAsia="Calibri"/>
          <w:lang w:eastAsia="en-US"/>
        </w:rPr>
      </w:pPr>
      <w:ins w:id="931" w:author="Linus Kilander Xu" w:date="2024-03-05T07:52:00Z">
        <w:r w:rsidRPr="00651DE5">
          <w:rPr>
            <w:rFonts w:eastAsia="Calibri"/>
            <w:lang w:eastAsia="en-US"/>
          </w:rPr>
          <w:t xml:space="preserve">The supervisory body may request information in addition to the information notified pursuant to point (a) of the first subparagraph or the result of a conformity assessment and may condition the granting </w:t>
        </w:r>
        <w:r w:rsidRPr="00651DE5">
          <w:rPr>
            <w:rFonts w:eastAsia="Calibri"/>
            <w:lang w:eastAsia="en-US"/>
          </w:rPr>
          <w:lastRenderedPageBreak/>
          <w:t>of the permission to implement the intended changes to the qualified trust services. If the verification is not concluded within three months of notification, the supervisory body shall inform the trust service provider, specifying the reasons for the delay and the period within which the verification is to be concluded.</w:t>
        </w:r>
      </w:ins>
    </w:p>
    <w:p w14:paraId="69E58353" w14:textId="77777777" w:rsidR="007932CD" w:rsidRPr="009104B5" w:rsidRDefault="00000000" w:rsidP="001B1EEF">
      <w:pPr>
        <w:pStyle w:val="Normalnumberd"/>
      </w:pPr>
      <w:r w:rsidRPr="009104B5">
        <w:t xml:space="preserve">If a qualified trust service provider issuing qualified certificates decides to revoke a certificate, it shall register such revocation in its certificate database and publish the revocation status of the certificate in a timely manner, and in any event within 24 hours after the receipt of the request. The revocation shall become effective immediately upon its publication. </w:t>
      </w:r>
    </w:p>
    <w:p w14:paraId="24EBE530" w14:textId="65AD221F" w:rsidR="007932CD" w:rsidRPr="009104B5" w:rsidRDefault="00000000" w:rsidP="001B1EEF">
      <w:pPr>
        <w:pStyle w:val="Normalnumberd"/>
      </w:pPr>
      <w:r w:rsidRPr="009104B5">
        <w:t xml:space="preserve">With regard to paragraph </w:t>
      </w:r>
      <w:del w:id="932" w:author="Linus Kilander Xu" w:date="2024-03-05T07:52:00Z">
        <w:r w:rsidRPr="009104B5">
          <w:delText>3,</w:delText>
        </w:r>
      </w:del>
      <w:ins w:id="933" w:author="Linus Kilander Xu" w:date="2024-03-05T07:52:00Z">
        <w:r w:rsidR="007C31D7">
          <w:t>[6]</w:t>
        </w:r>
        <w:r w:rsidRPr="009104B5">
          <w:t>,</w:t>
        </w:r>
      </w:ins>
      <w:r w:rsidRPr="009104B5">
        <w:t xml:space="preserve"> qualified trust service providers issuing qualified certificates shall provide to any relying party information on the validity or revocation status of qualified certificates issued by them. This information shall be made available at least on a per certificate basis at any time and beyond the validity period of the certificate in an automated manner that is reliable, free of charge and efficient. </w:t>
      </w:r>
    </w:p>
    <w:p w14:paraId="2417395A" w14:textId="23204376" w:rsidR="007C31D7" w:rsidRPr="007C31D7" w:rsidRDefault="007C31D7" w:rsidP="007C31D7">
      <w:pPr>
        <w:pStyle w:val="Normalnumberd"/>
        <w:rPr>
          <w:ins w:id="934" w:author="Linus Kilander Xu" w:date="2024-03-05T07:52:00Z"/>
        </w:rPr>
      </w:pPr>
      <w:ins w:id="935" w:author="Linus Kilander Xu" w:date="2024-03-05T07:52:00Z">
        <w:r w:rsidRPr="007C31D7">
          <w:t xml:space="preserve">Paragraphs </w:t>
        </w:r>
        <w:r>
          <w:t>[6]</w:t>
        </w:r>
        <w:r w:rsidRPr="007C31D7">
          <w:t xml:space="preserve"> and </w:t>
        </w:r>
        <w:r>
          <w:t>[7]</w:t>
        </w:r>
        <w:r w:rsidRPr="007C31D7">
          <w:t xml:space="preserve"> shall apply accordingly to the revocation of qualified electronic attestations of attributes.</w:t>
        </w:r>
      </w:ins>
    </w:p>
    <w:p w14:paraId="29FFF1FC" w14:textId="3E02EA8F" w:rsidR="007C31D7" w:rsidRPr="007C31D7" w:rsidRDefault="007C31D7" w:rsidP="007C31D7">
      <w:pPr>
        <w:pStyle w:val="Normalnumberd"/>
        <w:rPr>
          <w:ins w:id="936" w:author="Linus Kilander Xu" w:date="2024-03-05T07:52:00Z"/>
          <w:lang w:eastAsia="en-US"/>
        </w:rPr>
      </w:pPr>
      <w:r w:rsidRPr="007C31D7">
        <w:rPr>
          <w:lang w:eastAsia="en-US"/>
        </w:rPr>
        <w:t xml:space="preserve">The Commission </w:t>
      </w:r>
      <w:del w:id="937" w:author="Linus Kilander Xu" w:date="2024-03-05T07:52:00Z">
        <w:r w:rsidR="00000000" w:rsidRPr="009104B5">
          <w:delText>may</w:delText>
        </w:r>
      </w:del>
      <w:ins w:id="938" w:author="Linus Kilander Xu" w:date="2024-03-05T07:52:00Z">
        <w:r w:rsidRPr="007C31D7">
          <w:rPr>
            <w:lang w:eastAsia="en-US"/>
          </w:rPr>
          <w:t>shall be empowered to adopt delegated acts in accordance with Article 47, establishing additional measures referred to in paragraph 2, point (fa), of this Article.</w:t>
        </w:r>
      </w:ins>
    </w:p>
    <w:p w14:paraId="08C43AB5" w14:textId="6C2FCF38" w:rsidR="007932CD" w:rsidRDefault="007C31D7" w:rsidP="007C31D7">
      <w:pPr>
        <w:pStyle w:val="Normalnumberd"/>
        <w:rPr>
          <w:moveTo w:id="939" w:author="Linus Kilander Xu" w:date="2024-03-05T07:52:00Z"/>
        </w:rPr>
      </w:pPr>
      <w:ins w:id="940" w:author="Linus Kilander Xu" w:date="2024-03-05T07:52:00Z">
        <w:r w:rsidRPr="007C31D7">
          <w:t>By [12 months from the date of entry into force of this amending Regulation], the Commission shall</w:t>
        </w:r>
      </w:ins>
      <w:r w:rsidRPr="007C31D7">
        <w:t xml:space="preserve">, by means of implementing acts, establish </w:t>
      </w:r>
      <w:ins w:id="941" w:author="Linus Kilander Xu" w:date="2024-03-05T07:52:00Z">
        <w:r w:rsidRPr="007C31D7">
          <w:t xml:space="preserve">a list of </w:t>
        </w:r>
      </w:ins>
      <w:r w:rsidRPr="007C31D7">
        <w:t xml:space="preserve">reference </w:t>
      </w:r>
      <w:del w:id="942" w:author="Linus Kilander Xu" w:date="2024-03-05T07:52:00Z">
        <w:r w:rsidR="00000000" w:rsidRPr="009104B5">
          <w:delText xml:space="preserve">numbers of </w:delText>
        </w:r>
      </w:del>
      <w:r w:rsidRPr="007C31D7">
        <w:t xml:space="preserve">standards </w:t>
      </w:r>
      <w:ins w:id="943" w:author="Linus Kilander Xu" w:date="2024-03-05T07:52:00Z">
        <w:r w:rsidRPr="007C31D7">
          <w:t xml:space="preserve">and, where necessary, establish specifications and procedures </w:t>
        </w:r>
      </w:ins>
      <w:r w:rsidRPr="007C31D7">
        <w:t xml:space="preserve">for </w:t>
      </w:r>
      <w:del w:id="944" w:author="Linus Kilander Xu" w:date="2024-03-05T07:52:00Z">
        <w:r w:rsidR="00000000" w:rsidRPr="009104B5">
          <w:delText xml:space="preserve">trustworthy systems and products, which comply with </w:delText>
        </w:r>
      </w:del>
      <w:r w:rsidRPr="007C31D7">
        <w:t xml:space="preserve">the requirements </w:t>
      </w:r>
      <w:del w:id="945" w:author="Linus Kilander Xu" w:date="2024-03-05T07:52:00Z">
        <w:r w:rsidR="00000000" w:rsidRPr="009104B5">
          <w:delText>under points (e) and (f) of</w:delText>
        </w:r>
      </w:del>
      <w:ins w:id="946" w:author="Linus Kilander Xu" w:date="2024-03-05T07:52:00Z">
        <w:r w:rsidRPr="007C31D7">
          <w:t>referred to in</w:t>
        </w:r>
      </w:ins>
      <w:r w:rsidRPr="007C31D7">
        <w:t xml:space="preserve"> paragraph 2 of this Article. Compliance with the requirements laid down in this </w:t>
      </w:r>
      <w:del w:id="947" w:author="Linus Kilander Xu" w:date="2024-03-05T07:52:00Z">
        <w:r w:rsidR="00000000" w:rsidRPr="009104B5">
          <w:delText>Article</w:delText>
        </w:r>
      </w:del>
      <w:ins w:id="948" w:author="Linus Kilander Xu" w:date="2024-03-05T07:52:00Z">
        <w:r w:rsidRPr="007C31D7">
          <w:t>paragraph</w:t>
        </w:r>
      </w:ins>
      <w:r w:rsidRPr="007C31D7">
        <w:t xml:space="preserve"> shall be presumed where </w:t>
      </w:r>
      <w:del w:id="949" w:author="Linus Kilander Xu" w:date="2024-03-05T07:52:00Z">
        <w:r w:rsidR="00000000" w:rsidRPr="009104B5">
          <w:delText xml:space="preserve">trustworthy systems and products meet </w:delText>
        </w:r>
      </w:del>
      <w:r w:rsidRPr="007C31D7">
        <w:t>those standards</w:t>
      </w:r>
      <w:ins w:id="950" w:author="Linus Kilander Xu" w:date="2024-03-05T07:52:00Z">
        <w:r w:rsidRPr="007C31D7">
          <w:t>, specifications and procedures are met.</w:t>
        </w:r>
      </w:ins>
      <w:moveToRangeStart w:id="951" w:author="Linus Kilander Xu" w:date="2024-03-05T07:52:00Z" w:name="move160517588"/>
      <w:moveTo w:id="952" w:author="Linus Kilander Xu" w:date="2024-03-05T07:52:00Z">
        <w:r w:rsidRPr="007C31D7">
          <w:t xml:space="preserve"> Those implementing acts shall be adopted in accordance with the examination procedure referred to in Article 48(2)</w:t>
        </w:r>
        <w:r w:rsidR="00412B6B">
          <w:t>.</w:t>
        </w:r>
      </w:moveTo>
    </w:p>
    <w:moveToRangeEnd w:id="951"/>
    <w:p w14:paraId="427FC6FF" w14:textId="690FE29B" w:rsidR="00412B6B" w:rsidRPr="00700421" w:rsidRDefault="00412B6B" w:rsidP="00412B6B">
      <w:pPr>
        <w:pStyle w:val="Article"/>
        <w:rPr>
          <w:ins w:id="953" w:author="Linus Kilander Xu" w:date="2024-03-05T07:52:00Z"/>
          <w:rFonts w:eastAsia="Calibri"/>
          <w:lang w:eastAsia="en-US"/>
        </w:rPr>
      </w:pPr>
      <w:ins w:id="954" w:author="Linus Kilander Xu" w:date="2024-03-05T07:52:00Z">
        <w:r w:rsidRPr="00700421">
          <w:rPr>
            <w:rFonts w:eastAsia="Calibri"/>
            <w:lang w:eastAsia="en-US"/>
          </w:rPr>
          <w:t xml:space="preserve">Article </w:t>
        </w:r>
        <w:r w:rsidRPr="00276F27">
          <w:rPr>
            <w:rFonts w:eastAsia="Calibri"/>
            <w:lang w:eastAsia="en-US"/>
          </w:rPr>
          <w:t>24</w:t>
        </w:r>
        <w:r w:rsidRPr="00700421">
          <w:rPr>
            <w:rFonts w:eastAsia="Calibri"/>
            <w:lang w:eastAsia="en-US"/>
          </w:rPr>
          <w:t>a</w:t>
        </w:r>
      </w:ins>
    </w:p>
    <w:p w14:paraId="3B01F3B0" w14:textId="77777777" w:rsidR="00412B6B" w:rsidRPr="00700421" w:rsidRDefault="00412B6B" w:rsidP="00412B6B">
      <w:pPr>
        <w:pStyle w:val="Heading2"/>
        <w:rPr>
          <w:ins w:id="955" w:author="Linus Kilander Xu" w:date="2024-03-05T07:52:00Z"/>
          <w:rFonts w:eastAsia="Calibri"/>
          <w:lang w:eastAsia="en-US"/>
        </w:rPr>
      </w:pPr>
      <w:ins w:id="956" w:author="Linus Kilander Xu" w:date="2024-03-05T07:52:00Z">
        <w:r w:rsidRPr="00700421">
          <w:rPr>
            <w:rFonts w:eastAsia="Calibri"/>
            <w:lang w:eastAsia="en-US"/>
          </w:rPr>
          <w:t>Recognition of qualified trust services</w:t>
        </w:r>
      </w:ins>
    </w:p>
    <w:p w14:paraId="54EE729D" w14:textId="5B2DAAB5" w:rsidR="00412B6B" w:rsidRPr="00700421" w:rsidRDefault="00412B6B" w:rsidP="00412B6B">
      <w:pPr>
        <w:pStyle w:val="Normalnumberd"/>
        <w:numPr>
          <w:ilvl w:val="0"/>
          <w:numId w:val="211"/>
        </w:numPr>
        <w:ind w:left="0" w:firstLine="0"/>
        <w:rPr>
          <w:ins w:id="957" w:author="Linus Kilander Xu" w:date="2024-03-05T07:52:00Z"/>
          <w:lang w:eastAsia="en-US"/>
        </w:rPr>
      </w:pPr>
      <w:ins w:id="958" w:author="Linus Kilander Xu" w:date="2024-03-05T07:52:00Z">
        <w:r w:rsidRPr="00700421">
          <w:rPr>
            <w:lang w:eastAsia="en-US"/>
          </w:rPr>
          <w:t>Qualified electronic signatures based on a qualified certificate issued in one Member State and qualified electronic seals based on a qualified certificate issued in one Member State shall be recognised, respectively, as qualified electronic signatures and qualified electronic seals in all other Member States.</w:t>
        </w:r>
      </w:ins>
    </w:p>
    <w:p w14:paraId="5AAFDC68" w14:textId="4E7736B3" w:rsidR="00412B6B" w:rsidRPr="00700421" w:rsidRDefault="00412B6B" w:rsidP="00412B6B">
      <w:pPr>
        <w:pStyle w:val="Normalnumberd"/>
        <w:rPr>
          <w:ins w:id="959" w:author="Linus Kilander Xu" w:date="2024-03-05T07:52:00Z"/>
          <w:lang w:eastAsia="en-US"/>
        </w:rPr>
      </w:pPr>
      <w:ins w:id="960" w:author="Linus Kilander Xu" w:date="2024-03-05T07:52:00Z">
        <w:r w:rsidRPr="00700421">
          <w:rPr>
            <w:lang w:eastAsia="en-US"/>
          </w:rPr>
          <w:t>Qualified electronic signature creation devices and qualified electronic seal creation devices certified in one Member State shall be recognised, respectively, as qualified electronic signature creation devices and qualified electronic seal creation devices in all other Member States.</w:t>
        </w:r>
      </w:ins>
    </w:p>
    <w:p w14:paraId="27A766C9" w14:textId="216B87E9" w:rsidR="00412B6B" w:rsidRPr="00700421" w:rsidRDefault="00412B6B" w:rsidP="00412B6B">
      <w:pPr>
        <w:pStyle w:val="Normalnumberd"/>
        <w:rPr>
          <w:ins w:id="961" w:author="Linus Kilander Xu" w:date="2024-03-05T07:52:00Z"/>
          <w:lang w:eastAsia="en-US"/>
        </w:rPr>
      </w:pPr>
      <w:ins w:id="962" w:author="Linus Kilander Xu" w:date="2024-03-05T07:52:00Z">
        <w:r w:rsidRPr="00700421">
          <w:rPr>
            <w:lang w:eastAsia="en-US"/>
          </w:rPr>
          <w:t xml:space="preserve">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provided in one Member State shall be recognised, respectively, as a qualified certificate for electronic signatures, a qualified certificate for electronic seals, a qualified trust service for the management of </w:t>
        </w:r>
        <w:r w:rsidRPr="00700421">
          <w:rPr>
            <w:lang w:eastAsia="en-US"/>
          </w:rPr>
          <w:lastRenderedPageBreak/>
          <w:t>remote qualified electronic signature creation devices and a qualified trust service for the management of remote qualified electronic seal creation devices in all other Member States.</w:t>
        </w:r>
      </w:ins>
    </w:p>
    <w:p w14:paraId="5C1F012A" w14:textId="76B10BC4" w:rsidR="00412B6B" w:rsidRPr="00700421" w:rsidRDefault="00412B6B" w:rsidP="00412B6B">
      <w:pPr>
        <w:pStyle w:val="Normalnumberd"/>
        <w:rPr>
          <w:ins w:id="963" w:author="Linus Kilander Xu" w:date="2024-03-05T07:52:00Z"/>
          <w:lang w:eastAsia="en-US"/>
        </w:rPr>
      </w:pPr>
      <w:ins w:id="964" w:author="Linus Kilander Xu" w:date="2024-03-05T07:52:00Z">
        <w:r w:rsidRPr="00700421">
          <w:rPr>
            <w:lang w:eastAsia="en-US"/>
          </w:rPr>
          <w:t>A qualified validation service for qualified electronic signatures and a qualified validation service for qualified electronic seals provided in one Member State shall be recognised, respectively, as a qualified validation service for qualified electronic signatures and a qualified validation service for qualified electronic seals in all other Member States.</w:t>
        </w:r>
      </w:ins>
    </w:p>
    <w:p w14:paraId="2C7C816D" w14:textId="1918C418" w:rsidR="00412B6B" w:rsidRPr="00700421" w:rsidRDefault="00412B6B" w:rsidP="00412B6B">
      <w:pPr>
        <w:pStyle w:val="Normalnumberd"/>
        <w:rPr>
          <w:ins w:id="965" w:author="Linus Kilander Xu" w:date="2024-03-05T07:52:00Z"/>
          <w:lang w:eastAsia="en-US"/>
        </w:rPr>
      </w:pPr>
      <w:ins w:id="966" w:author="Linus Kilander Xu" w:date="2024-03-05T07:52:00Z">
        <w:r w:rsidRPr="00700421">
          <w:rPr>
            <w:lang w:eastAsia="en-US"/>
          </w:rPr>
          <w:t>A qualified preservation service for qualified electronic signatures and a qualified preservation service for qualified electronic seals provided in one Member State shall be recognised, respectively, as a qualified preservation service for qualified electronic signatures and a qualified preservation service for qualified electronic seals in all other Member States.</w:t>
        </w:r>
      </w:ins>
    </w:p>
    <w:p w14:paraId="3F7DEBEB" w14:textId="76A2B8D0" w:rsidR="00412B6B" w:rsidRPr="00700421" w:rsidRDefault="00412B6B" w:rsidP="00412B6B">
      <w:pPr>
        <w:pStyle w:val="Normalnumberd"/>
        <w:rPr>
          <w:ins w:id="967" w:author="Linus Kilander Xu" w:date="2024-03-05T07:52:00Z"/>
          <w:lang w:eastAsia="en-US"/>
        </w:rPr>
      </w:pPr>
      <w:ins w:id="968" w:author="Linus Kilander Xu" w:date="2024-03-05T07:52:00Z">
        <w:r w:rsidRPr="00700421">
          <w:rPr>
            <w:lang w:eastAsia="en-US"/>
          </w:rPr>
          <w:t>A qualified electronic time stamp provided in one Member State shall be recognised as a qualified electronic time stamp in all other Member States.</w:t>
        </w:r>
      </w:ins>
    </w:p>
    <w:p w14:paraId="5CD06E7C" w14:textId="1F17A5F2" w:rsidR="00412B6B" w:rsidRPr="00700421" w:rsidRDefault="00412B6B" w:rsidP="00412B6B">
      <w:pPr>
        <w:pStyle w:val="Normalnumberd"/>
        <w:rPr>
          <w:ins w:id="969" w:author="Linus Kilander Xu" w:date="2024-03-05T07:52:00Z"/>
          <w:lang w:eastAsia="en-US"/>
        </w:rPr>
      </w:pPr>
      <w:ins w:id="970" w:author="Linus Kilander Xu" w:date="2024-03-05T07:52:00Z">
        <w:r w:rsidRPr="00700421">
          <w:rPr>
            <w:lang w:eastAsia="en-US"/>
          </w:rPr>
          <w:t>A qualified certificate for website authentication issued in one Member State shall be recognised as a qualified certificate for website authentication in all other Member States.</w:t>
        </w:r>
      </w:ins>
    </w:p>
    <w:p w14:paraId="432B7C43" w14:textId="64455BEF" w:rsidR="00412B6B" w:rsidRPr="00700421" w:rsidRDefault="00412B6B" w:rsidP="00412B6B">
      <w:pPr>
        <w:pStyle w:val="Normalnumberd"/>
        <w:rPr>
          <w:ins w:id="971" w:author="Linus Kilander Xu" w:date="2024-03-05T07:52:00Z"/>
          <w:lang w:eastAsia="en-US"/>
        </w:rPr>
      </w:pPr>
      <w:ins w:id="972" w:author="Linus Kilander Xu" w:date="2024-03-05T07:52:00Z">
        <w:r w:rsidRPr="00700421">
          <w:rPr>
            <w:lang w:eastAsia="en-US"/>
          </w:rPr>
          <w:t>A qualified electronic registered delivery service provided in one Member State shall be recognised as a qualified electronic registered delivery service in all other Member States.</w:t>
        </w:r>
      </w:ins>
    </w:p>
    <w:p w14:paraId="764B01C9" w14:textId="3F12F6FA" w:rsidR="00412B6B" w:rsidRPr="00700421" w:rsidRDefault="00412B6B" w:rsidP="00412B6B">
      <w:pPr>
        <w:pStyle w:val="Normalnumberd"/>
        <w:rPr>
          <w:ins w:id="973" w:author="Linus Kilander Xu" w:date="2024-03-05T07:52:00Z"/>
          <w:lang w:eastAsia="en-US"/>
        </w:rPr>
      </w:pPr>
      <w:ins w:id="974" w:author="Linus Kilander Xu" w:date="2024-03-05T07:52:00Z">
        <w:r w:rsidRPr="00700421">
          <w:rPr>
            <w:lang w:eastAsia="en-US"/>
          </w:rPr>
          <w:t>A qualified electronic attestation of attributes issued in one Member State shall be recognised as a qualified electronic attestation of attributes in all other Member States.</w:t>
        </w:r>
      </w:ins>
    </w:p>
    <w:p w14:paraId="369067FE" w14:textId="6D28D3D4" w:rsidR="00412B6B" w:rsidRPr="00700421" w:rsidRDefault="00412B6B" w:rsidP="00412B6B">
      <w:pPr>
        <w:pStyle w:val="Normalnumberd"/>
        <w:rPr>
          <w:ins w:id="975" w:author="Linus Kilander Xu" w:date="2024-03-05T07:52:00Z"/>
          <w:lang w:eastAsia="en-US"/>
        </w:rPr>
      </w:pPr>
      <w:ins w:id="976" w:author="Linus Kilander Xu" w:date="2024-03-05T07:52:00Z">
        <w:r w:rsidRPr="00700421">
          <w:rPr>
            <w:lang w:eastAsia="en-US"/>
          </w:rPr>
          <w:t>A qualified electronic archiving service provided in one Member State shall be recognised as a qualified electronic archiving service in all other Member States.</w:t>
        </w:r>
      </w:ins>
    </w:p>
    <w:p w14:paraId="5CF24B5F" w14:textId="6BF9C365" w:rsidR="00412B6B" w:rsidRPr="00700421" w:rsidRDefault="00412B6B" w:rsidP="00412B6B">
      <w:pPr>
        <w:pStyle w:val="Normalnumberd"/>
        <w:rPr>
          <w:ins w:id="977" w:author="Linus Kilander Xu" w:date="2024-03-05T07:52:00Z"/>
          <w:lang w:eastAsia="en-US"/>
        </w:rPr>
      </w:pPr>
      <w:ins w:id="978" w:author="Linus Kilander Xu" w:date="2024-03-05T07:52:00Z">
        <w:r w:rsidRPr="00700421">
          <w:rPr>
            <w:lang w:eastAsia="en-US"/>
          </w:rPr>
          <w:t>A qualified electronic ledger provided in one Member State shall be recognised as a qualified electronic ledger in all other Member States.’;</w:t>
        </w:r>
      </w:ins>
    </w:p>
    <w:p w14:paraId="32EF2B88" w14:textId="77777777" w:rsidR="00412B6B" w:rsidRPr="007C31D7" w:rsidRDefault="00412B6B" w:rsidP="00412B6B">
      <w:pPr>
        <w:pStyle w:val="Normalnumberd"/>
        <w:numPr>
          <w:ilvl w:val="0"/>
          <w:numId w:val="0"/>
        </w:numPr>
        <w:rPr>
          <w:ins w:id="979" w:author="Linus Kilander Xu" w:date="2024-03-05T07:52:00Z"/>
        </w:rPr>
      </w:pPr>
    </w:p>
    <w:p w14:paraId="012D898A" w14:textId="77777777" w:rsidR="007C571C" w:rsidRPr="00036B05" w:rsidRDefault="007C571C" w:rsidP="00601D78">
      <w:pPr>
        <w:pStyle w:val="Normalnumberd"/>
        <w:rPr>
          <w:moveFrom w:id="980" w:author="Linus Kilander Xu" w:date="2024-03-05T07:52:00Z"/>
        </w:rPr>
      </w:pPr>
      <w:moveFromRangeStart w:id="981" w:author="Linus Kilander Xu" w:date="2024-03-05T07:52:00Z" w:name="move160517578"/>
      <w:moveFrom w:id="982" w:author="Linus Kilander Xu" w:date="2024-03-05T07:52:00Z">
        <w:r w:rsidRPr="00036B05">
          <w:t>. Those implementing acts shall be adopted in accordance with the examination procedure referred to in Article 48(2).</w:t>
        </w:r>
      </w:moveFrom>
    </w:p>
    <w:moveFromRangeEnd w:id="981"/>
    <w:p w14:paraId="6B0CE42E" w14:textId="77777777" w:rsidR="007932CD" w:rsidRPr="009104B5" w:rsidRDefault="00000000" w:rsidP="00ED7CE9">
      <w:pPr>
        <w:pStyle w:val="Section"/>
      </w:pPr>
      <w:r w:rsidRPr="009104B5">
        <w:t xml:space="preserve">SECTION 4 </w:t>
      </w:r>
    </w:p>
    <w:p w14:paraId="689A9BEA" w14:textId="77777777" w:rsidR="007932CD" w:rsidRPr="009104B5" w:rsidRDefault="00000000" w:rsidP="00ED7CE9">
      <w:pPr>
        <w:pStyle w:val="Section"/>
      </w:pPr>
      <w:r w:rsidRPr="009104B5">
        <w:t xml:space="preserve">Electronic signatures </w:t>
      </w:r>
    </w:p>
    <w:p w14:paraId="0E5C4CBB" w14:textId="77777777" w:rsidR="007932CD" w:rsidRPr="009104B5" w:rsidRDefault="00000000" w:rsidP="009104B5">
      <w:pPr>
        <w:pStyle w:val="Article"/>
      </w:pPr>
      <w:r w:rsidRPr="009104B5">
        <w:t>Article 25</w:t>
      </w:r>
      <w:r w:rsidRPr="009104B5">
        <w:rPr>
          <w:b/>
        </w:rPr>
        <w:t xml:space="preserve"> </w:t>
      </w:r>
    </w:p>
    <w:p w14:paraId="05F86AEB" w14:textId="77777777" w:rsidR="007932CD" w:rsidRPr="009104B5" w:rsidRDefault="00000000" w:rsidP="00ED7CE9">
      <w:pPr>
        <w:pStyle w:val="Heading2"/>
      </w:pPr>
      <w:r w:rsidRPr="009104B5">
        <w:t xml:space="preserve">Legal effects of electronic signatures </w:t>
      </w:r>
    </w:p>
    <w:p w14:paraId="262A69B4" w14:textId="77777777" w:rsidR="007932CD" w:rsidRPr="009104B5" w:rsidRDefault="00000000" w:rsidP="00412B6B">
      <w:pPr>
        <w:pStyle w:val="Normalnumberd"/>
        <w:numPr>
          <w:ilvl w:val="0"/>
          <w:numId w:val="210"/>
        </w:numPr>
        <w:ind w:left="0" w:firstLine="0"/>
      </w:pPr>
      <w:r w:rsidRPr="009104B5">
        <w:t xml:space="preserve">An electronic signature shall not be denied legal effect and admissibility as evidence in legal proceedings solely on the grounds that it is in an electronic form or that it does not meet the requirements for qualified electronic signatures. </w:t>
      </w:r>
    </w:p>
    <w:p w14:paraId="4425D7F0" w14:textId="77777777" w:rsidR="007932CD" w:rsidRPr="009104B5" w:rsidRDefault="00000000" w:rsidP="00412B6B">
      <w:pPr>
        <w:pStyle w:val="Normalnumberd"/>
      </w:pPr>
      <w:r w:rsidRPr="009104B5">
        <w:t xml:space="preserve">A qualified electronic signature shall have the equivalent legal effect of a handwritten signature. </w:t>
      </w:r>
    </w:p>
    <w:p w14:paraId="6ADE9D5D" w14:textId="77777777" w:rsidR="007932CD" w:rsidRPr="009104B5" w:rsidRDefault="00000000">
      <w:pPr>
        <w:numPr>
          <w:ilvl w:val="0"/>
          <w:numId w:val="40"/>
        </w:numPr>
        <w:ind w:right="531" w:hanging="430"/>
        <w:rPr>
          <w:del w:id="983" w:author="Linus Kilander Xu" w:date="2024-03-05T07:52:00Z"/>
        </w:rPr>
      </w:pPr>
      <w:del w:id="984" w:author="Linus Kilander Xu" w:date="2024-03-05T07:52:00Z">
        <w:r w:rsidRPr="009104B5">
          <w:delText>A qualified electronic signature based on a qualified certificate issued in one Member State shall be recognised as a qualified electronic signature in all other Member States.</w:delText>
        </w:r>
        <w:r w:rsidRPr="009104B5">
          <w:rPr>
            <w:i/>
          </w:rPr>
          <w:delText xml:space="preserve"> </w:delText>
        </w:r>
      </w:del>
    </w:p>
    <w:p w14:paraId="1260BB53" w14:textId="77777777" w:rsidR="007932CD" w:rsidRPr="009104B5" w:rsidRDefault="00000000" w:rsidP="009104B5">
      <w:pPr>
        <w:pStyle w:val="Article"/>
      </w:pPr>
      <w:r w:rsidRPr="009104B5">
        <w:t xml:space="preserve">Article 26 </w:t>
      </w:r>
    </w:p>
    <w:p w14:paraId="5765193A" w14:textId="77777777" w:rsidR="00ED7CE9" w:rsidRDefault="00000000" w:rsidP="00ED7CE9">
      <w:pPr>
        <w:pStyle w:val="Heading2"/>
      </w:pPr>
      <w:r w:rsidRPr="009104B5">
        <w:lastRenderedPageBreak/>
        <w:t xml:space="preserve">Requirements for advanced electronic signatures </w:t>
      </w:r>
    </w:p>
    <w:p w14:paraId="23FF2583" w14:textId="6DD31F4F" w:rsidR="007932CD" w:rsidRPr="009104B5" w:rsidRDefault="00000000" w:rsidP="00BE4C00">
      <w:pPr>
        <w:pStyle w:val="Normalnumberd"/>
        <w:numPr>
          <w:ilvl w:val="0"/>
          <w:numId w:val="212"/>
        </w:numPr>
        <w:ind w:left="0" w:firstLine="0"/>
      </w:pPr>
      <w:r w:rsidRPr="009104B5">
        <w:t xml:space="preserve">An advanced electronic signature shall meet the following requirements: </w:t>
      </w:r>
    </w:p>
    <w:p w14:paraId="0E4EDB93" w14:textId="77777777" w:rsidR="007932CD" w:rsidRPr="00BE4C00" w:rsidRDefault="00000000" w:rsidP="00BE4C00">
      <w:pPr>
        <w:pStyle w:val="parenthesisnumbered"/>
        <w:numPr>
          <w:ilvl w:val="0"/>
          <w:numId w:val="214"/>
        </w:numPr>
        <w:ind w:hanging="720"/>
        <w:rPr>
          <w:rFonts w:eastAsia="Calibri"/>
          <w:bCs/>
          <w:iCs/>
          <w:lang w:eastAsia="en-US"/>
        </w:rPr>
      </w:pPr>
      <w:r w:rsidRPr="00BE4C00">
        <w:rPr>
          <w:rFonts w:eastAsia="Calibri"/>
          <w:bCs/>
          <w:iCs/>
          <w:lang w:eastAsia="en-US"/>
        </w:rPr>
        <w:t xml:space="preserve">it is uniquely linked to the signatory; </w:t>
      </w:r>
    </w:p>
    <w:p w14:paraId="024A46BC"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capable of identifying the signatory; </w:t>
      </w:r>
    </w:p>
    <w:p w14:paraId="768853D7" w14:textId="77777777" w:rsidR="007932CD" w:rsidRPr="00BE4C00"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created using electronic signature creation data that the signatory can, with a high level of confidence, use under his sole control; and </w:t>
      </w:r>
    </w:p>
    <w:p w14:paraId="67054C20" w14:textId="77777777" w:rsidR="007932CD" w:rsidRDefault="00000000" w:rsidP="00BE4C00">
      <w:pPr>
        <w:pStyle w:val="parenthesisnumbered"/>
        <w:numPr>
          <w:ilvl w:val="0"/>
          <w:numId w:val="190"/>
        </w:numPr>
        <w:ind w:hanging="720"/>
        <w:rPr>
          <w:rFonts w:eastAsia="Calibri"/>
          <w:bCs/>
          <w:iCs/>
          <w:lang w:eastAsia="en-US"/>
        </w:rPr>
      </w:pPr>
      <w:r w:rsidRPr="00BE4C00">
        <w:rPr>
          <w:rFonts w:eastAsia="Calibri"/>
          <w:bCs/>
          <w:iCs/>
          <w:lang w:eastAsia="en-US"/>
        </w:rPr>
        <w:t xml:space="preserve">it is linked to the data signed therewith in such a way that any subsequent change in the data is detectable. </w:t>
      </w:r>
    </w:p>
    <w:p w14:paraId="25F0BE2B" w14:textId="4E937101" w:rsidR="00BE4C00" w:rsidRDefault="00BE4C00" w:rsidP="00BE4C00">
      <w:pPr>
        <w:pStyle w:val="Normalnumberd"/>
        <w:rPr>
          <w:ins w:id="985" w:author="Linus Kilander Xu" w:date="2024-03-05T07:52:00Z"/>
          <w:lang w:eastAsia="en-US"/>
        </w:rPr>
      </w:pPr>
      <w:ins w:id="986" w:author="Linus Kilander Xu" w:date="2024-03-05T07:52:00Z">
        <w:r w:rsidRPr="00BE4C00">
          <w:rPr>
            <w:lang w:eastAsia="en-US"/>
          </w:rPr>
          <w:t xml:space="preserve">By [24 months from the date of entry into force of this amended Regulation], the Commission shall assess whether it is necessary to adopt implementing acts to establish a list of reference standards and, where necessary, establish specifications and procedures for advanced electronic signatures. On the basis of that assessment, the Commission may adopt such implementing acts. Compliance with the requirements for advanced electronic signatures shall be presumed where an advanced electronic signature complies with </w:t>
        </w:r>
        <w:proofErr w:type="gramStart"/>
        <w:r w:rsidRPr="00BE4C00">
          <w:rPr>
            <w:lang w:eastAsia="en-US"/>
          </w:rPr>
          <w:t>thee</w:t>
        </w:r>
        <w:proofErr w:type="gramEnd"/>
        <w:r w:rsidRPr="00BE4C00">
          <w:rPr>
            <w:lang w:eastAsia="en-US"/>
          </w:rPr>
          <w:t xml:space="preserve"> standards, specifications and procedures. Those implementing acts shall be adopted in accordance with the examination procedure referred to in Article 48(2).</w:t>
        </w:r>
      </w:ins>
    </w:p>
    <w:p w14:paraId="0963233C" w14:textId="77777777" w:rsidR="00BE4C00" w:rsidRDefault="00BE4C00">
      <w:pPr>
        <w:spacing w:before="0" w:after="160" w:line="259" w:lineRule="auto"/>
        <w:jc w:val="left"/>
        <w:rPr>
          <w:ins w:id="987" w:author="Linus Kilander Xu" w:date="2024-03-05T07:52:00Z"/>
          <w:rFonts w:eastAsia="Calibri"/>
          <w:lang w:eastAsia="en-US"/>
        </w:rPr>
      </w:pPr>
      <w:ins w:id="988" w:author="Linus Kilander Xu" w:date="2024-03-05T07:52:00Z">
        <w:r>
          <w:rPr>
            <w:lang w:eastAsia="en-US"/>
          </w:rPr>
          <w:br w:type="page"/>
        </w:r>
      </w:ins>
    </w:p>
    <w:p w14:paraId="5146637B" w14:textId="77777777" w:rsidR="007932CD" w:rsidRPr="009104B5" w:rsidRDefault="00000000" w:rsidP="009104B5">
      <w:pPr>
        <w:pStyle w:val="Article"/>
      </w:pPr>
      <w:r w:rsidRPr="009104B5">
        <w:lastRenderedPageBreak/>
        <w:t>Article 27</w:t>
      </w:r>
      <w:r w:rsidRPr="009104B5">
        <w:rPr>
          <w:b/>
        </w:rPr>
        <w:t xml:space="preserve"> </w:t>
      </w:r>
    </w:p>
    <w:p w14:paraId="14634931" w14:textId="77777777" w:rsidR="007932CD" w:rsidRPr="009104B5" w:rsidRDefault="00000000" w:rsidP="00ED7CE9">
      <w:pPr>
        <w:pStyle w:val="Heading2"/>
      </w:pPr>
      <w:r w:rsidRPr="009104B5">
        <w:t xml:space="preserve">Electronic signatures in public services </w:t>
      </w:r>
    </w:p>
    <w:p w14:paraId="3FFB98AB" w14:textId="77777777" w:rsidR="007932CD" w:rsidRPr="009104B5" w:rsidRDefault="00000000" w:rsidP="00BE4C00">
      <w:pPr>
        <w:pStyle w:val="Normalnumberd"/>
        <w:numPr>
          <w:ilvl w:val="0"/>
          <w:numId w:val="215"/>
        </w:numPr>
        <w:ind w:left="0" w:firstLine="0"/>
      </w:pPr>
      <w:r w:rsidRPr="009104B5">
        <w:t xml:space="preserve">If a Member State requires an advanced electronic signature to use an online service offered by, or on behalf of, a public sector body, that Member State shall recognise advanced electronic signatures, advanced electronic signatures based on a qualified certificate for electronic signatures, and qualified electronic signatures in at least the formats or using methods defined in the implementing acts referred to in paragraph 5. </w:t>
      </w:r>
    </w:p>
    <w:p w14:paraId="321CB6FB" w14:textId="77777777" w:rsidR="007932CD" w:rsidRPr="009104B5" w:rsidRDefault="00000000" w:rsidP="00BE4C00">
      <w:pPr>
        <w:pStyle w:val="Normalnumberd"/>
      </w:pPr>
      <w:r w:rsidRPr="009104B5">
        <w:t xml:space="preserve">If a Member State requires an advanced electronic signature based on a qualified certificate to use an online service offered by, or on behalf of, a public sector body, that Member State shall recognise advanced electronic signatures based on a qualified certificate and qualified electronic signatures in at least the formats or using methods defined in the implementing acts referred to in paragraph 5. </w:t>
      </w:r>
    </w:p>
    <w:p w14:paraId="12A49361" w14:textId="77777777" w:rsidR="007932CD" w:rsidRPr="009104B5" w:rsidRDefault="00000000" w:rsidP="00BE4C00">
      <w:pPr>
        <w:pStyle w:val="Normalnumberd"/>
      </w:pPr>
      <w:r w:rsidRPr="009104B5">
        <w:t xml:space="preserve">Member States shall not request for cross-border use in an online service offered by a public sector body an electronic signature at a higher security level than the qualified electronic signature. </w:t>
      </w:r>
    </w:p>
    <w:p w14:paraId="0EE0BDE9" w14:textId="77777777" w:rsidR="007932CD" w:rsidRPr="009104B5" w:rsidRDefault="00000000">
      <w:pPr>
        <w:numPr>
          <w:ilvl w:val="0"/>
          <w:numId w:val="42"/>
        </w:numPr>
        <w:spacing w:after="0"/>
        <w:ind w:right="531"/>
        <w:rPr>
          <w:del w:id="989" w:author="Linus Kilander Xu" w:date="2024-03-05T07:52:00Z"/>
        </w:rPr>
      </w:pPr>
      <w:del w:id="990" w:author="Linus Kilander Xu" w:date="2024-03-05T07:52:00Z">
        <w:r w:rsidRPr="009104B5">
          <w:delText xml:space="preserve">The Commission may, by means of implementing acts, establish reference numbers of standards for advanced electronic signatures. Compliance with the requirements for advanced electronic signatures referred to in paragraphs 1 and 2 of this Article and in Article 26 shall be presumed when an advanced electronic signature meets those standards. </w:delText>
        </w:r>
      </w:del>
    </w:p>
    <w:p w14:paraId="665DDE10" w14:textId="77777777" w:rsidR="0016331C" w:rsidRPr="006C26BB" w:rsidRDefault="0016331C" w:rsidP="00601D78">
      <w:pPr>
        <w:pStyle w:val="Normalnumberd"/>
        <w:rPr>
          <w:moveFrom w:id="991" w:author="Linus Kilander Xu" w:date="2024-03-05T07:52:00Z"/>
          <w:lang w:eastAsia="en-US"/>
        </w:rPr>
      </w:pPr>
      <w:moveFromRangeStart w:id="992" w:author="Linus Kilander Xu" w:date="2024-03-05T07:52:00Z" w:name="move160517579"/>
      <w:moveFrom w:id="993" w:author="Linus Kilander Xu" w:date="2024-03-05T07:52:00Z">
        <w:r w:rsidRPr="006C26BB">
          <w:rPr>
            <w:lang w:eastAsia="en-US"/>
          </w:rPr>
          <w:t>Those implementing acts shall be adopted in accordance with the examination procedure referred to in Article 48(2).</w:t>
        </w:r>
      </w:moveFrom>
    </w:p>
    <w:moveFromRangeEnd w:id="992"/>
    <w:p w14:paraId="1B33F042" w14:textId="77777777" w:rsidR="007932CD" w:rsidRPr="00EE32E5" w:rsidRDefault="00000000" w:rsidP="00BE4C00">
      <w:pPr>
        <w:pStyle w:val="Normalnumberd"/>
      </w:pPr>
      <w:r w:rsidRPr="009104B5">
        <w:t>By 18 September 2015, and taking into account existing practices, standards and Union legal acts, the Commission shall, by means of implementing acts, define reference formats of advanced electronic signatures or reference methods where alternative formats are used. Those implementing acts shall be adopted in accordance with the examination procedure referred to in Article 48(2).</w:t>
      </w:r>
      <w:r w:rsidRPr="009104B5">
        <w:rPr>
          <w:rFonts w:eastAsia="Times New Roman"/>
          <w:i/>
        </w:rPr>
        <w:t xml:space="preserve"> </w:t>
      </w:r>
    </w:p>
    <w:p w14:paraId="3294E07B" w14:textId="77777777" w:rsidR="007932CD" w:rsidRPr="009104B5" w:rsidRDefault="00000000" w:rsidP="009104B5">
      <w:pPr>
        <w:pStyle w:val="Article"/>
      </w:pPr>
      <w:r w:rsidRPr="009104B5">
        <w:t>Article 28</w:t>
      </w:r>
      <w:r w:rsidRPr="009104B5">
        <w:rPr>
          <w:b/>
        </w:rPr>
        <w:t xml:space="preserve"> </w:t>
      </w:r>
    </w:p>
    <w:p w14:paraId="1474939F" w14:textId="77777777" w:rsidR="007932CD" w:rsidRPr="009104B5" w:rsidRDefault="00000000" w:rsidP="00ED7CE9">
      <w:pPr>
        <w:pStyle w:val="Heading2"/>
      </w:pPr>
      <w:r w:rsidRPr="009104B5">
        <w:t xml:space="preserve">Qualified certificates for electronic signatures </w:t>
      </w:r>
    </w:p>
    <w:p w14:paraId="574FF26F" w14:textId="77777777" w:rsidR="007932CD" w:rsidRPr="009104B5" w:rsidRDefault="00000000" w:rsidP="002D4B8F">
      <w:pPr>
        <w:pStyle w:val="Normalnumberd"/>
        <w:numPr>
          <w:ilvl w:val="0"/>
          <w:numId w:val="216"/>
        </w:numPr>
        <w:ind w:left="0" w:firstLine="0"/>
      </w:pPr>
      <w:r w:rsidRPr="009104B5">
        <w:t xml:space="preserve">Qualified certificates for electronic signatures shall meet the requirements laid down in Annex I. </w:t>
      </w:r>
    </w:p>
    <w:p w14:paraId="31146497" w14:textId="77777777" w:rsidR="007932CD" w:rsidRPr="009104B5" w:rsidRDefault="00000000" w:rsidP="002D4B8F">
      <w:pPr>
        <w:pStyle w:val="Normalnumberd"/>
      </w:pPr>
      <w:r w:rsidRPr="009104B5">
        <w:t xml:space="preserve">Qualified certificates for electronic signatures shall not be subject to any mandatory requirement exceeding the requirements laid down in Annex I. </w:t>
      </w:r>
    </w:p>
    <w:p w14:paraId="7663CDA4" w14:textId="77777777" w:rsidR="007932CD" w:rsidRPr="009104B5" w:rsidRDefault="00000000" w:rsidP="002D4B8F">
      <w:pPr>
        <w:pStyle w:val="Normalnumberd"/>
      </w:pPr>
      <w:r w:rsidRPr="009104B5">
        <w:t xml:space="preserve">Qualified certificates for electronic signatures may include non-mandatory additional specific attributes. Those attributes shall not affect the interoperability and recognition of qualified electronic signatures. </w:t>
      </w:r>
    </w:p>
    <w:p w14:paraId="6DD51625" w14:textId="77777777" w:rsidR="007932CD" w:rsidRPr="009104B5" w:rsidRDefault="00000000" w:rsidP="002D4B8F">
      <w:pPr>
        <w:pStyle w:val="Normalnumberd"/>
      </w:pPr>
      <w:r w:rsidRPr="009104B5">
        <w:t xml:space="preserve">If a qualified certificate for electronic signatures has been revoked after initial activation, it shall lose its validity from the moment of its revocation, and its status shall not in any circumstances be reverted. </w:t>
      </w:r>
    </w:p>
    <w:p w14:paraId="22BF762A" w14:textId="77777777" w:rsidR="007932CD" w:rsidRPr="009104B5" w:rsidRDefault="00000000" w:rsidP="002D4B8F">
      <w:pPr>
        <w:pStyle w:val="Normalnumberd"/>
      </w:pPr>
      <w:r w:rsidRPr="009104B5">
        <w:t xml:space="preserve">Subject to the following conditions, Member States may lay down national rules on temporary suspension of a qualified certificate for electronic signature: </w:t>
      </w:r>
    </w:p>
    <w:p w14:paraId="2624F251" w14:textId="77777777" w:rsidR="007932CD" w:rsidRPr="002D4B8F" w:rsidRDefault="00000000" w:rsidP="002D4B8F">
      <w:pPr>
        <w:pStyle w:val="parenthesisnumbered"/>
        <w:numPr>
          <w:ilvl w:val="0"/>
          <w:numId w:val="218"/>
        </w:numPr>
        <w:ind w:hanging="720"/>
        <w:rPr>
          <w:rFonts w:eastAsia="Calibri"/>
          <w:bCs/>
          <w:iCs/>
          <w:lang w:eastAsia="en-US"/>
        </w:rPr>
      </w:pPr>
      <w:r w:rsidRPr="002D4B8F">
        <w:rPr>
          <w:rFonts w:eastAsia="Calibri"/>
          <w:bCs/>
          <w:iCs/>
          <w:lang w:eastAsia="en-US"/>
        </w:rPr>
        <w:lastRenderedPageBreak/>
        <w:t xml:space="preserve">if a qualified certificate for electronic signature has been temporarily suspended that certificate shall lose its validity for the period of suspension; </w:t>
      </w:r>
    </w:p>
    <w:p w14:paraId="7270C4B8" w14:textId="77777777" w:rsidR="007932CD" w:rsidRPr="002D4B8F" w:rsidRDefault="00000000" w:rsidP="002D4B8F">
      <w:pPr>
        <w:pStyle w:val="parenthesisnumbered"/>
        <w:numPr>
          <w:ilvl w:val="0"/>
          <w:numId w:val="214"/>
        </w:numPr>
        <w:ind w:hanging="720"/>
        <w:rPr>
          <w:rFonts w:eastAsia="Calibri"/>
          <w:bCs/>
          <w:iCs/>
          <w:lang w:eastAsia="en-US"/>
        </w:rPr>
      </w:pPr>
      <w:r w:rsidRPr="002D4B8F">
        <w:rPr>
          <w:rFonts w:eastAsia="Calibri"/>
          <w:bCs/>
          <w:iCs/>
          <w:lang w:eastAsia="en-US"/>
        </w:rPr>
        <w:t xml:space="preserve">the period of suspension shall be clearly indicated in the certificate database and the suspension status shall be visible, during the period of suspension, from the service providing information on the status of the certificate. </w:t>
      </w:r>
    </w:p>
    <w:p w14:paraId="6B37C8FE" w14:textId="419D1572" w:rsidR="007932CD" w:rsidRPr="009104B5" w:rsidRDefault="00000000">
      <w:pPr>
        <w:ind w:left="-5" w:right="531"/>
      </w:pPr>
      <w:r w:rsidRPr="009104B5">
        <w:t xml:space="preserve">6. </w:t>
      </w:r>
      <w:del w:id="994" w:author="Linus Kilander Xu" w:date="2024-03-05T07:52:00Z">
        <w:r w:rsidRPr="009104B5">
          <w:delText>The</w:delText>
        </w:r>
      </w:del>
      <w:ins w:id="995" w:author="Linus Kilander Xu" w:date="2024-03-05T07:52:00Z">
        <w:r w:rsidR="002D4B8F" w:rsidRPr="002D4B8F">
          <w:rPr>
            <w:rFonts w:eastAsia="Calibri"/>
            <w:bCs/>
            <w:iCs/>
            <w:lang w:eastAsia="en-US"/>
          </w:rPr>
          <w:t>By [12 months from the date of entry into force of this amending Regulation], the</w:t>
        </w:r>
      </w:ins>
      <w:r w:rsidR="002D4B8F" w:rsidRPr="002D4B8F">
        <w:rPr>
          <w:rFonts w:eastAsia="Calibri"/>
          <w:bCs/>
          <w:iCs/>
          <w:lang w:eastAsia="en-US"/>
        </w:rPr>
        <w:t xml:space="preserve"> Commission </w:t>
      </w:r>
      <w:del w:id="996" w:author="Linus Kilander Xu" w:date="2024-03-05T07:52:00Z">
        <w:r w:rsidRPr="009104B5">
          <w:delText>may</w:delText>
        </w:r>
      </w:del>
      <w:ins w:id="997" w:author="Linus Kilander Xu" w:date="2024-03-05T07:52:00Z">
        <w:r w:rsidR="002D4B8F" w:rsidRPr="002D4B8F">
          <w:rPr>
            <w:rFonts w:eastAsia="Calibri"/>
            <w:bCs/>
            <w:iCs/>
            <w:lang w:eastAsia="en-US"/>
          </w:rPr>
          <w:t>shall</w:t>
        </w:r>
      </w:ins>
      <w:r w:rsidR="002D4B8F" w:rsidRPr="002D4B8F">
        <w:rPr>
          <w:rFonts w:eastAsia="Calibri"/>
          <w:bCs/>
          <w:iCs/>
          <w:lang w:eastAsia="en-US"/>
        </w:rPr>
        <w:t xml:space="preserve">, by means of implementing acts, establish </w:t>
      </w:r>
      <w:ins w:id="998" w:author="Linus Kilander Xu" w:date="2024-03-05T07:52:00Z">
        <w:r w:rsidR="002D4B8F" w:rsidRPr="002D4B8F">
          <w:rPr>
            <w:rFonts w:eastAsia="Calibri"/>
            <w:bCs/>
            <w:iCs/>
            <w:lang w:eastAsia="en-US"/>
          </w:rPr>
          <w:t xml:space="preserve">a list of </w:t>
        </w:r>
      </w:ins>
      <w:r w:rsidR="002D4B8F" w:rsidRPr="002D4B8F">
        <w:rPr>
          <w:rFonts w:eastAsia="Calibri"/>
          <w:bCs/>
          <w:iCs/>
          <w:lang w:eastAsia="en-US"/>
        </w:rPr>
        <w:t xml:space="preserve">reference </w:t>
      </w:r>
      <w:del w:id="999" w:author="Linus Kilander Xu" w:date="2024-03-05T07:52:00Z">
        <w:r w:rsidRPr="009104B5">
          <w:delText xml:space="preserve">numbers of </w:delText>
        </w:r>
      </w:del>
      <w:r w:rsidR="002D4B8F" w:rsidRPr="002D4B8F">
        <w:rPr>
          <w:rFonts w:eastAsia="Calibri"/>
          <w:bCs/>
          <w:iCs/>
          <w:lang w:eastAsia="en-US"/>
        </w:rPr>
        <w:t xml:space="preserve">standards </w:t>
      </w:r>
      <w:ins w:id="1000" w:author="Linus Kilander Xu" w:date="2024-03-05T07:52:00Z">
        <w:r w:rsidR="002D4B8F" w:rsidRPr="002D4B8F">
          <w:rPr>
            <w:rFonts w:eastAsia="Calibri"/>
            <w:bCs/>
            <w:iCs/>
            <w:lang w:eastAsia="en-US"/>
          </w:rPr>
          <w:t xml:space="preserve">and, where necessary, establish specifications and procedures </w:t>
        </w:r>
      </w:ins>
      <w:r w:rsidR="002D4B8F" w:rsidRPr="002D4B8F">
        <w:rPr>
          <w:rFonts w:eastAsia="Calibri"/>
          <w:bCs/>
          <w:iCs/>
          <w:lang w:eastAsia="en-US"/>
        </w:rPr>
        <w:t xml:space="preserve">for qualified certificates for electronic signature. Compliance with the requirements laid down in Annex I shall be presumed where a qualified certificate for electronic signature </w:t>
      </w:r>
      <w:del w:id="1001" w:author="Linus Kilander Xu" w:date="2024-03-05T07:52:00Z">
        <w:r w:rsidRPr="009104B5">
          <w:delText>meets</w:delText>
        </w:r>
      </w:del>
      <w:ins w:id="1002" w:author="Linus Kilander Xu" w:date="2024-03-05T07:52:00Z">
        <w:r w:rsidR="002D4B8F" w:rsidRPr="002D4B8F">
          <w:rPr>
            <w:rFonts w:eastAsia="Calibri"/>
            <w:bCs/>
            <w:iCs/>
            <w:lang w:eastAsia="en-US"/>
          </w:rPr>
          <w:t>complies with</w:t>
        </w:r>
      </w:ins>
      <w:r w:rsidR="002D4B8F" w:rsidRPr="002D4B8F">
        <w:rPr>
          <w:rFonts w:eastAsia="Calibri"/>
          <w:bCs/>
          <w:iCs/>
          <w:lang w:eastAsia="en-US"/>
        </w:rPr>
        <w:t xml:space="preserve"> those standards</w:t>
      </w:r>
      <w:ins w:id="1003" w:author="Linus Kilander Xu" w:date="2024-03-05T07:52:00Z">
        <w:r w:rsidR="002D4B8F" w:rsidRPr="002D4B8F">
          <w:rPr>
            <w:rFonts w:eastAsia="Calibri"/>
            <w:bCs/>
            <w:iCs/>
            <w:lang w:eastAsia="en-US"/>
          </w:rPr>
          <w:t>, specifications and procedures</w:t>
        </w:r>
      </w:ins>
      <w:r w:rsidR="002D4B8F" w:rsidRPr="002D4B8F">
        <w:rPr>
          <w:rFonts w:eastAsia="Calibri"/>
          <w:bCs/>
          <w:iCs/>
          <w:lang w:eastAsia="en-US"/>
        </w:rPr>
        <w:t>. Those implementing acts shall be adopted in accordance with the examination procedure referred to in Article 48(2).</w:t>
      </w:r>
      <w:r w:rsidRPr="002D4B8F">
        <w:rPr>
          <w:bCs/>
          <w:iCs/>
        </w:rPr>
        <w:t xml:space="preserve"> </w:t>
      </w:r>
    </w:p>
    <w:p w14:paraId="5626A5BE" w14:textId="77777777" w:rsidR="007932CD" w:rsidRPr="009104B5" w:rsidRDefault="00000000" w:rsidP="009104B5">
      <w:pPr>
        <w:pStyle w:val="Article"/>
      </w:pPr>
      <w:r w:rsidRPr="009104B5">
        <w:t>Article 29</w:t>
      </w:r>
      <w:r w:rsidRPr="009104B5">
        <w:rPr>
          <w:b/>
        </w:rPr>
        <w:t xml:space="preserve"> </w:t>
      </w:r>
    </w:p>
    <w:p w14:paraId="23B15267" w14:textId="77777777" w:rsidR="007932CD" w:rsidRPr="009104B5" w:rsidRDefault="00000000" w:rsidP="00ED7CE9">
      <w:pPr>
        <w:pStyle w:val="Heading2"/>
      </w:pPr>
      <w:r w:rsidRPr="009104B5">
        <w:t xml:space="preserve">Requirements for qualified electronic signature creation devices </w:t>
      </w:r>
    </w:p>
    <w:p w14:paraId="64B2EDDE" w14:textId="77777777" w:rsidR="007932CD" w:rsidRDefault="00000000" w:rsidP="002D4B8F">
      <w:pPr>
        <w:pStyle w:val="Normalnumberd"/>
        <w:numPr>
          <w:ilvl w:val="0"/>
          <w:numId w:val="219"/>
        </w:numPr>
        <w:ind w:left="0" w:firstLine="0"/>
      </w:pPr>
      <w:r w:rsidRPr="009104B5">
        <w:t xml:space="preserve">Qualified electronic signature creation devices shall meet the requirements laid down in Annex II. </w:t>
      </w:r>
    </w:p>
    <w:p w14:paraId="51867DF3" w14:textId="26F29103" w:rsidR="002D4B8F" w:rsidRPr="002D4B8F" w:rsidRDefault="002D4B8F" w:rsidP="002D4B8F">
      <w:pPr>
        <w:pStyle w:val="Normalnumberd"/>
        <w:numPr>
          <w:ilvl w:val="0"/>
          <w:numId w:val="219"/>
        </w:numPr>
        <w:ind w:left="0" w:firstLine="0"/>
        <w:rPr>
          <w:ins w:id="1004" w:author="Linus Kilander Xu" w:date="2024-03-05T07:52:00Z"/>
        </w:rPr>
      </w:pPr>
      <w:ins w:id="1005" w:author="Linus Kilander Xu" w:date="2024-03-05T07:52:00Z">
        <w:r w:rsidRPr="002D4B8F">
          <w:rPr>
            <w:lang w:eastAsia="en-US"/>
          </w:rPr>
          <w:t>Generating or managing electronic signature creation data or duplicating such signature creation data for back-up purposes shall be carried out only on behalf of the signatory, at the request of the signatory, and by a qualified trust service provider providing a qualified trust service for the management of a remote qualified electronic signature creation device.</w:t>
        </w:r>
      </w:ins>
    </w:p>
    <w:p w14:paraId="3F5C3D2F" w14:textId="77777777" w:rsidR="007932CD" w:rsidRPr="009104B5" w:rsidRDefault="00000000" w:rsidP="002D4B8F">
      <w:pPr>
        <w:pStyle w:val="Normalnumberd"/>
      </w:pPr>
      <w:r w:rsidRPr="009104B5">
        <w:t>The Commission may, by means of implementing acts, establish reference numbers of standards for qualified electronic signature creation devices. Compliance with the requirements laid down in Annex II shall be presumed where a qualified electronic signature creation device meets those standards. Those implementing acts shall be adopted in accordance with the examination procedure referred to in Article 48(2).</w:t>
      </w:r>
      <w:r w:rsidRPr="009104B5">
        <w:rPr>
          <w:i/>
        </w:rPr>
        <w:t xml:space="preserve"> </w:t>
      </w:r>
    </w:p>
    <w:p w14:paraId="36A24853" w14:textId="77777777" w:rsidR="002D4B8F" w:rsidRDefault="002D4B8F" w:rsidP="002D4B8F">
      <w:pPr>
        <w:pStyle w:val="Article"/>
        <w:rPr>
          <w:ins w:id="1006" w:author="Linus Kilander Xu" w:date="2024-03-05T07:52:00Z"/>
          <w:lang w:eastAsia="en-US"/>
        </w:rPr>
      </w:pPr>
      <w:r w:rsidRPr="002D4B8F">
        <w:rPr>
          <w:rStyle w:val="ArticleChar"/>
          <w:rFonts w:eastAsia="Calibri"/>
        </w:rPr>
        <w:t>Article</w:t>
      </w:r>
      <w:r w:rsidRPr="00700421">
        <w:rPr>
          <w:rFonts w:eastAsia="Calibri"/>
          <w:lang w:eastAsia="en-US"/>
        </w:rPr>
        <w:t xml:space="preserve"> </w:t>
      </w:r>
      <w:ins w:id="1007" w:author="Linus Kilander Xu" w:date="2024-03-05T07:52:00Z">
        <w:r w:rsidRPr="00276F27">
          <w:rPr>
            <w:rFonts w:eastAsia="Calibri"/>
            <w:lang w:eastAsia="en-US"/>
          </w:rPr>
          <w:t>29</w:t>
        </w:r>
        <w:r w:rsidRPr="00700421">
          <w:rPr>
            <w:rFonts w:eastAsia="Calibri"/>
            <w:lang w:eastAsia="en-US"/>
          </w:rPr>
          <w:t>a</w:t>
        </w:r>
      </w:ins>
    </w:p>
    <w:p w14:paraId="70E5EFCD" w14:textId="21AAF5BE" w:rsidR="002D4B8F" w:rsidRPr="002D4B8F" w:rsidRDefault="002D4B8F" w:rsidP="002D4B8F">
      <w:pPr>
        <w:pStyle w:val="Heading2"/>
        <w:rPr>
          <w:ins w:id="1008" w:author="Linus Kilander Xu" w:date="2024-03-05T07:52:00Z"/>
          <w:rFonts w:eastAsia="Calibri"/>
        </w:rPr>
      </w:pPr>
      <w:ins w:id="1009" w:author="Linus Kilander Xu" w:date="2024-03-05T07:52:00Z">
        <w:r w:rsidRPr="002D4B8F">
          <w:rPr>
            <w:rFonts w:eastAsia="Calibri"/>
          </w:rPr>
          <w:t xml:space="preserve">Requirements for a qualified service for the management of remote qualified electronic signature creation devices </w:t>
        </w:r>
      </w:ins>
    </w:p>
    <w:p w14:paraId="402D8C93" w14:textId="4F8688CE" w:rsidR="002D4B8F" w:rsidRPr="002D4B8F" w:rsidRDefault="002D4B8F" w:rsidP="002D4B8F">
      <w:pPr>
        <w:pStyle w:val="Normalnumberd"/>
        <w:numPr>
          <w:ilvl w:val="0"/>
          <w:numId w:val="220"/>
        </w:numPr>
        <w:ind w:left="0" w:firstLine="0"/>
        <w:rPr>
          <w:ins w:id="1010" w:author="Linus Kilander Xu" w:date="2024-03-05T07:52:00Z"/>
        </w:rPr>
      </w:pPr>
      <w:ins w:id="1011" w:author="Linus Kilander Xu" w:date="2024-03-05T07:52:00Z">
        <w:r w:rsidRPr="002D4B8F">
          <w:t>The management of remote qualified electronic signature creation devices as a qualified service shall be carried out only by a qualified trust service provider that:</w:t>
        </w:r>
      </w:ins>
    </w:p>
    <w:p w14:paraId="2E76BC0B" w14:textId="48EB9DA0" w:rsidR="002D4B8F" w:rsidRPr="002D4B8F" w:rsidRDefault="002D4B8F" w:rsidP="002D4B8F">
      <w:pPr>
        <w:pStyle w:val="parenthesisnumbered"/>
        <w:numPr>
          <w:ilvl w:val="0"/>
          <w:numId w:val="222"/>
        </w:numPr>
        <w:ind w:hanging="720"/>
        <w:rPr>
          <w:ins w:id="1012" w:author="Linus Kilander Xu" w:date="2024-03-05T07:52:00Z"/>
          <w:rFonts w:eastAsia="Calibri"/>
          <w:bCs/>
          <w:iCs/>
          <w:lang w:eastAsia="en-US"/>
        </w:rPr>
      </w:pPr>
      <w:ins w:id="1013" w:author="Linus Kilander Xu" w:date="2024-03-05T07:52:00Z">
        <w:r w:rsidRPr="002D4B8F">
          <w:rPr>
            <w:rFonts w:eastAsia="Calibri"/>
            <w:bCs/>
            <w:iCs/>
            <w:lang w:eastAsia="en-US"/>
          </w:rPr>
          <w:t>generates or manages electronic signature creation data on behalf of the signatory;</w:t>
        </w:r>
      </w:ins>
    </w:p>
    <w:p w14:paraId="1C18C744" w14:textId="27E7F912" w:rsidR="002D4B8F" w:rsidRPr="002D4B8F" w:rsidRDefault="002D4B8F" w:rsidP="002D4B8F">
      <w:pPr>
        <w:pStyle w:val="parenthesisnumbered"/>
        <w:numPr>
          <w:ilvl w:val="0"/>
          <w:numId w:val="218"/>
        </w:numPr>
        <w:ind w:hanging="720"/>
        <w:rPr>
          <w:ins w:id="1014" w:author="Linus Kilander Xu" w:date="2024-03-05T07:52:00Z"/>
          <w:rFonts w:eastAsia="Calibri"/>
          <w:bCs/>
          <w:iCs/>
          <w:lang w:eastAsia="en-US"/>
        </w:rPr>
      </w:pPr>
      <w:ins w:id="1015" w:author="Linus Kilander Xu" w:date="2024-03-05T07:52:00Z">
        <w:r w:rsidRPr="002D4B8F">
          <w:rPr>
            <w:rFonts w:eastAsia="Calibri"/>
            <w:bCs/>
            <w:iCs/>
            <w:lang w:eastAsia="en-US"/>
          </w:rPr>
          <w:t>notwithstanding point (1)(d) of Annex II, duplicates the electronic signature creation data for back-up purposes only, provided that the following requirements are met:</w:t>
        </w:r>
      </w:ins>
    </w:p>
    <w:p w14:paraId="7DA14A4D" w14:textId="7CA2CF90" w:rsidR="002D4B8F" w:rsidRPr="002D4B8F" w:rsidRDefault="002D4B8F" w:rsidP="002D4B8F">
      <w:pPr>
        <w:pStyle w:val="ListParagraph"/>
        <w:numPr>
          <w:ilvl w:val="0"/>
          <w:numId w:val="224"/>
        </w:numPr>
        <w:ind w:hanging="731"/>
        <w:rPr>
          <w:ins w:id="1016" w:author="Linus Kilander Xu" w:date="2024-03-05T07:52:00Z"/>
          <w:rFonts w:eastAsia="Calibri"/>
          <w:lang w:eastAsia="en-US"/>
        </w:rPr>
      </w:pPr>
      <w:moveToRangeStart w:id="1017" w:author="Linus Kilander Xu" w:date="2024-03-05T07:52:00Z" w:name="move160517589"/>
      <w:moveTo w:id="1018" w:author="Linus Kilander Xu" w:date="2024-03-05T07:52:00Z">
        <w:r w:rsidRPr="00700421">
          <w:rPr>
            <w:rFonts w:eastAsia="Calibri"/>
            <w:lang w:eastAsia="en-US"/>
          </w:rPr>
          <w:t>the security of the duplicated datasets must be at the same level as for the original datasets;</w:t>
        </w:r>
      </w:moveTo>
      <w:moveToRangeEnd w:id="1017"/>
    </w:p>
    <w:p w14:paraId="167DF1D3" w14:textId="483FD1C5" w:rsidR="002D4B8F" w:rsidRPr="00700421" w:rsidRDefault="002D4B8F" w:rsidP="002D4B8F">
      <w:pPr>
        <w:pStyle w:val="ListParagraph"/>
        <w:numPr>
          <w:ilvl w:val="0"/>
          <w:numId w:val="224"/>
        </w:numPr>
        <w:ind w:hanging="731"/>
        <w:rPr>
          <w:ins w:id="1019" w:author="Linus Kilander Xu" w:date="2024-03-05T07:52:00Z"/>
          <w:rFonts w:eastAsia="Calibri"/>
          <w:lang w:eastAsia="en-US"/>
        </w:rPr>
      </w:pPr>
      <w:ins w:id="1020" w:author="Linus Kilander Xu" w:date="2024-03-05T07:52:00Z">
        <w:r w:rsidRPr="00700421">
          <w:rPr>
            <w:rFonts w:eastAsia="Calibri"/>
            <w:lang w:eastAsia="en-US"/>
          </w:rPr>
          <w:t>the number of duplicated datasets must not exceed the minimum needed to ensure continuity of the service;</w:t>
        </w:r>
      </w:ins>
    </w:p>
    <w:p w14:paraId="78B2EB1D" w14:textId="49BACADD" w:rsidR="002D4B8F" w:rsidRPr="002D4B8F" w:rsidRDefault="002D4B8F" w:rsidP="002D4B8F">
      <w:pPr>
        <w:pStyle w:val="parenthesisnumbered"/>
        <w:numPr>
          <w:ilvl w:val="0"/>
          <w:numId w:val="218"/>
        </w:numPr>
        <w:ind w:hanging="720"/>
        <w:rPr>
          <w:ins w:id="1021" w:author="Linus Kilander Xu" w:date="2024-03-05T07:52:00Z"/>
          <w:rFonts w:eastAsia="Calibri"/>
          <w:bCs/>
          <w:iCs/>
          <w:lang w:eastAsia="en-US"/>
        </w:rPr>
      </w:pPr>
      <w:ins w:id="1022" w:author="Linus Kilander Xu" w:date="2024-03-05T07:52:00Z">
        <w:r w:rsidRPr="002D4B8F">
          <w:rPr>
            <w:rFonts w:eastAsia="Calibri"/>
            <w:bCs/>
            <w:iCs/>
            <w:lang w:eastAsia="en-US"/>
          </w:rPr>
          <w:lastRenderedPageBreak/>
          <w:t>complies with any requirements identified in the certification report of the specific remote qualified electronic signature creation device issued pursuant to Article 30.</w:t>
        </w:r>
      </w:ins>
    </w:p>
    <w:p w14:paraId="2C9CCD55" w14:textId="6684DC84" w:rsidR="002D4B8F" w:rsidRPr="002D4B8F" w:rsidRDefault="002D4B8F" w:rsidP="002D4B8F">
      <w:pPr>
        <w:pStyle w:val="Normalnumberd"/>
        <w:rPr>
          <w:ins w:id="1023" w:author="Linus Kilander Xu" w:date="2024-03-05T07:52:00Z"/>
          <w:bCs/>
          <w:iCs/>
          <w:lang w:eastAsia="en-US"/>
        </w:rPr>
      </w:pPr>
      <w:ins w:id="1024" w:author="Linus Kilander Xu" w:date="2024-03-05T07:52:00Z">
        <w:r w:rsidRPr="002D4B8F">
          <w:rPr>
            <w:bCs/>
            <w:iCs/>
            <w:lang w:eastAsia="en-US"/>
          </w:rPr>
          <w:t>By [12 months from the date of entry into force of this amending Regulation], the Commission shall, by means of implementing acts, establish a list of reference standards and, where necessary, specifications and procedures for the purposes of paragraph 1 of this Article. Those implementing acts shall be adopted in accordance with the examination procedure referred to in Article 48(2).</w:t>
        </w:r>
      </w:ins>
    </w:p>
    <w:p w14:paraId="50A3FE41" w14:textId="42B1E4E0" w:rsidR="007932CD" w:rsidRPr="009104B5" w:rsidRDefault="00000000" w:rsidP="009104B5">
      <w:pPr>
        <w:pStyle w:val="Article"/>
      </w:pPr>
      <w:ins w:id="1025" w:author="Linus Kilander Xu" w:date="2024-03-05T07:52:00Z">
        <w:r w:rsidRPr="009104B5">
          <w:t xml:space="preserve">Article </w:t>
        </w:r>
      </w:ins>
      <w:r w:rsidRPr="009104B5">
        <w:t>30</w:t>
      </w:r>
      <w:r w:rsidRPr="009104B5">
        <w:rPr>
          <w:b/>
        </w:rPr>
        <w:t xml:space="preserve"> </w:t>
      </w:r>
    </w:p>
    <w:p w14:paraId="3E5DD6B6" w14:textId="77777777" w:rsidR="007932CD" w:rsidRPr="009104B5" w:rsidRDefault="00000000" w:rsidP="00ED7CE9">
      <w:pPr>
        <w:pStyle w:val="Heading2"/>
      </w:pPr>
      <w:r w:rsidRPr="009104B5">
        <w:t xml:space="preserve">Certification of qualified electronic signature creation devices </w:t>
      </w:r>
    </w:p>
    <w:p w14:paraId="3102C874" w14:textId="77777777" w:rsidR="007932CD" w:rsidRPr="009104B5" w:rsidRDefault="00000000" w:rsidP="002D4B8F">
      <w:pPr>
        <w:pStyle w:val="Normalnumberd"/>
        <w:numPr>
          <w:ilvl w:val="0"/>
          <w:numId w:val="226"/>
        </w:numPr>
        <w:ind w:left="0" w:firstLine="0"/>
      </w:pPr>
      <w:r w:rsidRPr="009104B5">
        <w:t>Conformity of qualified electronic signature creation devices with the requirements laid down in Annex II shall be certified by appropriate public or private bodies designated by Member States.</w:t>
      </w:r>
    </w:p>
    <w:p w14:paraId="52D0D6CB" w14:textId="77777777" w:rsidR="007932CD" w:rsidRPr="009104B5" w:rsidRDefault="00000000" w:rsidP="002D4B8F">
      <w:pPr>
        <w:pStyle w:val="Normalnumberd"/>
      </w:pPr>
      <w:r w:rsidRPr="009104B5">
        <w:t xml:space="preserve">Member States shall notify to the Commission the names and addresses of the public or private body referred to in paragraph 1. The Commission shall make that information available to Member States. </w:t>
      </w:r>
    </w:p>
    <w:p w14:paraId="30CCFC9E" w14:textId="77777777" w:rsidR="007932CD" w:rsidRPr="009104B5" w:rsidRDefault="00000000" w:rsidP="002D4B8F">
      <w:pPr>
        <w:pStyle w:val="Normalnumberd"/>
      </w:pPr>
      <w:r w:rsidRPr="009104B5">
        <w:t xml:space="preserve">The certification referred to in paragraph 1 shall be based on one of the following: </w:t>
      </w:r>
    </w:p>
    <w:p w14:paraId="43040F31" w14:textId="77777777" w:rsidR="007932CD" w:rsidRPr="002D4B8F" w:rsidRDefault="00000000" w:rsidP="002D4B8F">
      <w:pPr>
        <w:pStyle w:val="parenthesisnumbered"/>
        <w:numPr>
          <w:ilvl w:val="0"/>
          <w:numId w:val="228"/>
        </w:numPr>
        <w:ind w:hanging="720"/>
        <w:rPr>
          <w:rFonts w:eastAsia="Calibri"/>
          <w:bCs/>
          <w:iCs/>
          <w:lang w:eastAsia="en-US"/>
        </w:rPr>
      </w:pPr>
      <w:r w:rsidRPr="002D4B8F">
        <w:rPr>
          <w:rFonts w:eastAsia="Calibri"/>
          <w:bCs/>
          <w:iCs/>
          <w:lang w:eastAsia="en-US"/>
        </w:rPr>
        <w:t xml:space="preserve">a security evaluation process carried out in accordance with one of the standards for the security assessment of information technology products included in the list established in accordance with the second subparagraph; or </w:t>
      </w:r>
    </w:p>
    <w:p w14:paraId="0DC7A3D2" w14:textId="77777777" w:rsidR="007932CD" w:rsidRPr="009104B5" w:rsidRDefault="00000000" w:rsidP="002D4B8F">
      <w:pPr>
        <w:pStyle w:val="parenthesisnumbered"/>
        <w:numPr>
          <w:ilvl w:val="0"/>
          <w:numId w:val="228"/>
        </w:numPr>
        <w:ind w:hanging="720"/>
      </w:pPr>
      <w:r w:rsidRPr="002D4B8F">
        <w:rPr>
          <w:rFonts w:eastAsia="Calibri"/>
          <w:bCs/>
          <w:iCs/>
          <w:lang w:eastAsia="en-US"/>
        </w:rPr>
        <w:t>a process other than the process referred to in point (a), provided that it uses comparable security levels and provided that the public or private body referred to in paragraph 1 notifies that process to the Commission. That process may be used only in the absence of standards referred to in point (a) or when a security evaluation process referred to in point (a) is ongoing.</w:t>
      </w:r>
      <w:r w:rsidRPr="009104B5">
        <w:t xml:space="preserve"> </w:t>
      </w:r>
    </w:p>
    <w:p w14:paraId="3EE45AAC" w14:textId="424C9400" w:rsidR="007932CD" w:rsidRDefault="00000000">
      <w:pPr>
        <w:ind w:left="-5" w:right="531"/>
      </w:pPr>
      <w:r w:rsidRPr="009104B5">
        <w:t>The Commission shall, by means of implementing acts, establish a list of standards for the security assessment of information technology products referred to in point (a). Those implementing acts shall be adopted in accordance with the examination procedure referred to in Article 48(2).</w:t>
      </w:r>
      <w:del w:id="1026" w:author="Linus Kilander Xu" w:date="2024-03-05T07:52:00Z">
        <w:r w:rsidRPr="009104B5">
          <w:delText xml:space="preserve"> </w:delText>
        </w:r>
      </w:del>
    </w:p>
    <w:p w14:paraId="592A55C7" w14:textId="0ED698D2" w:rsidR="002D4B8F" w:rsidRPr="002D4B8F" w:rsidRDefault="00000000" w:rsidP="002D4B8F">
      <w:pPr>
        <w:pStyle w:val="Normalnumberd"/>
        <w:rPr>
          <w:ins w:id="1027" w:author="Linus Kilander Xu" w:date="2024-03-05T07:52:00Z"/>
        </w:rPr>
      </w:pPr>
      <w:del w:id="1028" w:author="Linus Kilander Xu" w:date="2024-03-05T07:52:00Z">
        <w:r w:rsidRPr="009104B5">
          <w:delText xml:space="preserve">4. </w:delText>
        </w:r>
      </w:del>
      <w:ins w:id="1029" w:author="Linus Kilander Xu" w:date="2024-03-05T07:52:00Z">
        <w:r w:rsidR="002D4B8F" w:rsidRPr="002D4B8F">
          <w:t>The validity of a certification referred to in paragraph 1 shall not exceed five years, provided that vulnerabilities assessments are carried out every two years. Where vulnerabilities are identified and not remedied, the certification shall be cancelled.;</w:t>
        </w:r>
      </w:ins>
    </w:p>
    <w:p w14:paraId="597758D7" w14:textId="746C4354" w:rsidR="007932CD" w:rsidRPr="009104B5" w:rsidRDefault="00000000" w:rsidP="002D4B8F">
      <w:pPr>
        <w:pStyle w:val="Normalnumberd"/>
      </w:pPr>
      <w:r w:rsidRPr="009104B5">
        <w:t>The Commission shall be empowered to adopt delegated acts in accordance with Article 47 concerning the establishment of specific criteria to be met by the designated bodies referred to in paragraph 1 of this Article.</w:t>
      </w:r>
      <w:r w:rsidRPr="009104B5">
        <w:rPr>
          <w:i/>
        </w:rPr>
        <w:t xml:space="preserve"> </w:t>
      </w:r>
    </w:p>
    <w:p w14:paraId="52982092" w14:textId="77777777" w:rsidR="007932CD" w:rsidRPr="009104B5" w:rsidRDefault="00000000" w:rsidP="009104B5">
      <w:pPr>
        <w:pStyle w:val="Article"/>
      </w:pPr>
      <w:r w:rsidRPr="009104B5">
        <w:t>Article 31</w:t>
      </w:r>
      <w:r w:rsidRPr="009104B5">
        <w:rPr>
          <w:b/>
        </w:rPr>
        <w:t xml:space="preserve"> </w:t>
      </w:r>
    </w:p>
    <w:p w14:paraId="31267388" w14:textId="77777777" w:rsidR="007932CD" w:rsidRPr="009104B5" w:rsidRDefault="00000000" w:rsidP="00ED7CE9">
      <w:pPr>
        <w:pStyle w:val="Heading2"/>
      </w:pPr>
      <w:r w:rsidRPr="009104B5">
        <w:t xml:space="preserve">Publication of a list of certified qualified electronic signature creation devices </w:t>
      </w:r>
    </w:p>
    <w:p w14:paraId="2B2AF0DD" w14:textId="77777777" w:rsidR="007932CD" w:rsidRPr="009104B5" w:rsidRDefault="00000000" w:rsidP="00336354">
      <w:pPr>
        <w:pStyle w:val="Normalnumberd"/>
        <w:numPr>
          <w:ilvl w:val="0"/>
          <w:numId w:val="230"/>
        </w:numPr>
        <w:ind w:left="0" w:firstLine="0"/>
      </w:pPr>
      <w:r w:rsidRPr="009104B5">
        <w:t xml:space="preserve">Member States shall notify to the Commission without undue delay and no later than one month after the certification is concluded, information on qualified electronic signature creation devices that have been certified by the bodies referred to in Article 30(1). They shall also notify to the Commission, without undue delay and no later than one month after the certification is cancelled, information on electronic signature creation devices that are no longer certified. </w:t>
      </w:r>
    </w:p>
    <w:p w14:paraId="29671A90" w14:textId="77777777" w:rsidR="007932CD" w:rsidRPr="009104B5" w:rsidRDefault="00000000" w:rsidP="00336354">
      <w:pPr>
        <w:pStyle w:val="Normalnumberd"/>
      </w:pPr>
      <w:r w:rsidRPr="009104B5">
        <w:lastRenderedPageBreak/>
        <w:t xml:space="preserve">On the basis of the information received, the Commission shall establish, publish and maintain a list of certified qualified electronic signature creation devices. </w:t>
      </w:r>
    </w:p>
    <w:p w14:paraId="7372DCB4" w14:textId="1AEA4B37" w:rsidR="007932CD" w:rsidRPr="00642CB4" w:rsidRDefault="00000000" w:rsidP="00336354">
      <w:pPr>
        <w:pStyle w:val="Normalnumberd"/>
        <w:rPr>
          <w:bCs/>
          <w:iCs/>
        </w:rPr>
      </w:pPr>
      <w:del w:id="1030" w:author="Linus Kilander Xu" w:date="2024-03-05T07:52:00Z">
        <w:r w:rsidRPr="009104B5">
          <w:delText>The</w:delText>
        </w:r>
      </w:del>
      <w:ins w:id="1031" w:author="Linus Kilander Xu" w:date="2024-03-05T07:52:00Z">
        <w:r w:rsidR="00336354" w:rsidRPr="00642CB4">
          <w:rPr>
            <w:bCs/>
            <w:iCs/>
            <w:lang w:eastAsia="en-US"/>
          </w:rPr>
          <w:t>By [12 months from the date of entry into force of this amending Regulation], the</w:t>
        </w:r>
      </w:ins>
      <w:r w:rsidR="00336354" w:rsidRPr="00642CB4">
        <w:rPr>
          <w:bCs/>
          <w:iCs/>
          <w:lang w:eastAsia="en-US"/>
        </w:rPr>
        <w:t xml:space="preserve"> Commission </w:t>
      </w:r>
      <w:del w:id="1032" w:author="Linus Kilander Xu" w:date="2024-03-05T07:52:00Z">
        <w:r w:rsidRPr="009104B5">
          <w:delText>may</w:delText>
        </w:r>
      </w:del>
      <w:ins w:id="1033" w:author="Linus Kilander Xu" w:date="2024-03-05T07:52:00Z">
        <w:r w:rsidR="00336354" w:rsidRPr="00642CB4">
          <w:rPr>
            <w:bCs/>
            <w:iCs/>
            <w:lang w:eastAsia="en-US"/>
          </w:rPr>
          <w:t>shall</w:t>
        </w:r>
      </w:ins>
      <w:r w:rsidR="00336354" w:rsidRPr="00642CB4">
        <w:rPr>
          <w:bCs/>
          <w:iCs/>
          <w:lang w:eastAsia="en-US"/>
        </w:rPr>
        <w:t xml:space="preserve">, by means of implementing acts, </w:t>
      </w:r>
      <w:del w:id="1034" w:author="Linus Kilander Xu" w:date="2024-03-05T07:52:00Z">
        <w:r w:rsidRPr="009104B5">
          <w:delText>define</w:delText>
        </w:r>
      </w:del>
      <w:ins w:id="1035" w:author="Linus Kilander Xu" w:date="2024-03-05T07:52:00Z">
        <w:r w:rsidR="00336354" w:rsidRPr="00642CB4">
          <w:rPr>
            <w:bCs/>
            <w:iCs/>
            <w:lang w:eastAsia="en-US"/>
          </w:rPr>
          <w:t>establish the</w:t>
        </w:r>
      </w:ins>
      <w:r w:rsidR="00336354" w:rsidRPr="00642CB4">
        <w:rPr>
          <w:bCs/>
          <w:iCs/>
          <w:lang w:eastAsia="en-US"/>
        </w:rPr>
        <w:t xml:space="preserve"> formats and procedures applicable for the purpose of paragraph 1</w:t>
      </w:r>
      <w:ins w:id="1036" w:author="Linus Kilander Xu" w:date="2024-03-05T07:52:00Z">
        <w:r w:rsidR="00336354" w:rsidRPr="00642CB4">
          <w:rPr>
            <w:bCs/>
            <w:iCs/>
            <w:lang w:eastAsia="en-US"/>
          </w:rPr>
          <w:t xml:space="preserve"> of this Article</w:t>
        </w:r>
      </w:ins>
      <w:r w:rsidR="00336354" w:rsidRPr="00642CB4">
        <w:rPr>
          <w:bCs/>
          <w:iCs/>
          <w:lang w:eastAsia="en-US"/>
        </w:rPr>
        <w:t>. Those implementing acts shall be adopted in accordance with the examination procedure referred to in Article 48(2).</w:t>
      </w:r>
      <w:r w:rsidR="00336354" w:rsidRPr="00642CB4">
        <w:rPr>
          <w:bCs/>
          <w:iCs/>
        </w:rPr>
        <w:t xml:space="preserve"> </w:t>
      </w:r>
    </w:p>
    <w:p w14:paraId="1889CFCB" w14:textId="77777777" w:rsidR="007932CD" w:rsidRPr="009104B5" w:rsidRDefault="00000000" w:rsidP="009104B5">
      <w:pPr>
        <w:pStyle w:val="Article"/>
      </w:pPr>
      <w:r w:rsidRPr="009104B5">
        <w:t>Article 32</w:t>
      </w:r>
      <w:r w:rsidRPr="009104B5">
        <w:rPr>
          <w:b/>
        </w:rPr>
        <w:t xml:space="preserve"> </w:t>
      </w:r>
    </w:p>
    <w:p w14:paraId="79F54F85" w14:textId="77777777" w:rsidR="007932CD" w:rsidRPr="009104B5" w:rsidRDefault="00000000" w:rsidP="00ED7CE9">
      <w:pPr>
        <w:pStyle w:val="Heading2"/>
      </w:pPr>
      <w:r w:rsidRPr="009104B5">
        <w:t xml:space="preserve">Requirements for the validation of qualified electronic signatures </w:t>
      </w:r>
    </w:p>
    <w:p w14:paraId="52F8AB09" w14:textId="29544E81" w:rsidR="007932CD" w:rsidRPr="009104B5" w:rsidRDefault="00000000" w:rsidP="00642CB4">
      <w:pPr>
        <w:pStyle w:val="Normalnumberd"/>
        <w:numPr>
          <w:ilvl w:val="0"/>
          <w:numId w:val="231"/>
        </w:numPr>
        <w:ind w:left="0" w:firstLine="0"/>
      </w:pPr>
      <w:del w:id="1037" w:author="Linus Kilander Xu" w:date="2024-03-05T07:52:00Z">
        <w:r w:rsidRPr="009104B5">
          <w:delText xml:space="preserve">1. </w:delText>
        </w:r>
        <w:r w:rsidRPr="009104B5">
          <w:tab/>
        </w:r>
      </w:del>
      <w:r w:rsidRPr="009104B5">
        <w:t xml:space="preserve">The process for the validation of a qualified electronic signature shall confirm the validity of a qualified electronic signature provided that: </w:t>
      </w:r>
    </w:p>
    <w:p w14:paraId="28C64CB7" w14:textId="77777777" w:rsidR="007932CD" w:rsidRPr="00642CB4" w:rsidRDefault="00000000" w:rsidP="00642CB4">
      <w:pPr>
        <w:pStyle w:val="parenthesisnumbered"/>
        <w:numPr>
          <w:ilvl w:val="0"/>
          <w:numId w:val="233"/>
        </w:numPr>
        <w:ind w:hanging="720"/>
        <w:rPr>
          <w:rFonts w:eastAsia="Calibri"/>
          <w:bCs/>
          <w:iCs/>
          <w:lang w:eastAsia="en-US"/>
        </w:rPr>
      </w:pPr>
      <w:r w:rsidRPr="00642CB4">
        <w:rPr>
          <w:rFonts w:eastAsia="Calibri"/>
          <w:bCs/>
          <w:iCs/>
          <w:lang w:eastAsia="en-US"/>
        </w:rPr>
        <w:t xml:space="preserve">the certificate that supports the signature was, at the time of signing, a qualified certificate for electronic signature complying with Annex I; </w:t>
      </w:r>
    </w:p>
    <w:p w14:paraId="5A79D727"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qualified certificate was issued by a qualified trust service provider and was valid at the time of signing; </w:t>
      </w:r>
    </w:p>
    <w:p w14:paraId="0F3FE8B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signature validation data corresponds to the data provided to the relying party;</w:t>
      </w:r>
    </w:p>
    <w:p w14:paraId="21D0278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unique set of data representing the signatory in the certificate is correctly provided to the relying party; </w:t>
      </w:r>
    </w:p>
    <w:p w14:paraId="498A08FD"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use of any pseudonym is clearly indicated to the relying party if a pseudonym was used at the time of signing; </w:t>
      </w:r>
    </w:p>
    <w:p w14:paraId="4F87B7AA"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electronic signature was created by a qualified electronic signature creation device; </w:t>
      </w:r>
    </w:p>
    <w:p w14:paraId="249DC1DC" w14:textId="77777777" w:rsidR="007932CD" w:rsidRPr="00642CB4"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 xml:space="preserve">the integrity of the signed data has not been compromised; </w:t>
      </w:r>
    </w:p>
    <w:p w14:paraId="5322EB3D" w14:textId="22547651" w:rsidR="007932CD" w:rsidRDefault="00000000" w:rsidP="00642CB4">
      <w:pPr>
        <w:pStyle w:val="parenthesisnumbered"/>
        <w:numPr>
          <w:ilvl w:val="0"/>
          <w:numId w:val="228"/>
        </w:numPr>
        <w:ind w:hanging="720"/>
        <w:rPr>
          <w:rFonts w:eastAsia="Calibri"/>
          <w:bCs/>
          <w:iCs/>
          <w:lang w:eastAsia="en-US"/>
        </w:rPr>
      </w:pPr>
      <w:r w:rsidRPr="00642CB4">
        <w:rPr>
          <w:rFonts w:eastAsia="Calibri"/>
          <w:bCs/>
          <w:iCs/>
          <w:lang w:eastAsia="en-US"/>
        </w:rPr>
        <w:t>the requirements provided for in Article 26 were met at the time of signing.</w:t>
      </w:r>
      <w:del w:id="1038" w:author="Linus Kilander Xu" w:date="2024-03-05T07:52:00Z">
        <w:r w:rsidRPr="009104B5">
          <w:delText xml:space="preserve"> </w:delText>
        </w:r>
      </w:del>
    </w:p>
    <w:p w14:paraId="57CD5287" w14:textId="3971BEB5" w:rsidR="00642CB4" w:rsidRPr="00642CB4" w:rsidRDefault="00642CB4" w:rsidP="00642CB4">
      <w:pPr>
        <w:rPr>
          <w:ins w:id="1039" w:author="Linus Kilander Xu" w:date="2024-03-05T07:52:00Z"/>
          <w:rFonts w:eastAsia="Calibri"/>
          <w:lang w:eastAsia="en-US"/>
        </w:rPr>
      </w:pPr>
      <w:ins w:id="1040" w:author="Linus Kilander Xu" w:date="2024-03-05T07:52:00Z">
        <w:r w:rsidRPr="00642CB4">
          <w:rPr>
            <w:rFonts w:eastAsia="Calibri"/>
            <w:lang w:eastAsia="en-US"/>
          </w:rPr>
          <w:t>Compliance with the requirements laid down in the first subparagraph of this paragraph shall be presumed where the validation of qualified electronic signatures complies with the standards, specifications and procedures referred to in paragraph 3</w:t>
        </w:r>
        <w:r>
          <w:rPr>
            <w:rFonts w:eastAsia="Calibri"/>
            <w:lang w:eastAsia="en-US"/>
          </w:rPr>
          <w:t>.</w:t>
        </w:r>
      </w:ins>
    </w:p>
    <w:p w14:paraId="7DA76696" w14:textId="77777777" w:rsidR="007932CD" w:rsidRPr="009104B5" w:rsidRDefault="00000000" w:rsidP="00642CB4">
      <w:pPr>
        <w:pStyle w:val="Normalnumberd"/>
      </w:pPr>
      <w:r w:rsidRPr="009104B5">
        <w:t xml:space="preserve">The system used for validating the qualified electronic signature shall provide to the relying party the correct result of the validation process and shall allow the relying party to detect any security relevant issues. </w:t>
      </w:r>
    </w:p>
    <w:p w14:paraId="1A178A1F" w14:textId="60A04C2F" w:rsidR="007932CD" w:rsidRDefault="00000000" w:rsidP="00642CB4">
      <w:pPr>
        <w:pStyle w:val="Normalnumberd"/>
        <w:rPr>
          <w:ins w:id="1041" w:author="Linus Kilander Xu" w:date="2024-03-05T07:52:00Z"/>
          <w:bCs/>
          <w:iCs/>
        </w:rPr>
      </w:pPr>
      <w:del w:id="1042" w:author="Linus Kilander Xu" w:date="2024-03-05T07:52:00Z">
        <w:r w:rsidRPr="009104B5">
          <w:delText xml:space="preserve">The </w:delText>
        </w:r>
      </w:del>
      <w:ins w:id="1043" w:author="Linus Kilander Xu" w:date="2024-03-05T07:52:00Z">
        <w:r w:rsidR="00CD2B89" w:rsidRPr="00CD2B89">
          <w:rPr>
            <w:bCs/>
            <w:iCs/>
            <w:lang w:eastAsia="en-US"/>
          </w:rPr>
          <w:t xml:space="preserve">By [12 months from the date of entry into force of this amending Regulation], the </w:t>
        </w:r>
      </w:ins>
      <w:r w:rsidR="00CD2B89" w:rsidRPr="00CD2B89">
        <w:rPr>
          <w:bCs/>
          <w:iCs/>
          <w:lang w:eastAsia="en-US"/>
        </w:rPr>
        <w:t xml:space="preserve">Commission </w:t>
      </w:r>
      <w:del w:id="1044" w:author="Linus Kilander Xu" w:date="2024-03-05T07:52:00Z">
        <w:r w:rsidRPr="009104B5">
          <w:delText>may</w:delText>
        </w:r>
      </w:del>
      <w:ins w:id="1045" w:author="Linus Kilander Xu" w:date="2024-03-05T07:52:00Z">
        <w:r w:rsidR="00CD2B89" w:rsidRPr="00CD2B89">
          <w:rPr>
            <w:bCs/>
            <w:iCs/>
            <w:lang w:eastAsia="en-US"/>
          </w:rPr>
          <w:t>shall</w:t>
        </w:r>
      </w:ins>
      <w:r w:rsidR="00CD2B89" w:rsidRPr="00CD2B89">
        <w:rPr>
          <w:bCs/>
          <w:iCs/>
          <w:lang w:eastAsia="en-US"/>
        </w:rPr>
        <w:t xml:space="preserve">, by means of implementing acts, establish </w:t>
      </w:r>
      <w:ins w:id="1046" w:author="Linus Kilander Xu" w:date="2024-03-05T07:52:00Z">
        <w:r w:rsidR="00CD2B89" w:rsidRPr="00CD2B89">
          <w:rPr>
            <w:bCs/>
            <w:iCs/>
            <w:lang w:eastAsia="en-US"/>
          </w:rPr>
          <w:t xml:space="preserve">a list of </w:t>
        </w:r>
      </w:ins>
      <w:r w:rsidR="00CD2B89" w:rsidRPr="00CD2B89">
        <w:rPr>
          <w:bCs/>
          <w:iCs/>
          <w:lang w:eastAsia="en-US"/>
        </w:rPr>
        <w:t xml:space="preserve">reference </w:t>
      </w:r>
      <w:del w:id="1047" w:author="Linus Kilander Xu" w:date="2024-03-05T07:52:00Z">
        <w:r w:rsidRPr="009104B5">
          <w:delText xml:space="preserve">numbers of </w:delText>
        </w:r>
      </w:del>
      <w:r w:rsidR="00CD2B89" w:rsidRPr="00CD2B89">
        <w:rPr>
          <w:bCs/>
          <w:iCs/>
          <w:lang w:eastAsia="en-US"/>
        </w:rPr>
        <w:t xml:space="preserve">standards </w:t>
      </w:r>
      <w:ins w:id="1048" w:author="Linus Kilander Xu" w:date="2024-03-05T07:52:00Z">
        <w:r w:rsidR="00CD2B89" w:rsidRPr="00CD2B89">
          <w:rPr>
            <w:bCs/>
            <w:iCs/>
            <w:lang w:eastAsia="en-US"/>
          </w:rPr>
          <w:t xml:space="preserve">and, where necessary, establish specifications and procedures </w:t>
        </w:r>
      </w:ins>
      <w:r w:rsidR="00CD2B89" w:rsidRPr="00CD2B89">
        <w:rPr>
          <w:bCs/>
          <w:iCs/>
          <w:lang w:eastAsia="en-US"/>
        </w:rPr>
        <w:t xml:space="preserve">for the validation of qualified electronic signatures. </w:t>
      </w:r>
      <w:ins w:id="1049" w:author="Linus Kilander Xu" w:date="2024-03-05T07:52:00Z">
        <w:r w:rsidR="00CD2B89" w:rsidRPr="00CD2B89">
          <w:rPr>
            <w:bCs/>
            <w:iCs/>
            <w:lang w:eastAsia="en-US"/>
          </w:rPr>
          <w:t>Those implementing acts shall be adopted in accordance with the examination procedure referred to in Article 48(2)</w:t>
        </w:r>
        <w:r w:rsidR="00CD2B89" w:rsidRPr="00CD2B89">
          <w:rPr>
            <w:bCs/>
            <w:iCs/>
          </w:rPr>
          <w:t>.</w:t>
        </w:r>
      </w:ins>
    </w:p>
    <w:p w14:paraId="30BCBE98" w14:textId="77777777" w:rsidR="002C3420" w:rsidRDefault="009F04E3" w:rsidP="002C3420">
      <w:pPr>
        <w:pStyle w:val="Article"/>
        <w:rPr>
          <w:ins w:id="1050" w:author="Linus Kilander Xu" w:date="2024-03-05T07:52:00Z"/>
          <w:lang w:eastAsia="en-US"/>
        </w:rPr>
      </w:pPr>
      <w:ins w:id="1051" w:author="Linus Kilander Xu" w:date="2024-03-05T07:52:00Z">
        <w:r w:rsidRPr="00700421">
          <w:rPr>
            <w:rFonts w:eastAsia="Calibri"/>
            <w:lang w:eastAsia="en-US"/>
          </w:rPr>
          <w:t xml:space="preserve">Article </w:t>
        </w:r>
        <w:r w:rsidRPr="00276F27">
          <w:rPr>
            <w:rFonts w:eastAsia="Calibri"/>
            <w:lang w:eastAsia="en-US"/>
          </w:rPr>
          <w:t>32</w:t>
        </w:r>
        <w:r w:rsidRPr="00700421">
          <w:rPr>
            <w:rFonts w:eastAsia="Calibri"/>
            <w:lang w:eastAsia="en-US"/>
          </w:rPr>
          <w:t>a</w:t>
        </w:r>
      </w:ins>
    </w:p>
    <w:p w14:paraId="29DA827E" w14:textId="36492FD5" w:rsidR="009F04E3" w:rsidRPr="00700421" w:rsidRDefault="009F04E3" w:rsidP="002C3420">
      <w:pPr>
        <w:pStyle w:val="Heading2"/>
        <w:rPr>
          <w:ins w:id="1052" w:author="Linus Kilander Xu" w:date="2024-03-05T07:52:00Z"/>
          <w:rFonts w:eastAsia="Calibri"/>
          <w:lang w:eastAsia="en-US"/>
        </w:rPr>
      </w:pPr>
      <w:ins w:id="1053" w:author="Linus Kilander Xu" w:date="2024-03-05T07:52:00Z">
        <w:r w:rsidRPr="00700421">
          <w:rPr>
            <w:rFonts w:eastAsia="Calibri"/>
            <w:lang w:eastAsia="en-US"/>
          </w:rPr>
          <w:lastRenderedPageBreak/>
          <w:t xml:space="preserve">Requirements for the validation of advanced electronic signatures based on qualified certificates </w:t>
        </w:r>
      </w:ins>
    </w:p>
    <w:p w14:paraId="3ECCE487" w14:textId="5A4E5DA0" w:rsidR="009F04E3" w:rsidRPr="00700421" w:rsidRDefault="009F04E3" w:rsidP="002C3420">
      <w:pPr>
        <w:pStyle w:val="Normalnumberd"/>
        <w:numPr>
          <w:ilvl w:val="0"/>
          <w:numId w:val="234"/>
        </w:numPr>
        <w:ind w:left="0" w:firstLine="0"/>
        <w:rPr>
          <w:ins w:id="1054" w:author="Linus Kilander Xu" w:date="2024-03-05T07:52:00Z"/>
          <w:lang w:eastAsia="en-US"/>
        </w:rPr>
      </w:pPr>
      <w:ins w:id="1055" w:author="Linus Kilander Xu" w:date="2024-03-05T07:52:00Z">
        <w:r w:rsidRPr="00700421">
          <w:rPr>
            <w:lang w:eastAsia="en-US"/>
          </w:rPr>
          <w:t>The process for the validation of an advanced electronic signature based on a qualified certificate shall confirm the validity of an advanced electronic signature based on a qualified certificate, provided that:</w:t>
        </w:r>
      </w:ins>
    </w:p>
    <w:p w14:paraId="5567F731" w14:textId="6BB2C2D7" w:rsidR="009F04E3" w:rsidRPr="002C3420" w:rsidRDefault="009F04E3" w:rsidP="002C3420">
      <w:pPr>
        <w:pStyle w:val="parenthesisnumbered"/>
        <w:numPr>
          <w:ilvl w:val="0"/>
          <w:numId w:val="236"/>
        </w:numPr>
        <w:ind w:hanging="720"/>
        <w:rPr>
          <w:ins w:id="1056" w:author="Linus Kilander Xu" w:date="2024-03-05T07:52:00Z"/>
          <w:rFonts w:eastAsia="Calibri"/>
          <w:bCs/>
          <w:iCs/>
          <w:lang w:eastAsia="en-US"/>
        </w:rPr>
      </w:pPr>
      <w:ins w:id="1057" w:author="Linus Kilander Xu" w:date="2024-03-05T07:52:00Z">
        <w:r w:rsidRPr="002C3420">
          <w:rPr>
            <w:rFonts w:eastAsia="Calibri"/>
            <w:bCs/>
            <w:iCs/>
            <w:lang w:eastAsia="en-US"/>
          </w:rPr>
          <w:t>the certificate that supports the signature was, at the time of signing, a qualified certificate for electronic signature complying with Annex I;</w:t>
        </w:r>
      </w:ins>
    </w:p>
    <w:p w14:paraId="1082FF13" w14:textId="1B3C6E33" w:rsidR="009F04E3" w:rsidRPr="002C3420" w:rsidRDefault="009F04E3" w:rsidP="002C3420">
      <w:pPr>
        <w:pStyle w:val="parenthesisnumbered"/>
        <w:numPr>
          <w:ilvl w:val="0"/>
          <w:numId w:val="233"/>
        </w:numPr>
        <w:ind w:hanging="720"/>
        <w:rPr>
          <w:ins w:id="1058" w:author="Linus Kilander Xu" w:date="2024-03-05T07:52:00Z"/>
          <w:rFonts w:eastAsia="Calibri"/>
          <w:bCs/>
          <w:iCs/>
          <w:lang w:eastAsia="en-US"/>
        </w:rPr>
      </w:pPr>
      <w:ins w:id="1059" w:author="Linus Kilander Xu" w:date="2024-03-05T07:52:00Z">
        <w:r w:rsidRPr="002C3420">
          <w:rPr>
            <w:rFonts w:eastAsia="Calibri"/>
            <w:bCs/>
            <w:iCs/>
            <w:lang w:eastAsia="en-US"/>
          </w:rPr>
          <w:t>the qualified certificate was issued by a qualified trust service provider and was valid at the time of signing;</w:t>
        </w:r>
      </w:ins>
    </w:p>
    <w:p w14:paraId="0C804170" w14:textId="3B4F7A07" w:rsidR="009F04E3" w:rsidRPr="002C3420" w:rsidRDefault="009F04E3" w:rsidP="002C3420">
      <w:pPr>
        <w:pStyle w:val="parenthesisnumbered"/>
        <w:numPr>
          <w:ilvl w:val="0"/>
          <w:numId w:val="233"/>
        </w:numPr>
        <w:ind w:hanging="720"/>
        <w:rPr>
          <w:ins w:id="1060" w:author="Linus Kilander Xu" w:date="2024-03-05T07:52:00Z"/>
          <w:rFonts w:eastAsia="Calibri"/>
          <w:bCs/>
          <w:iCs/>
          <w:lang w:eastAsia="en-US"/>
        </w:rPr>
      </w:pPr>
      <w:ins w:id="1061" w:author="Linus Kilander Xu" w:date="2024-03-05T07:52:00Z">
        <w:r w:rsidRPr="002C3420">
          <w:rPr>
            <w:rFonts w:eastAsia="Calibri"/>
            <w:bCs/>
            <w:iCs/>
            <w:lang w:eastAsia="en-US"/>
          </w:rPr>
          <w:t>the signature validation data corresponds to the data provided to the relying party;</w:t>
        </w:r>
      </w:ins>
    </w:p>
    <w:p w14:paraId="2F5B2EBE" w14:textId="4E9385D8" w:rsidR="009F04E3" w:rsidRPr="002C3420" w:rsidRDefault="009F04E3" w:rsidP="002C3420">
      <w:pPr>
        <w:pStyle w:val="parenthesisnumbered"/>
        <w:numPr>
          <w:ilvl w:val="0"/>
          <w:numId w:val="233"/>
        </w:numPr>
        <w:ind w:hanging="720"/>
        <w:rPr>
          <w:ins w:id="1062" w:author="Linus Kilander Xu" w:date="2024-03-05T07:52:00Z"/>
          <w:rFonts w:eastAsia="Calibri"/>
          <w:bCs/>
          <w:iCs/>
          <w:lang w:eastAsia="en-US"/>
        </w:rPr>
      </w:pPr>
      <w:ins w:id="1063" w:author="Linus Kilander Xu" w:date="2024-03-05T07:52:00Z">
        <w:r w:rsidRPr="002C3420">
          <w:rPr>
            <w:rFonts w:eastAsia="Calibri"/>
            <w:bCs/>
            <w:iCs/>
            <w:lang w:eastAsia="en-US"/>
          </w:rPr>
          <w:t>the unique set of data representing the signatory in the certificate is correctly provided to the relying party;</w:t>
        </w:r>
      </w:ins>
    </w:p>
    <w:p w14:paraId="581D0CAF" w14:textId="73DDF196" w:rsidR="009F04E3" w:rsidRPr="002C3420" w:rsidRDefault="009F04E3" w:rsidP="002C3420">
      <w:pPr>
        <w:pStyle w:val="parenthesisnumbered"/>
        <w:numPr>
          <w:ilvl w:val="0"/>
          <w:numId w:val="233"/>
        </w:numPr>
        <w:ind w:hanging="720"/>
        <w:rPr>
          <w:ins w:id="1064" w:author="Linus Kilander Xu" w:date="2024-03-05T07:52:00Z"/>
          <w:rFonts w:eastAsia="Calibri"/>
          <w:bCs/>
          <w:iCs/>
          <w:lang w:eastAsia="en-US"/>
        </w:rPr>
      </w:pPr>
      <w:ins w:id="1065" w:author="Linus Kilander Xu" w:date="2024-03-05T07:52:00Z">
        <w:r w:rsidRPr="002C3420">
          <w:rPr>
            <w:rFonts w:eastAsia="Calibri"/>
            <w:bCs/>
            <w:iCs/>
            <w:lang w:eastAsia="en-US"/>
          </w:rPr>
          <w:t>the use of any pseudonym is clearly indicated to the relying party if a pseudonym was used at the time of signing;</w:t>
        </w:r>
      </w:ins>
    </w:p>
    <w:p w14:paraId="6D7C715C" w14:textId="021F4BCA" w:rsidR="009F04E3" w:rsidRPr="002C3420" w:rsidRDefault="009F04E3" w:rsidP="002C3420">
      <w:pPr>
        <w:pStyle w:val="parenthesisnumbered"/>
        <w:numPr>
          <w:ilvl w:val="0"/>
          <w:numId w:val="233"/>
        </w:numPr>
        <w:ind w:hanging="720"/>
        <w:rPr>
          <w:ins w:id="1066" w:author="Linus Kilander Xu" w:date="2024-03-05T07:52:00Z"/>
          <w:rFonts w:eastAsia="Calibri"/>
          <w:bCs/>
          <w:iCs/>
          <w:lang w:eastAsia="en-US"/>
        </w:rPr>
      </w:pPr>
      <w:ins w:id="1067" w:author="Linus Kilander Xu" w:date="2024-03-05T07:52:00Z">
        <w:r w:rsidRPr="002C3420">
          <w:rPr>
            <w:rFonts w:eastAsia="Calibri"/>
            <w:bCs/>
            <w:iCs/>
            <w:lang w:eastAsia="en-US"/>
          </w:rPr>
          <w:t>the integrity of the signed data has not been compromised;</w:t>
        </w:r>
      </w:ins>
    </w:p>
    <w:p w14:paraId="5A15C3D1" w14:textId="29F0497D" w:rsidR="009F04E3" w:rsidRPr="002C3420" w:rsidRDefault="009F04E3" w:rsidP="002C3420">
      <w:pPr>
        <w:pStyle w:val="parenthesisnumbered"/>
        <w:numPr>
          <w:ilvl w:val="0"/>
          <w:numId w:val="233"/>
        </w:numPr>
        <w:ind w:hanging="720"/>
        <w:rPr>
          <w:ins w:id="1068" w:author="Linus Kilander Xu" w:date="2024-03-05T07:52:00Z"/>
          <w:rFonts w:eastAsia="Calibri"/>
          <w:bCs/>
          <w:iCs/>
          <w:lang w:eastAsia="en-US"/>
        </w:rPr>
      </w:pPr>
      <w:ins w:id="1069" w:author="Linus Kilander Xu" w:date="2024-03-05T07:52:00Z">
        <w:r w:rsidRPr="002C3420">
          <w:rPr>
            <w:rFonts w:eastAsia="Calibri"/>
            <w:bCs/>
            <w:iCs/>
            <w:lang w:eastAsia="en-US"/>
          </w:rPr>
          <w:t xml:space="preserve">the requirements provided for in Article 26 were met at the time of signing. </w:t>
        </w:r>
      </w:ins>
    </w:p>
    <w:p w14:paraId="10060A43" w14:textId="26370930" w:rsidR="009F04E3" w:rsidRPr="00700421" w:rsidRDefault="009F04E3" w:rsidP="009F04E3">
      <w:pPr>
        <w:pStyle w:val="Normalnumberd"/>
        <w:rPr>
          <w:ins w:id="1070" w:author="Linus Kilander Xu" w:date="2024-03-05T07:52:00Z"/>
          <w:lang w:eastAsia="en-US"/>
        </w:rPr>
      </w:pPr>
      <w:ins w:id="1071" w:author="Linus Kilander Xu" w:date="2024-03-05T07:52:00Z">
        <w:r w:rsidRPr="00700421">
          <w:rPr>
            <w:lang w:eastAsia="en-US"/>
          </w:rPr>
          <w:t>The system used for validating the advanced electronic signature based on qualified certificate shall provide to the relying party the correct result of the validation process and shall allow the relying party to detect any security relevant issues.</w:t>
        </w:r>
      </w:ins>
    </w:p>
    <w:p w14:paraId="31496F9E" w14:textId="0A263FAD" w:rsidR="009F04E3" w:rsidRPr="00CD2B89" w:rsidRDefault="009F04E3" w:rsidP="009F04E3">
      <w:pPr>
        <w:pStyle w:val="Normalnumberd"/>
        <w:rPr>
          <w:bCs/>
          <w:iCs/>
        </w:rPr>
      </w:pPr>
      <w:ins w:id="1072" w:author="Linus Kilander Xu" w:date="2024-03-05T07:52: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a list of reference standards and, where necessary, establish specifications and procedures for the validation of advanced electronic signatures based on qualified certificates. </w:t>
        </w:r>
      </w:ins>
      <w:r w:rsidRPr="00700421">
        <w:rPr>
          <w:lang w:eastAsia="en-US"/>
        </w:rPr>
        <w:t xml:space="preserve">Compliance with the requirements laid down in paragraph </w:t>
      </w:r>
      <w:r w:rsidRPr="00276F27">
        <w:rPr>
          <w:lang w:eastAsia="en-US"/>
        </w:rPr>
        <w:t>1</w:t>
      </w:r>
      <w:r w:rsidRPr="00700421">
        <w:rPr>
          <w:lang w:eastAsia="en-US"/>
        </w:rPr>
        <w:t xml:space="preserve"> </w:t>
      </w:r>
      <w:ins w:id="1073" w:author="Linus Kilander Xu" w:date="2024-03-05T07:52:00Z">
        <w:r w:rsidRPr="00700421">
          <w:rPr>
            <w:lang w:eastAsia="en-US"/>
          </w:rPr>
          <w:t xml:space="preserve">of this Article </w:t>
        </w:r>
      </w:ins>
      <w:r w:rsidRPr="00700421">
        <w:rPr>
          <w:lang w:eastAsia="en-US"/>
        </w:rPr>
        <w:t xml:space="preserve">shall be presumed where the validation of </w:t>
      </w:r>
      <w:del w:id="1074" w:author="Linus Kilander Xu" w:date="2024-03-05T07:52:00Z">
        <w:r w:rsidR="00000000" w:rsidRPr="009104B5">
          <w:delText>qualified</w:delText>
        </w:r>
      </w:del>
      <w:ins w:id="1075" w:author="Linus Kilander Xu" w:date="2024-03-05T07:52:00Z">
        <w:r w:rsidRPr="00700421">
          <w:rPr>
            <w:lang w:eastAsia="en-US"/>
          </w:rPr>
          <w:t>advanced</w:t>
        </w:r>
      </w:ins>
      <w:r w:rsidRPr="00700421">
        <w:rPr>
          <w:lang w:eastAsia="en-US"/>
        </w:rPr>
        <w:t xml:space="preserve"> electronic </w:t>
      </w:r>
      <w:del w:id="1076" w:author="Linus Kilander Xu" w:date="2024-03-05T07:52:00Z">
        <w:r w:rsidR="00000000" w:rsidRPr="009104B5">
          <w:delText>signatures meets</w:delText>
        </w:r>
      </w:del>
      <w:ins w:id="1077" w:author="Linus Kilander Xu" w:date="2024-03-05T07:52:00Z">
        <w:r w:rsidRPr="00700421">
          <w:rPr>
            <w:lang w:eastAsia="en-US"/>
          </w:rPr>
          <w:t>signature based on qualified certificates complies with</w:t>
        </w:r>
      </w:ins>
      <w:r w:rsidRPr="00700421">
        <w:rPr>
          <w:lang w:eastAsia="en-US"/>
        </w:rPr>
        <w:t xml:space="preserve"> those standards</w:t>
      </w:r>
      <w:del w:id="1078" w:author="Linus Kilander Xu" w:date="2024-03-05T07:52:00Z">
        <w:r w:rsidR="00000000" w:rsidRPr="009104B5">
          <w:delText>.</w:delText>
        </w:r>
      </w:del>
      <w:ins w:id="1079" w:author="Linus Kilander Xu" w:date="2024-03-05T07:52:00Z">
        <w:r w:rsidRPr="00700421">
          <w:rPr>
            <w:lang w:eastAsia="en-US"/>
          </w:rPr>
          <w:t>, specifications and procedures.</w:t>
        </w:r>
      </w:ins>
      <w:r w:rsidRPr="00700421">
        <w:rPr>
          <w:lang w:eastAsia="en-US"/>
        </w:rPr>
        <w:t xml:space="preserv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del w:id="1080" w:author="Linus Kilander Xu" w:date="2024-03-05T07:52:00Z">
        <w:r w:rsidR="00000000" w:rsidRPr="009104B5">
          <w:rPr>
            <w:i/>
          </w:rPr>
          <w:delText xml:space="preserve"> </w:delText>
        </w:r>
      </w:del>
    </w:p>
    <w:p w14:paraId="141A8408" w14:textId="77777777" w:rsidR="007932CD" w:rsidRPr="009104B5" w:rsidRDefault="00000000" w:rsidP="009104B5">
      <w:pPr>
        <w:pStyle w:val="Article"/>
      </w:pPr>
      <w:r w:rsidRPr="009104B5">
        <w:t>Article 33</w:t>
      </w:r>
      <w:r w:rsidRPr="009104B5">
        <w:rPr>
          <w:b/>
        </w:rPr>
        <w:t xml:space="preserve"> </w:t>
      </w:r>
    </w:p>
    <w:p w14:paraId="5847E64B" w14:textId="77777777" w:rsidR="007932CD" w:rsidRPr="009104B5" w:rsidRDefault="00000000" w:rsidP="00ED7CE9">
      <w:pPr>
        <w:pStyle w:val="Heading2"/>
      </w:pPr>
      <w:r w:rsidRPr="009104B5">
        <w:t xml:space="preserve">Qualified validation service for qualified electronic signatures </w:t>
      </w:r>
    </w:p>
    <w:p w14:paraId="595ABEB6" w14:textId="78657BAD" w:rsidR="007932CD" w:rsidRPr="009104B5" w:rsidRDefault="00000000" w:rsidP="008F3F28">
      <w:pPr>
        <w:pStyle w:val="Normalnumberd"/>
        <w:numPr>
          <w:ilvl w:val="0"/>
          <w:numId w:val="237"/>
        </w:numPr>
        <w:ind w:left="0" w:firstLine="0"/>
      </w:pPr>
      <w:del w:id="1081" w:author="Linus Kilander Xu" w:date="2024-03-05T07:52:00Z">
        <w:r w:rsidRPr="009104B5">
          <w:delText xml:space="preserve">1. </w:delText>
        </w:r>
      </w:del>
      <w:r w:rsidRPr="009104B5">
        <w:t xml:space="preserve">A qualified validation service for qualified electronic signatures may only be provided by a qualified trust service provider who: </w:t>
      </w:r>
    </w:p>
    <w:p w14:paraId="09532270" w14:textId="77777777" w:rsidR="007932CD" w:rsidRPr="008F3F28" w:rsidRDefault="00000000" w:rsidP="008F3F28">
      <w:pPr>
        <w:pStyle w:val="parenthesisnumbered"/>
        <w:numPr>
          <w:ilvl w:val="0"/>
          <w:numId w:val="239"/>
        </w:numPr>
        <w:ind w:hanging="720"/>
        <w:rPr>
          <w:rFonts w:eastAsia="Calibri"/>
          <w:bCs/>
          <w:iCs/>
          <w:lang w:eastAsia="en-US"/>
        </w:rPr>
      </w:pPr>
      <w:r w:rsidRPr="008F3F28">
        <w:rPr>
          <w:rFonts w:eastAsia="Calibri"/>
          <w:bCs/>
          <w:iCs/>
          <w:lang w:eastAsia="en-US"/>
        </w:rPr>
        <w:t xml:space="preserve">provides validation in compliance with Article 32(1); and </w:t>
      </w:r>
    </w:p>
    <w:p w14:paraId="555CDFC1" w14:textId="77777777" w:rsidR="007932CD" w:rsidRPr="008F3F28" w:rsidRDefault="00000000" w:rsidP="008F3F28">
      <w:pPr>
        <w:pStyle w:val="parenthesisnumbered"/>
        <w:numPr>
          <w:ilvl w:val="0"/>
          <w:numId w:val="233"/>
        </w:numPr>
        <w:ind w:hanging="720"/>
        <w:rPr>
          <w:rFonts w:eastAsia="Calibri"/>
          <w:bCs/>
          <w:iCs/>
          <w:lang w:eastAsia="en-US"/>
        </w:rPr>
      </w:pPr>
      <w:r w:rsidRPr="008F3F28">
        <w:rPr>
          <w:rFonts w:eastAsia="Calibri"/>
          <w:bCs/>
          <w:iCs/>
          <w:lang w:eastAsia="en-US"/>
        </w:rPr>
        <w:t xml:space="preserve">allows relying parties to receive the result of the validation process in an automated manner, which is reliable, efficient and bears the advanced electronic signature or advanced electronic seal of the provider of the qualified validation service. </w:t>
      </w:r>
    </w:p>
    <w:p w14:paraId="6700CA60" w14:textId="365656C4" w:rsidR="007932CD" w:rsidRPr="008F3F28" w:rsidRDefault="00000000" w:rsidP="008F3F28">
      <w:pPr>
        <w:pStyle w:val="Normalnumberd"/>
      </w:pPr>
      <w:del w:id="1082" w:author="Linus Kilander Xu" w:date="2024-03-05T07:52:00Z">
        <w:r w:rsidRPr="009104B5">
          <w:delText xml:space="preserve">2. The </w:delText>
        </w:r>
      </w:del>
      <w:ins w:id="1083" w:author="Linus Kilander Xu" w:date="2024-03-05T07:52:00Z">
        <w:r w:rsidR="008F3F28" w:rsidRPr="008F3F28">
          <w:rPr>
            <w:lang w:eastAsia="en-US"/>
          </w:rPr>
          <w:t xml:space="preserve">By [12 months from the date of entry into force of this amending Regulation], the </w:t>
        </w:r>
      </w:ins>
      <w:r w:rsidR="008F3F28" w:rsidRPr="008F3F28">
        <w:rPr>
          <w:lang w:eastAsia="en-US"/>
        </w:rPr>
        <w:t xml:space="preserve">Commission </w:t>
      </w:r>
      <w:del w:id="1084" w:author="Linus Kilander Xu" w:date="2024-03-05T07:52:00Z">
        <w:r w:rsidRPr="009104B5">
          <w:delText>may</w:delText>
        </w:r>
      </w:del>
      <w:ins w:id="1085" w:author="Linus Kilander Xu" w:date="2024-03-05T07:52:00Z">
        <w:r w:rsidR="008F3F28" w:rsidRPr="008F3F28">
          <w:rPr>
            <w:lang w:eastAsia="en-US"/>
          </w:rPr>
          <w:t>shall</w:t>
        </w:r>
      </w:ins>
      <w:r w:rsidR="008F3F28" w:rsidRPr="008F3F28">
        <w:rPr>
          <w:lang w:eastAsia="en-US"/>
        </w:rPr>
        <w:t xml:space="preserve">, by means of implementing acts, establish </w:t>
      </w:r>
      <w:ins w:id="1086" w:author="Linus Kilander Xu" w:date="2024-03-05T07:52:00Z">
        <w:r w:rsidR="008F3F28" w:rsidRPr="008F3F28">
          <w:rPr>
            <w:lang w:eastAsia="en-US"/>
          </w:rPr>
          <w:t xml:space="preserve">a list of </w:t>
        </w:r>
      </w:ins>
      <w:r w:rsidR="008F3F28" w:rsidRPr="008F3F28">
        <w:rPr>
          <w:lang w:eastAsia="en-US"/>
        </w:rPr>
        <w:t xml:space="preserve">reference </w:t>
      </w:r>
      <w:del w:id="1087" w:author="Linus Kilander Xu" w:date="2024-03-05T07:52:00Z">
        <w:r w:rsidRPr="009104B5">
          <w:delText xml:space="preserve">numbers of </w:delText>
        </w:r>
      </w:del>
      <w:r w:rsidR="008F3F28" w:rsidRPr="008F3F28">
        <w:rPr>
          <w:lang w:eastAsia="en-US"/>
        </w:rPr>
        <w:lastRenderedPageBreak/>
        <w:t xml:space="preserve">standards </w:t>
      </w:r>
      <w:ins w:id="1088" w:author="Linus Kilander Xu" w:date="2024-03-05T07:52:00Z">
        <w:r w:rsidR="008F3F28" w:rsidRPr="008F3F28">
          <w:rPr>
            <w:lang w:eastAsia="en-US"/>
          </w:rPr>
          <w:t xml:space="preserve">and, where necessary, establish specifications and procedures </w:t>
        </w:r>
      </w:ins>
      <w:r w:rsidR="008F3F28" w:rsidRPr="008F3F28">
        <w:rPr>
          <w:lang w:eastAsia="en-US"/>
        </w:rPr>
        <w:t>for qualified validation service referred to in paragraph 1</w:t>
      </w:r>
      <w:del w:id="1089" w:author="Linus Kilander Xu" w:date="2024-03-05T07:52:00Z">
        <w:r w:rsidRPr="009104B5">
          <w:delText>.</w:delText>
        </w:r>
      </w:del>
      <w:ins w:id="1090" w:author="Linus Kilander Xu" w:date="2024-03-05T07:52:00Z">
        <w:r w:rsidR="008F3F28" w:rsidRPr="008F3F28">
          <w:rPr>
            <w:lang w:eastAsia="en-US"/>
          </w:rPr>
          <w:t xml:space="preserve"> of this Article.</w:t>
        </w:r>
      </w:ins>
      <w:r w:rsidR="008F3F28" w:rsidRPr="008F3F28">
        <w:rPr>
          <w:lang w:eastAsia="en-US"/>
        </w:rPr>
        <w:t xml:space="preserve"> Compliance with the requirements laid down in paragraph 1 </w:t>
      </w:r>
      <w:ins w:id="1091" w:author="Linus Kilander Xu" w:date="2024-03-05T07:52:00Z">
        <w:r w:rsidR="008F3F28" w:rsidRPr="008F3F28">
          <w:rPr>
            <w:lang w:eastAsia="en-US"/>
          </w:rPr>
          <w:t xml:space="preserve">of this Article </w:t>
        </w:r>
      </w:ins>
      <w:r w:rsidR="008F3F28" w:rsidRPr="008F3F28">
        <w:rPr>
          <w:lang w:eastAsia="en-US"/>
        </w:rPr>
        <w:t xml:space="preserve">shall be presumed where the </w:t>
      </w:r>
      <w:ins w:id="1092" w:author="Linus Kilander Xu" w:date="2024-03-05T07:52:00Z">
        <w:r w:rsidR="008F3F28" w:rsidRPr="008F3F28">
          <w:rPr>
            <w:lang w:eastAsia="en-US"/>
          </w:rPr>
          <w:t xml:space="preserve">qualified </w:t>
        </w:r>
      </w:ins>
      <w:r w:rsidR="008F3F28" w:rsidRPr="008F3F28">
        <w:rPr>
          <w:lang w:eastAsia="en-US"/>
        </w:rPr>
        <w:t xml:space="preserve">validation service for </w:t>
      </w:r>
      <w:del w:id="1093" w:author="Linus Kilander Xu" w:date="2024-03-05T07:52:00Z">
        <w:r w:rsidRPr="009104B5">
          <w:delText xml:space="preserve">a </w:delText>
        </w:r>
      </w:del>
      <w:r w:rsidR="008F3F28" w:rsidRPr="008F3F28">
        <w:rPr>
          <w:lang w:eastAsia="en-US"/>
        </w:rPr>
        <w:t xml:space="preserve">qualified electronic </w:t>
      </w:r>
      <w:del w:id="1094" w:author="Linus Kilander Xu" w:date="2024-03-05T07:52:00Z">
        <w:r w:rsidRPr="009104B5">
          <w:delText xml:space="preserve">signature meets </w:delText>
        </w:r>
      </w:del>
      <w:ins w:id="1095" w:author="Linus Kilander Xu" w:date="2024-03-05T07:52:00Z">
        <w:r w:rsidR="008F3F28" w:rsidRPr="008F3F28">
          <w:rPr>
            <w:lang w:eastAsia="en-US"/>
          </w:rPr>
          <w:t xml:space="preserve">signatures </w:t>
        </w:r>
        <w:proofErr w:type="gramStart"/>
        <w:r w:rsidR="008F3F28" w:rsidRPr="008F3F28">
          <w:rPr>
            <w:lang w:eastAsia="en-US"/>
          </w:rPr>
          <w:t>complies</w:t>
        </w:r>
        <w:proofErr w:type="gramEnd"/>
        <w:r w:rsidR="008F3F28" w:rsidRPr="008F3F28">
          <w:rPr>
            <w:lang w:eastAsia="en-US"/>
          </w:rPr>
          <w:t xml:space="preserve"> with </w:t>
        </w:r>
      </w:ins>
      <w:r w:rsidR="008F3F28" w:rsidRPr="008F3F28">
        <w:rPr>
          <w:lang w:eastAsia="en-US"/>
        </w:rPr>
        <w:t>those standards</w:t>
      </w:r>
      <w:del w:id="1096" w:author="Linus Kilander Xu" w:date="2024-03-05T07:52:00Z">
        <w:r w:rsidRPr="009104B5">
          <w:delText>.</w:delText>
        </w:r>
      </w:del>
      <w:ins w:id="1097" w:author="Linus Kilander Xu" w:date="2024-03-05T07:52:00Z">
        <w:r w:rsidR="008F3F28" w:rsidRPr="008F3F28">
          <w:rPr>
            <w:lang w:eastAsia="en-US"/>
          </w:rPr>
          <w:t>, specifications and procedures.</w:t>
        </w:r>
      </w:ins>
      <w:r w:rsidR="008F3F28" w:rsidRPr="008F3F28">
        <w:rPr>
          <w:lang w:eastAsia="en-US"/>
        </w:rPr>
        <w:t xml:space="preserve"> Those implementing acts shall be adopted in accordance with the examination procedure referred to in Article 48(2).</w:t>
      </w:r>
      <w:del w:id="1098" w:author="Linus Kilander Xu" w:date="2024-03-05T07:52:00Z">
        <w:r w:rsidRPr="009104B5">
          <w:rPr>
            <w:i/>
          </w:rPr>
          <w:delText xml:space="preserve"> </w:delText>
        </w:r>
      </w:del>
    </w:p>
    <w:p w14:paraId="2460A7DB" w14:textId="77777777" w:rsidR="007932CD" w:rsidRPr="009104B5" w:rsidRDefault="00000000" w:rsidP="009104B5">
      <w:pPr>
        <w:pStyle w:val="Article"/>
      </w:pPr>
      <w:r w:rsidRPr="009104B5">
        <w:t>Article 34</w:t>
      </w:r>
      <w:r w:rsidRPr="009104B5">
        <w:rPr>
          <w:b/>
        </w:rPr>
        <w:t xml:space="preserve"> </w:t>
      </w:r>
    </w:p>
    <w:p w14:paraId="2B145460" w14:textId="77777777" w:rsidR="007932CD" w:rsidRPr="009104B5" w:rsidRDefault="00000000" w:rsidP="00ED7CE9">
      <w:pPr>
        <w:pStyle w:val="Heading2"/>
      </w:pPr>
      <w:r w:rsidRPr="009104B5">
        <w:t xml:space="preserve">Qualified preservation service for qualified electronic signatures </w:t>
      </w:r>
    </w:p>
    <w:p w14:paraId="45F5BC38" w14:textId="77777777" w:rsidR="007932CD" w:rsidRDefault="00000000" w:rsidP="009266AC">
      <w:pPr>
        <w:pStyle w:val="Normalnumberd"/>
        <w:numPr>
          <w:ilvl w:val="0"/>
          <w:numId w:val="240"/>
        </w:numPr>
        <w:ind w:left="0" w:firstLine="0"/>
      </w:pPr>
      <w:r w:rsidRPr="009104B5">
        <w:t xml:space="preserve">A qualified preservation service for qualified electronic signatures may only be provided by a qualified trust service provider that uses procedures and technologies capable of extending the trustworthiness of the qualified electronic signature beyond the technological validity period. </w:t>
      </w:r>
    </w:p>
    <w:p w14:paraId="07AB1DF6" w14:textId="4D2BA94D" w:rsidR="009266AC" w:rsidRPr="009104B5" w:rsidRDefault="00000000" w:rsidP="009266AC">
      <w:pPr>
        <w:pStyle w:val="Normalnumberd"/>
        <w:numPr>
          <w:ilvl w:val="0"/>
          <w:numId w:val="240"/>
        </w:numPr>
        <w:ind w:left="0" w:firstLine="0"/>
        <w:rPr>
          <w:ins w:id="1099" w:author="Linus Kilander Xu" w:date="2024-03-05T07:52:00Z"/>
        </w:rPr>
      </w:pPr>
      <w:del w:id="1100" w:author="Linus Kilander Xu" w:date="2024-03-05T07:52:00Z">
        <w:r w:rsidRPr="009104B5">
          <w:delText xml:space="preserve">The Commission may, by means of implementing acts, establish reference numbers of standards for the qualified preservation service for qualified electronic signatures. </w:delText>
        </w:r>
      </w:del>
      <w:r w:rsidR="009266AC" w:rsidRPr="009266AC">
        <w:rPr>
          <w:lang w:eastAsia="en-US"/>
        </w:rPr>
        <w:t xml:space="preserve">Compliance with the requirements laid down in paragraph 1 shall be presumed where the arrangements for the qualified preservation service for qualified electronic signatures </w:t>
      </w:r>
      <w:del w:id="1101" w:author="Linus Kilander Xu" w:date="2024-03-05T07:52:00Z">
        <w:r w:rsidRPr="009104B5">
          <w:delText xml:space="preserve">meet those </w:delText>
        </w:r>
      </w:del>
      <w:ins w:id="1102" w:author="Linus Kilander Xu" w:date="2024-03-05T07:52:00Z">
        <w:r w:rsidR="009266AC" w:rsidRPr="009266AC">
          <w:rPr>
            <w:lang w:eastAsia="en-US"/>
          </w:rPr>
          <w:t>complies with the standards, specifications and procedures referred to in paragraph [3]</w:t>
        </w:r>
        <w:r w:rsidR="009266AC" w:rsidRPr="00700421">
          <w:rPr>
            <w:lang w:eastAsia="en-US"/>
          </w:rPr>
          <w:t>.</w:t>
        </w:r>
      </w:ins>
    </w:p>
    <w:p w14:paraId="7F4285E9" w14:textId="1241B558" w:rsidR="007932CD" w:rsidRPr="009266AC" w:rsidRDefault="009266AC" w:rsidP="009266AC">
      <w:pPr>
        <w:pStyle w:val="Normalnumberd"/>
        <w:rPr>
          <w:bCs/>
          <w:iCs/>
        </w:rPr>
      </w:pPr>
      <w:ins w:id="1103" w:author="Linus Kilander Xu" w:date="2024-03-05T07:52:00Z">
        <w:r w:rsidRPr="009266AC">
          <w:rPr>
            <w:bCs/>
            <w:iCs/>
            <w:lang w:eastAsia="en-US"/>
          </w:rPr>
          <w:t xml:space="preserve">By [12 months from the date of entry into force of this amending Regulation], the Commission shall, by means of implementing acts, establish a list of reference </w:t>
        </w:r>
      </w:ins>
      <w:r w:rsidRPr="009266AC">
        <w:rPr>
          <w:bCs/>
          <w:iCs/>
          <w:lang w:eastAsia="en-US"/>
        </w:rPr>
        <w:t>standards</w:t>
      </w:r>
      <w:ins w:id="1104" w:author="Linus Kilander Xu" w:date="2024-03-05T07:52:00Z">
        <w:r w:rsidRPr="009266AC">
          <w:rPr>
            <w:bCs/>
            <w:iCs/>
            <w:lang w:eastAsia="en-US"/>
          </w:rPr>
          <w:t xml:space="preserve"> and, where necessary, establish specifications and procedures for the qualified preservation service for qualified electronic signatures</w:t>
        </w:r>
      </w:ins>
      <w:r w:rsidRPr="009266AC">
        <w:rPr>
          <w:bCs/>
          <w:iCs/>
          <w:lang w:eastAsia="en-US"/>
        </w:rPr>
        <w:t>. Those implementing acts shall be adopted in accordance with the examination procedure referred to in Article 48(2)</w:t>
      </w:r>
      <w:r w:rsidRPr="009266AC">
        <w:rPr>
          <w:bCs/>
          <w:iCs/>
        </w:rPr>
        <w:t>.</w:t>
      </w:r>
    </w:p>
    <w:p w14:paraId="3618261E" w14:textId="77777777" w:rsidR="007932CD" w:rsidRPr="009104B5" w:rsidRDefault="00000000" w:rsidP="00ED7CE9">
      <w:pPr>
        <w:pStyle w:val="Section"/>
      </w:pPr>
      <w:r w:rsidRPr="009104B5">
        <w:t xml:space="preserve">SECTION 5 </w:t>
      </w:r>
    </w:p>
    <w:p w14:paraId="577B2B15" w14:textId="77777777" w:rsidR="007932CD" w:rsidRPr="009104B5" w:rsidRDefault="00000000" w:rsidP="00ED7CE9">
      <w:pPr>
        <w:pStyle w:val="Section"/>
      </w:pPr>
      <w:r w:rsidRPr="009104B5">
        <w:t xml:space="preserve">Electronic seals </w:t>
      </w:r>
    </w:p>
    <w:p w14:paraId="2B30AAD5" w14:textId="77777777" w:rsidR="007932CD" w:rsidRPr="009104B5" w:rsidRDefault="00000000" w:rsidP="009104B5">
      <w:pPr>
        <w:pStyle w:val="Article"/>
      </w:pPr>
      <w:r w:rsidRPr="009104B5">
        <w:t>Article 35</w:t>
      </w:r>
      <w:r w:rsidRPr="009104B5">
        <w:rPr>
          <w:b/>
        </w:rPr>
        <w:t xml:space="preserve"> </w:t>
      </w:r>
    </w:p>
    <w:p w14:paraId="05167DEE" w14:textId="77777777" w:rsidR="007932CD" w:rsidRPr="009104B5" w:rsidRDefault="00000000" w:rsidP="00ED7CE9">
      <w:pPr>
        <w:pStyle w:val="Heading2"/>
      </w:pPr>
      <w:r w:rsidRPr="009104B5">
        <w:t xml:space="preserve">Legal effects of electronic seals </w:t>
      </w:r>
    </w:p>
    <w:p w14:paraId="4AE9D10D" w14:textId="77777777" w:rsidR="007932CD" w:rsidRPr="009104B5" w:rsidRDefault="00000000" w:rsidP="00E9675A">
      <w:pPr>
        <w:pStyle w:val="Normalnumberd"/>
        <w:numPr>
          <w:ilvl w:val="0"/>
          <w:numId w:val="241"/>
        </w:numPr>
        <w:ind w:left="0" w:firstLine="0"/>
      </w:pPr>
      <w:r w:rsidRPr="009104B5">
        <w:t xml:space="preserve">An electronic seal shall not be denied legal effect and admissibility as evidence in legal proceedings solely on the grounds that it is in an electronic form or that it does not meet the requirements for qualified electronic seals. </w:t>
      </w:r>
    </w:p>
    <w:p w14:paraId="0705C567" w14:textId="77777777" w:rsidR="007932CD" w:rsidRPr="009104B5" w:rsidRDefault="00000000" w:rsidP="00E9675A">
      <w:pPr>
        <w:pStyle w:val="Normalnumberd"/>
      </w:pPr>
      <w:r w:rsidRPr="009104B5">
        <w:t xml:space="preserve">A qualified electronic seal shall enjoy the presumption of integrity of the data and of correctness of the origin of that data to which the qualified electronic seal is linked. </w:t>
      </w:r>
    </w:p>
    <w:p w14:paraId="1F0AC0A6" w14:textId="77777777" w:rsidR="007932CD" w:rsidRPr="009104B5" w:rsidRDefault="00000000">
      <w:pPr>
        <w:numPr>
          <w:ilvl w:val="0"/>
          <w:numId w:val="53"/>
        </w:numPr>
        <w:spacing w:after="506"/>
        <w:ind w:right="531"/>
        <w:rPr>
          <w:del w:id="1105" w:author="Linus Kilander Xu" w:date="2024-03-05T07:52:00Z"/>
        </w:rPr>
      </w:pPr>
      <w:del w:id="1106" w:author="Linus Kilander Xu" w:date="2024-03-05T07:52:00Z">
        <w:r w:rsidRPr="009104B5">
          <w:delText>A qualified electronic seal based on a qualified certificate issued in one Member State shall be recognised as a qualified electronic seal in all other Member States.</w:delText>
        </w:r>
        <w:r w:rsidRPr="009104B5">
          <w:rPr>
            <w:i/>
          </w:rPr>
          <w:delText xml:space="preserve"> </w:delText>
        </w:r>
      </w:del>
    </w:p>
    <w:p w14:paraId="0372C68E" w14:textId="57E44FD9" w:rsidR="007932CD" w:rsidRPr="009104B5" w:rsidRDefault="00E9675A" w:rsidP="00E9675A">
      <w:pPr>
        <w:pStyle w:val="Normalnumberd"/>
        <w:rPr>
          <w:ins w:id="1107" w:author="Linus Kilander Xu" w:date="2024-03-05T07:52:00Z"/>
        </w:rPr>
      </w:pPr>
      <w:ins w:id="1108" w:author="Linus Kilander Xu" w:date="2024-03-05T07:52:00Z">
        <w:r>
          <w:t>[DELETED]</w:t>
        </w:r>
      </w:ins>
    </w:p>
    <w:p w14:paraId="6537E9A9" w14:textId="77777777" w:rsidR="007932CD" w:rsidRPr="009104B5" w:rsidRDefault="00000000" w:rsidP="009104B5">
      <w:pPr>
        <w:pStyle w:val="Article"/>
      </w:pPr>
      <w:r w:rsidRPr="009104B5">
        <w:t xml:space="preserve">Article 36 </w:t>
      </w:r>
    </w:p>
    <w:p w14:paraId="3E378F73" w14:textId="77777777" w:rsidR="00ED7CE9" w:rsidRDefault="00000000" w:rsidP="00ED7CE9">
      <w:pPr>
        <w:pStyle w:val="Heading2"/>
      </w:pPr>
      <w:r w:rsidRPr="009104B5">
        <w:lastRenderedPageBreak/>
        <w:t xml:space="preserve">Requirements for advanced electronic seals </w:t>
      </w:r>
    </w:p>
    <w:p w14:paraId="2D0BDB74" w14:textId="3187B500" w:rsidR="007932CD" w:rsidRPr="009104B5" w:rsidRDefault="00000000" w:rsidP="00E9675A">
      <w:pPr>
        <w:pStyle w:val="Normalnumberd"/>
        <w:numPr>
          <w:ilvl w:val="0"/>
          <w:numId w:val="242"/>
        </w:numPr>
        <w:ind w:left="0" w:firstLine="0"/>
      </w:pPr>
      <w:r w:rsidRPr="009104B5">
        <w:t xml:space="preserve">An advanced electronic seal shall meet the following requirements: </w:t>
      </w:r>
    </w:p>
    <w:p w14:paraId="3AEEA990" w14:textId="77777777" w:rsidR="007932CD" w:rsidRPr="00E9675A" w:rsidRDefault="00000000" w:rsidP="00E9675A">
      <w:pPr>
        <w:pStyle w:val="parenthesisnumbered"/>
        <w:numPr>
          <w:ilvl w:val="0"/>
          <w:numId w:val="244"/>
        </w:numPr>
        <w:ind w:hanging="720"/>
        <w:rPr>
          <w:rFonts w:eastAsia="Calibri"/>
          <w:bCs/>
          <w:iCs/>
          <w:lang w:eastAsia="en-US"/>
        </w:rPr>
      </w:pPr>
      <w:r w:rsidRPr="00E9675A">
        <w:rPr>
          <w:rFonts w:eastAsia="Calibri"/>
          <w:bCs/>
          <w:iCs/>
          <w:lang w:eastAsia="en-US"/>
        </w:rPr>
        <w:t xml:space="preserve">it is uniquely linked to the creator of the seal; </w:t>
      </w:r>
    </w:p>
    <w:p w14:paraId="70EBCA88"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capable of identifying the creator of the seal; </w:t>
      </w:r>
    </w:p>
    <w:p w14:paraId="20C5BFB7" w14:textId="77777777" w:rsidR="007932CD" w:rsidRPr="00E9675A"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created using electronic seal creation data that the creator of the seal can, with a high level of confidence under its control, use for electronic seal creation; and </w:t>
      </w:r>
    </w:p>
    <w:p w14:paraId="5D589024" w14:textId="77777777" w:rsidR="007932CD" w:rsidRDefault="00000000" w:rsidP="00E9675A">
      <w:pPr>
        <w:pStyle w:val="parenthesisnumbered"/>
        <w:numPr>
          <w:ilvl w:val="0"/>
          <w:numId w:val="239"/>
        </w:numPr>
        <w:ind w:hanging="720"/>
        <w:rPr>
          <w:rFonts w:eastAsia="Calibri"/>
          <w:bCs/>
          <w:iCs/>
          <w:lang w:eastAsia="en-US"/>
        </w:rPr>
      </w:pPr>
      <w:r w:rsidRPr="00E9675A">
        <w:rPr>
          <w:rFonts w:eastAsia="Calibri"/>
          <w:bCs/>
          <w:iCs/>
          <w:lang w:eastAsia="en-US"/>
        </w:rPr>
        <w:t xml:space="preserve">it is linked to the data to which it relates in such a way that any subsequent change in the data is detectable. </w:t>
      </w:r>
    </w:p>
    <w:p w14:paraId="0E0A335C" w14:textId="5679746B" w:rsidR="00E9675A" w:rsidRPr="00E9675A" w:rsidRDefault="00E9675A" w:rsidP="00E9675A">
      <w:pPr>
        <w:pStyle w:val="Normalnumberd"/>
        <w:rPr>
          <w:ins w:id="1109" w:author="Linus Kilander Xu" w:date="2024-03-05T07:52:00Z"/>
          <w:lang w:eastAsia="en-US"/>
        </w:rPr>
      </w:pPr>
      <w:ins w:id="1110" w:author="Linus Kilander Xu" w:date="2024-03-05T07:52:00Z">
        <w:r w:rsidRPr="00E9675A">
          <w:rPr>
            <w:lang w:eastAsia="en-US"/>
          </w:rPr>
          <w:t>By [24 months from the date of entry into force of this amending Regulation], the Commission shall assess whether it is necessary to adopt implementing acts to establish a list of reference standards and, where necessary, establish specifications and procedures for advanced electronic seals. On the basis of that assessment, the Commission may adopt such implementing acts. Compliance with the requirements for advanced electronic seals shall be presumed where an advanced electronic seal complies with those standards, specifications and procedures. Those implementing acts shall be adopted in accordance with the examination procedure referred to in Article 48(2).</w:t>
        </w:r>
      </w:ins>
    </w:p>
    <w:p w14:paraId="299EABEB" w14:textId="77777777" w:rsidR="007932CD" w:rsidRPr="009104B5" w:rsidRDefault="00000000" w:rsidP="009104B5">
      <w:pPr>
        <w:pStyle w:val="Article"/>
      </w:pPr>
      <w:r w:rsidRPr="009104B5">
        <w:t>Article 37</w:t>
      </w:r>
      <w:r w:rsidRPr="009104B5">
        <w:rPr>
          <w:b/>
        </w:rPr>
        <w:t xml:space="preserve"> </w:t>
      </w:r>
    </w:p>
    <w:p w14:paraId="47360CFE" w14:textId="77777777" w:rsidR="007932CD" w:rsidRPr="00ED7CE9" w:rsidRDefault="00000000" w:rsidP="00ED7CE9">
      <w:pPr>
        <w:pStyle w:val="Heading2"/>
      </w:pPr>
      <w:r w:rsidRPr="00ED7CE9">
        <w:t xml:space="preserve">Electronic seals in public services </w:t>
      </w:r>
    </w:p>
    <w:p w14:paraId="7F9D5612" w14:textId="77777777" w:rsidR="007932CD" w:rsidRPr="009104B5" w:rsidRDefault="00000000" w:rsidP="004D7FBF">
      <w:pPr>
        <w:pStyle w:val="Normalnumberd"/>
        <w:numPr>
          <w:ilvl w:val="0"/>
          <w:numId w:val="245"/>
        </w:numPr>
        <w:ind w:left="0" w:firstLine="0"/>
      </w:pPr>
      <w:r w:rsidRPr="009104B5">
        <w:t xml:space="preserve">If a Member State requires an advanced electronic seal in order to use an online service offered by, or on behalf of, a public sector body, that Member State shall recognise advanced electronic seals, advanced electronic seals based on a qualified certificate for electronic seals and qualified electronic seals at least in the formats or using methods defined in the implementing acts referred to in paragraph 5. </w:t>
      </w:r>
    </w:p>
    <w:p w14:paraId="51FBDCA9" w14:textId="77777777" w:rsidR="007932CD" w:rsidRPr="009104B5" w:rsidRDefault="00000000" w:rsidP="004D7FBF">
      <w:pPr>
        <w:pStyle w:val="Normalnumberd"/>
      </w:pPr>
      <w:r w:rsidRPr="009104B5">
        <w:t xml:space="preserve">If a Member State requires an advanced electronic seal based on a qualified certificate in order to use an online service offered by, or on behalf of, a public sector body, that Member State shall recognise advanced electronic seals based on a qualified certificate and qualified electronic seal at least in the formats or using methods defined in the implementing acts referred to in paragraph 5. </w:t>
      </w:r>
    </w:p>
    <w:p w14:paraId="464D1D6E" w14:textId="77777777" w:rsidR="007932CD" w:rsidRPr="009104B5" w:rsidRDefault="00000000" w:rsidP="004D7FBF">
      <w:pPr>
        <w:pStyle w:val="Normalnumberd"/>
      </w:pPr>
      <w:r w:rsidRPr="009104B5">
        <w:t xml:space="preserve">Member States shall not request for the cross-border use in an online service offered by a public sector body an electronic seal at a higher security level than the qualified electronic seal. </w:t>
      </w:r>
    </w:p>
    <w:p w14:paraId="176EDD3B" w14:textId="690D7A0F" w:rsidR="007932CD" w:rsidRPr="009104B5" w:rsidRDefault="00000000" w:rsidP="004D7FBF">
      <w:pPr>
        <w:pStyle w:val="Normalnumberd"/>
        <w:rPr>
          <w:ins w:id="1111" w:author="Linus Kilander Xu" w:date="2024-03-05T07:52:00Z"/>
        </w:rPr>
      </w:pPr>
      <w:del w:id="1112" w:author="Linus Kilander Xu" w:date="2024-03-05T07:52:00Z">
        <w:r w:rsidRPr="009104B5">
          <w:delText>The Commission may, by means of implementing acts, establish reference numbers of standards for advanced electronic seals. Compliance with the requirements for advanced electronic seals referred to in paragraphs 1 and 2 of this Article and Article 36 shall be presumed when an advanced electronic seal meets those standards.</w:delText>
        </w:r>
      </w:del>
      <w:ins w:id="1113" w:author="Linus Kilander Xu" w:date="2024-03-05T07:52:00Z">
        <w:r w:rsidR="004D7FBF">
          <w:t>[DELETED]</w:t>
        </w:r>
        <w:r w:rsidR="004D7FBF" w:rsidRPr="009104B5">
          <w:t>.</w:t>
        </w:r>
      </w:ins>
    </w:p>
    <w:p w14:paraId="45107C4C" w14:textId="77777777" w:rsidR="007932CD" w:rsidRDefault="007C31D7" w:rsidP="007C31D7">
      <w:pPr>
        <w:pStyle w:val="Normalnumberd"/>
        <w:rPr>
          <w:moveFrom w:id="1114" w:author="Linus Kilander Xu" w:date="2024-03-05T07:52:00Z"/>
        </w:rPr>
      </w:pPr>
      <w:moveFromRangeStart w:id="1115" w:author="Linus Kilander Xu" w:date="2024-03-05T07:52:00Z" w:name="move160517588"/>
      <w:moveFrom w:id="1116" w:author="Linus Kilander Xu" w:date="2024-03-05T07:52:00Z">
        <w:r w:rsidRPr="007C31D7">
          <w:t xml:space="preserve"> Those implementing acts shall be adopted in accordance with the examination procedure referred to in Article 48(2)</w:t>
        </w:r>
        <w:r w:rsidR="00412B6B">
          <w:t>.</w:t>
        </w:r>
      </w:moveFrom>
    </w:p>
    <w:moveFromRangeEnd w:id="1115"/>
    <w:p w14:paraId="1329D2DD" w14:textId="77777777" w:rsidR="007932CD" w:rsidRPr="009104B5" w:rsidRDefault="00000000" w:rsidP="004D7FBF">
      <w:pPr>
        <w:pStyle w:val="Normalnumberd"/>
      </w:pPr>
      <w:r w:rsidRPr="009104B5">
        <w:t>By 18 September 2015, and taking into account existing practices, standards and legal acts of the Union, the Commission shall, by means of implementing acts, define reference formats of advanced electronic seals or reference methods where alternative formats are used. Those implementing acts shall be adopted in accordance with the examination procedure referred to in Article 48(2).</w:t>
      </w:r>
      <w:r w:rsidRPr="009104B5">
        <w:rPr>
          <w:i/>
        </w:rPr>
        <w:t xml:space="preserve"> </w:t>
      </w:r>
    </w:p>
    <w:p w14:paraId="468B2520" w14:textId="77777777" w:rsidR="007932CD" w:rsidRPr="009104B5" w:rsidRDefault="00000000" w:rsidP="009104B5">
      <w:pPr>
        <w:pStyle w:val="Article"/>
      </w:pPr>
      <w:r w:rsidRPr="009104B5">
        <w:lastRenderedPageBreak/>
        <w:t>Article 38</w:t>
      </w:r>
      <w:r w:rsidRPr="009104B5">
        <w:rPr>
          <w:b/>
        </w:rPr>
        <w:t xml:space="preserve"> </w:t>
      </w:r>
    </w:p>
    <w:p w14:paraId="631C2958" w14:textId="77777777" w:rsidR="007932CD" w:rsidRPr="009104B5" w:rsidRDefault="00000000" w:rsidP="00ED7CE9">
      <w:pPr>
        <w:pStyle w:val="Heading2"/>
      </w:pPr>
      <w:r w:rsidRPr="009104B5">
        <w:t xml:space="preserve">Qualified certificates for electronic seals </w:t>
      </w:r>
    </w:p>
    <w:p w14:paraId="4A6B0450" w14:textId="77777777" w:rsidR="007932CD" w:rsidRPr="009104B5" w:rsidRDefault="00000000" w:rsidP="004D7FBF">
      <w:pPr>
        <w:pStyle w:val="Normalnumberd"/>
        <w:numPr>
          <w:ilvl w:val="0"/>
          <w:numId w:val="246"/>
        </w:numPr>
      </w:pPr>
      <w:r w:rsidRPr="009104B5">
        <w:t xml:space="preserve">Qualified certificates for electronic seals shall meet the requirements laid down in Annex III. </w:t>
      </w:r>
    </w:p>
    <w:p w14:paraId="069147C2" w14:textId="77777777" w:rsidR="007932CD" w:rsidRPr="009104B5" w:rsidRDefault="00000000" w:rsidP="004D7FBF">
      <w:pPr>
        <w:pStyle w:val="Normalnumberd"/>
      </w:pPr>
      <w:r w:rsidRPr="009104B5">
        <w:t xml:space="preserve">Qualified certificates for electronic seals shall not be subject to any mandatory requirements exceeding the requirements laid down in Annex III. </w:t>
      </w:r>
    </w:p>
    <w:p w14:paraId="0E7A9706" w14:textId="77777777" w:rsidR="007932CD" w:rsidRPr="009104B5" w:rsidRDefault="00000000" w:rsidP="004D7FBF">
      <w:pPr>
        <w:pStyle w:val="Normalnumberd"/>
      </w:pPr>
      <w:r w:rsidRPr="009104B5">
        <w:t xml:space="preserve">Qualified certificates for electronic seals may include non-mandatory additional specific attributes. Those attributes shall not affect the interoperability and recognition of qualified electronic seals. </w:t>
      </w:r>
    </w:p>
    <w:p w14:paraId="100087D7" w14:textId="77777777" w:rsidR="007932CD" w:rsidRPr="009104B5" w:rsidRDefault="00000000" w:rsidP="004D7FBF">
      <w:pPr>
        <w:pStyle w:val="Normalnumberd"/>
      </w:pPr>
      <w:r w:rsidRPr="009104B5">
        <w:t xml:space="preserve">If a qualified certificate for an electronic seal has been revoked after initial activation, it shall lose its validity from the moment of its revocation, and its status shall not in any circumstances be reverted. </w:t>
      </w:r>
    </w:p>
    <w:p w14:paraId="7F680198" w14:textId="77777777" w:rsidR="007932CD" w:rsidRPr="009104B5" w:rsidRDefault="00000000" w:rsidP="004D7FBF">
      <w:pPr>
        <w:pStyle w:val="Normalnumberd"/>
      </w:pPr>
      <w:r w:rsidRPr="009104B5">
        <w:t xml:space="preserve">Subject to the following conditions, Member States may lay down national rules on temporary suspension of qualified certificates for electronic seals: </w:t>
      </w:r>
    </w:p>
    <w:p w14:paraId="541210CA" w14:textId="77777777" w:rsidR="007932CD" w:rsidRPr="00743C9B" w:rsidRDefault="00000000" w:rsidP="00743C9B">
      <w:pPr>
        <w:pStyle w:val="parenthesisnumbered"/>
        <w:numPr>
          <w:ilvl w:val="0"/>
          <w:numId w:val="248"/>
        </w:numPr>
        <w:ind w:hanging="720"/>
        <w:rPr>
          <w:rFonts w:eastAsia="Calibri"/>
          <w:bCs/>
          <w:iCs/>
          <w:lang w:eastAsia="en-US"/>
        </w:rPr>
      </w:pPr>
      <w:r w:rsidRPr="00743C9B">
        <w:rPr>
          <w:rFonts w:eastAsia="Calibri"/>
          <w:bCs/>
          <w:iCs/>
          <w:lang w:eastAsia="en-US"/>
        </w:rPr>
        <w:t xml:space="preserve">if a qualified certificate for electronic seal has been temporarily suspended, that certificate shall lose its validity for the period of suspension; </w:t>
      </w:r>
    </w:p>
    <w:p w14:paraId="541AF6DD" w14:textId="77777777" w:rsidR="007932CD" w:rsidRPr="00743C9B" w:rsidRDefault="00000000" w:rsidP="00743C9B">
      <w:pPr>
        <w:pStyle w:val="parenthesisnumbered"/>
        <w:numPr>
          <w:ilvl w:val="0"/>
          <w:numId w:val="244"/>
        </w:numPr>
        <w:ind w:hanging="720"/>
        <w:rPr>
          <w:rFonts w:eastAsia="Calibri"/>
          <w:bCs/>
          <w:iCs/>
          <w:lang w:eastAsia="en-US"/>
        </w:rPr>
      </w:pPr>
      <w:r w:rsidRPr="00743C9B">
        <w:rPr>
          <w:rFonts w:eastAsia="Calibri"/>
          <w:bCs/>
          <w:iCs/>
          <w:lang w:eastAsia="en-US"/>
        </w:rPr>
        <w:t xml:space="preserve">the period of suspension shall be clearly indicated in the certificate database and the suspension status shall be visible, during the period of suspension, from the service providing information on the status of the certificate. </w:t>
      </w:r>
    </w:p>
    <w:p w14:paraId="297D6230" w14:textId="5D909442" w:rsidR="007932CD" w:rsidRPr="009104B5" w:rsidRDefault="00000000" w:rsidP="004D7FBF">
      <w:pPr>
        <w:pStyle w:val="Normalnumberd"/>
      </w:pPr>
      <w:del w:id="1117" w:author="Linus Kilander Xu" w:date="2024-03-05T07:52:00Z">
        <w:r w:rsidRPr="009104B5">
          <w:delText>6. The</w:delText>
        </w:r>
      </w:del>
      <w:ins w:id="1118" w:author="Linus Kilander Xu" w:date="2024-03-05T07:52:00Z">
        <w:r w:rsidR="004D7FBF" w:rsidRPr="004D7FBF">
          <w:t>By [12 months from the date of entry into force of this amending Regulation], the</w:t>
        </w:r>
      </w:ins>
      <w:r w:rsidR="004D7FBF" w:rsidRPr="004D7FBF">
        <w:t xml:space="preserve"> Commission </w:t>
      </w:r>
      <w:del w:id="1119" w:author="Linus Kilander Xu" w:date="2024-03-05T07:52:00Z">
        <w:r w:rsidRPr="009104B5">
          <w:delText>may</w:delText>
        </w:r>
      </w:del>
      <w:ins w:id="1120" w:author="Linus Kilander Xu" w:date="2024-03-05T07:52:00Z">
        <w:r w:rsidR="004D7FBF" w:rsidRPr="004D7FBF">
          <w:t>shall</w:t>
        </w:r>
      </w:ins>
      <w:r w:rsidR="004D7FBF" w:rsidRPr="004D7FBF">
        <w:t xml:space="preserve">, by means of implementing acts, establish </w:t>
      </w:r>
      <w:ins w:id="1121" w:author="Linus Kilander Xu" w:date="2024-03-05T07:52:00Z">
        <w:r w:rsidR="004D7FBF" w:rsidRPr="004D7FBF">
          <w:t xml:space="preserve">a list of </w:t>
        </w:r>
      </w:ins>
      <w:r w:rsidR="004D7FBF" w:rsidRPr="004D7FBF">
        <w:t xml:space="preserve">reference </w:t>
      </w:r>
      <w:del w:id="1122" w:author="Linus Kilander Xu" w:date="2024-03-05T07:52:00Z">
        <w:r w:rsidRPr="009104B5">
          <w:delText xml:space="preserve">numbers of </w:delText>
        </w:r>
      </w:del>
      <w:r w:rsidR="004D7FBF" w:rsidRPr="004D7FBF">
        <w:t xml:space="preserve">standards </w:t>
      </w:r>
      <w:ins w:id="1123" w:author="Linus Kilander Xu" w:date="2024-03-05T07:52:00Z">
        <w:r w:rsidR="004D7FBF" w:rsidRPr="004D7FBF">
          <w:t xml:space="preserve">and, where necessary, establish specifications and procedures </w:t>
        </w:r>
      </w:ins>
      <w:r w:rsidR="004D7FBF" w:rsidRPr="004D7FBF">
        <w:t xml:space="preserve">for qualified certificates for electronic seals. Compliance with the requirements laid down in Annex III shall be presumed where a qualified certificate for electronic seal </w:t>
      </w:r>
      <w:del w:id="1124" w:author="Linus Kilander Xu" w:date="2024-03-05T07:52:00Z">
        <w:r w:rsidRPr="009104B5">
          <w:delText>meets</w:delText>
        </w:r>
      </w:del>
      <w:ins w:id="1125" w:author="Linus Kilander Xu" w:date="2024-03-05T07:52:00Z">
        <w:r w:rsidR="004D7FBF" w:rsidRPr="004D7FBF">
          <w:t>complies with</w:t>
        </w:r>
      </w:ins>
      <w:r w:rsidR="004D7FBF" w:rsidRPr="004D7FBF">
        <w:t xml:space="preserve"> those standards</w:t>
      </w:r>
      <w:ins w:id="1126" w:author="Linus Kilander Xu" w:date="2024-03-05T07:52:00Z">
        <w:r w:rsidR="004D7FBF" w:rsidRPr="004D7FBF">
          <w:t>, specifications and procedures</w:t>
        </w:r>
      </w:ins>
      <w:r w:rsidR="004D7FBF" w:rsidRPr="004D7FBF">
        <w:t>. Those implementing acts shall be adopted in accordance with the examination procedure referred to in Article 48(2).</w:t>
      </w:r>
      <w:r w:rsidR="004D7FBF" w:rsidRPr="009104B5">
        <w:rPr>
          <w:i/>
        </w:rPr>
        <w:t xml:space="preserve"> </w:t>
      </w:r>
    </w:p>
    <w:p w14:paraId="4A2CA67A" w14:textId="77777777" w:rsidR="007932CD" w:rsidRPr="009104B5" w:rsidRDefault="00000000" w:rsidP="009104B5">
      <w:pPr>
        <w:pStyle w:val="Article"/>
      </w:pPr>
      <w:r w:rsidRPr="009104B5">
        <w:t>Article 39</w:t>
      </w:r>
      <w:r w:rsidRPr="009104B5">
        <w:rPr>
          <w:b/>
        </w:rPr>
        <w:t xml:space="preserve"> </w:t>
      </w:r>
    </w:p>
    <w:p w14:paraId="2DFB6466" w14:textId="77777777" w:rsidR="007932CD" w:rsidRPr="009104B5" w:rsidRDefault="00000000" w:rsidP="00ED7CE9">
      <w:pPr>
        <w:pStyle w:val="Heading2"/>
      </w:pPr>
      <w:r w:rsidRPr="009104B5">
        <w:t xml:space="preserve">Qualified electronic seal creation devices </w:t>
      </w:r>
    </w:p>
    <w:p w14:paraId="20475ADF" w14:textId="77777777" w:rsidR="007932CD" w:rsidRPr="009104B5" w:rsidRDefault="00000000" w:rsidP="00604306">
      <w:pPr>
        <w:pStyle w:val="Normalnumberd"/>
        <w:numPr>
          <w:ilvl w:val="0"/>
          <w:numId w:val="249"/>
        </w:numPr>
        <w:ind w:left="0" w:firstLine="0"/>
      </w:pPr>
      <w:r w:rsidRPr="009104B5">
        <w:t xml:space="preserve">Article 29 shall apply mutatis mutandis to requirements for qualified electronic seal creation devices. </w:t>
      </w:r>
    </w:p>
    <w:p w14:paraId="6C75F13B" w14:textId="77777777" w:rsidR="007932CD" w:rsidRPr="009104B5" w:rsidRDefault="00000000" w:rsidP="00604306">
      <w:pPr>
        <w:pStyle w:val="Normalnumberd"/>
      </w:pPr>
      <w:r w:rsidRPr="009104B5">
        <w:t xml:space="preserve">Article 30 shall apply mutatis mutandis to the certification of qualified electronic seal creation devices. </w:t>
      </w:r>
    </w:p>
    <w:p w14:paraId="03B44492" w14:textId="77777777" w:rsidR="007932CD" w:rsidRPr="0072147F" w:rsidRDefault="00000000" w:rsidP="00604306">
      <w:pPr>
        <w:pStyle w:val="Normalnumberd"/>
      </w:pPr>
      <w:r w:rsidRPr="009104B5">
        <w:t>Article 31 shall apply mutatis mutandis to the publication of a list of certified qualified electronic seal creation devices.</w:t>
      </w:r>
      <w:r w:rsidRPr="009104B5">
        <w:rPr>
          <w:i/>
        </w:rPr>
        <w:t xml:space="preserve"> </w:t>
      </w:r>
    </w:p>
    <w:p w14:paraId="5E224003" w14:textId="70EE6880" w:rsidR="0072147F" w:rsidRDefault="0072147F" w:rsidP="0072147F">
      <w:pPr>
        <w:pStyle w:val="Article"/>
        <w:rPr>
          <w:ins w:id="1127" w:author="Linus Kilander Xu" w:date="2024-03-05T07:52:00Z"/>
          <w:lang w:eastAsia="en-US"/>
        </w:rPr>
      </w:pPr>
      <w:r w:rsidRPr="00700421">
        <w:rPr>
          <w:rFonts w:eastAsia="Calibri"/>
          <w:lang w:eastAsia="en-US"/>
        </w:rPr>
        <w:t xml:space="preserve">Article </w:t>
      </w:r>
      <w:ins w:id="1128" w:author="Linus Kilander Xu" w:date="2024-03-05T07:52:00Z">
        <w:r w:rsidRPr="00276F27">
          <w:rPr>
            <w:rFonts w:eastAsia="Calibri"/>
            <w:lang w:eastAsia="en-US"/>
          </w:rPr>
          <w:t>39</w:t>
        </w:r>
        <w:r w:rsidRPr="00700421">
          <w:rPr>
            <w:rFonts w:eastAsia="Calibri"/>
            <w:lang w:eastAsia="en-US"/>
          </w:rPr>
          <w:t>a</w:t>
        </w:r>
      </w:ins>
    </w:p>
    <w:p w14:paraId="4D468407" w14:textId="077993A8" w:rsidR="0072147F" w:rsidRPr="00700421" w:rsidRDefault="0072147F" w:rsidP="0072147F">
      <w:pPr>
        <w:pStyle w:val="Heading2"/>
        <w:rPr>
          <w:ins w:id="1129" w:author="Linus Kilander Xu" w:date="2024-03-05T07:52:00Z"/>
          <w:rFonts w:eastAsia="Calibri"/>
          <w:lang w:eastAsia="en-US"/>
        </w:rPr>
      </w:pPr>
      <w:ins w:id="1130" w:author="Linus Kilander Xu" w:date="2024-03-05T07:52:00Z">
        <w:r w:rsidRPr="00700421">
          <w:rPr>
            <w:rFonts w:eastAsia="Calibri"/>
            <w:lang w:eastAsia="en-US"/>
          </w:rPr>
          <w:lastRenderedPageBreak/>
          <w:t xml:space="preserve">Requirements for a qualified service for the management of remote </w:t>
        </w:r>
        <w:r w:rsidRPr="00700421">
          <w:rPr>
            <w:rFonts w:eastAsia="Calibri"/>
            <w:i/>
            <w:lang w:eastAsia="en-US"/>
          </w:rPr>
          <w:t xml:space="preserve">qualified </w:t>
        </w:r>
        <w:r w:rsidRPr="00700421">
          <w:rPr>
            <w:rFonts w:eastAsia="Calibri"/>
            <w:lang w:eastAsia="en-US"/>
          </w:rPr>
          <w:t>electronic seal creation devices</w:t>
        </w:r>
      </w:ins>
    </w:p>
    <w:p w14:paraId="2543E8EC" w14:textId="77777777" w:rsidR="0072147F" w:rsidRPr="0072147F" w:rsidRDefault="0072147F" w:rsidP="0072147F">
      <w:pPr>
        <w:rPr>
          <w:ins w:id="1131" w:author="Linus Kilander Xu" w:date="2024-03-05T07:52:00Z"/>
          <w:rFonts w:eastAsia="Calibri"/>
          <w:lang w:eastAsia="en-US"/>
        </w:rPr>
      </w:pPr>
      <w:ins w:id="1132" w:author="Linus Kilander Xu" w:date="2024-03-05T07:52:00Z">
        <w:r w:rsidRPr="0072147F">
          <w:rPr>
            <w:rFonts w:eastAsia="Calibri"/>
            <w:lang w:eastAsia="en-US"/>
          </w:rPr>
          <w:t>Article 29a shall apply mutatis mutandis to a qualified service for the management of remote qualified electronic seal creation devices.’;</w:t>
        </w:r>
      </w:ins>
    </w:p>
    <w:p w14:paraId="35B74A50" w14:textId="77777777" w:rsidR="007932CD" w:rsidRPr="009104B5" w:rsidRDefault="00000000" w:rsidP="009104B5">
      <w:pPr>
        <w:pStyle w:val="Article"/>
      </w:pPr>
      <w:ins w:id="1133" w:author="Linus Kilander Xu" w:date="2024-03-05T07:52:00Z">
        <w:r w:rsidRPr="009104B5">
          <w:t xml:space="preserve">Article </w:t>
        </w:r>
      </w:ins>
      <w:r w:rsidRPr="009104B5">
        <w:t>40</w:t>
      </w:r>
      <w:r w:rsidRPr="009104B5">
        <w:rPr>
          <w:b/>
        </w:rPr>
        <w:t xml:space="preserve"> </w:t>
      </w:r>
    </w:p>
    <w:p w14:paraId="53AABE85" w14:textId="77777777" w:rsidR="007932CD" w:rsidRPr="009104B5" w:rsidRDefault="00000000" w:rsidP="00ED7CE9">
      <w:pPr>
        <w:pStyle w:val="Heading2"/>
      </w:pPr>
      <w:r w:rsidRPr="009104B5">
        <w:t xml:space="preserve">Validation and preservation of qualified electronic seals </w:t>
      </w:r>
    </w:p>
    <w:p w14:paraId="585BDDE4" w14:textId="77777777" w:rsidR="007932CD" w:rsidRDefault="00000000">
      <w:pPr>
        <w:ind w:left="-5" w:right="531"/>
      </w:pPr>
      <w:r w:rsidRPr="009104B5">
        <w:t>Articles 32, 33 and 34 shall apply mutatis mutandis to the validation and preservation of qualified electronic seals.</w:t>
      </w:r>
    </w:p>
    <w:p w14:paraId="266739DB" w14:textId="77777777" w:rsidR="00263A50" w:rsidRDefault="00263A50" w:rsidP="00263A50">
      <w:pPr>
        <w:pStyle w:val="Article"/>
        <w:rPr>
          <w:ins w:id="1134" w:author="Linus Kilander Xu" w:date="2024-03-05T07:52:00Z"/>
          <w:rFonts w:eastAsia="Calibri"/>
          <w:lang w:eastAsia="en-US"/>
        </w:rPr>
      </w:pPr>
      <w:ins w:id="1135" w:author="Linus Kilander Xu" w:date="2024-03-05T07:52:00Z">
        <w:r w:rsidRPr="00700421">
          <w:rPr>
            <w:rFonts w:eastAsia="Calibri"/>
            <w:lang w:eastAsia="en-US"/>
          </w:rPr>
          <w:t xml:space="preserve">Article </w:t>
        </w:r>
        <w:r w:rsidRPr="00276F27">
          <w:rPr>
            <w:rFonts w:eastAsia="Calibri"/>
            <w:lang w:eastAsia="en-US"/>
          </w:rPr>
          <w:t>40</w:t>
        </w:r>
        <w:r w:rsidRPr="00700421">
          <w:rPr>
            <w:rFonts w:eastAsia="Calibri"/>
            <w:lang w:eastAsia="en-US"/>
          </w:rPr>
          <w:t>a</w:t>
        </w:r>
      </w:ins>
    </w:p>
    <w:p w14:paraId="35283607" w14:textId="1072FD2C" w:rsidR="00263A50" w:rsidRPr="00700421" w:rsidRDefault="00263A50" w:rsidP="00263A50">
      <w:pPr>
        <w:pStyle w:val="Heading2"/>
        <w:rPr>
          <w:ins w:id="1136" w:author="Linus Kilander Xu" w:date="2024-03-05T07:52:00Z"/>
          <w:rFonts w:eastAsia="Calibri"/>
          <w:lang w:eastAsia="en-US"/>
        </w:rPr>
      </w:pPr>
      <w:ins w:id="1137" w:author="Linus Kilander Xu" w:date="2024-03-05T07:52:00Z">
        <w:r w:rsidRPr="00700421">
          <w:rPr>
            <w:rFonts w:eastAsia="Calibri"/>
            <w:lang w:eastAsia="en-US"/>
          </w:rPr>
          <w:t xml:space="preserve">Requirements for the validation of advanced electronic seals based on qualified certificates </w:t>
        </w:r>
      </w:ins>
    </w:p>
    <w:p w14:paraId="34153A78" w14:textId="172D2E01" w:rsidR="00263A50" w:rsidRDefault="00263A50" w:rsidP="00263A50">
      <w:pPr>
        <w:rPr>
          <w:ins w:id="1138" w:author="Linus Kilander Xu" w:date="2024-03-05T07:52:00Z"/>
          <w:rFonts w:eastAsia="Calibri"/>
          <w:lang w:eastAsia="en-US"/>
        </w:rPr>
      </w:pPr>
      <w:ins w:id="1139" w:author="Linus Kilander Xu" w:date="2024-03-05T07:52:00Z">
        <w:r w:rsidRPr="00700421">
          <w:rPr>
            <w:rFonts w:eastAsia="Calibri"/>
            <w:lang w:eastAsia="en-US"/>
          </w:rPr>
          <w:t xml:space="preserve">Article </w:t>
        </w:r>
        <w:r w:rsidRPr="00276F27">
          <w:rPr>
            <w:rFonts w:eastAsia="Calibri"/>
            <w:lang w:eastAsia="en-US"/>
          </w:rPr>
          <w:t>32</w:t>
        </w:r>
        <w:r w:rsidRPr="00700421">
          <w:rPr>
            <w:rFonts w:eastAsia="Calibri"/>
            <w:lang w:eastAsia="en-US"/>
          </w:rPr>
          <w:t>a shall apply mutatis mutandis to the validation of advanced electronic seals based on qualified certificates.</w:t>
        </w:r>
      </w:ins>
    </w:p>
    <w:p w14:paraId="3B4A9E13" w14:textId="77777777" w:rsidR="00263A50" w:rsidRDefault="00263A50">
      <w:pPr>
        <w:spacing w:before="0" w:after="160" w:line="259" w:lineRule="auto"/>
        <w:jc w:val="left"/>
        <w:rPr>
          <w:ins w:id="1140" w:author="Linus Kilander Xu" w:date="2024-03-05T07:52:00Z"/>
          <w:rFonts w:eastAsia="Calibri"/>
          <w:lang w:eastAsia="en-US"/>
        </w:rPr>
      </w:pPr>
      <w:ins w:id="1141" w:author="Linus Kilander Xu" w:date="2024-03-05T07:52:00Z">
        <w:r>
          <w:rPr>
            <w:rFonts w:eastAsia="Calibri"/>
            <w:lang w:eastAsia="en-US"/>
          </w:rPr>
          <w:br w:type="page"/>
        </w:r>
      </w:ins>
    </w:p>
    <w:p w14:paraId="575C4B0B" w14:textId="77777777" w:rsidR="007932CD" w:rsidRPr="009104B5" w:rsidRDefault="00000000" w:rsidP="00ED7CE9">
      <w:pPr>
        <w:pStyle w:val="Section"/>
      </w:pPr>
      <w:r w:rsidRPr="009104B5">
        <w:lastRenderedPageBreak/>
        <w:t xml:space="preserve">SECTION 6 </w:t>
      </w:r>
    </w:p>
    <w:p w14:paraId="0AB7CF53" w14:textId="77777777" w:rsidR="007932CD" w:rsidRPr="009104B5" w:rsidRDefault="00000000" w:rsidP="00ED7CE9">
      <w:pPr>
        <w:pStyle w:val="Section"/>
      </w:pPr>
      <w:r w:rsidRPr="009104B5">
        <w:t xml:space="preserve">Electronic time stamps </w:t>
      </w:r>
    </w:p>
    <w:p w14:paraId="48994CF6" w14:textId="77777777" w:rsidR="007932CD" w:rsidRPr="009104B5" w:rsidRDefault="00000000" w:rsidP="009104B5">
      <w:pPr>
        <w:pStyle w:val="Article"/>
      </w:pPr>
      <w:r w:rsidRPr="009104B5">
        <w:t>Article 41</w:t>
      </w:r>
      <w:r w:rsidRPr="009104B5">
        <w:rPr>
          <w:b/>
        </w:rPr>
        <w:t xml:space="preserve"> </w:t>
      </w:r>
    </w:p>
    <w:p w14:paraId="3C2A60D8" w14:textId="77777777" w:rsidR="007932CD" w:rsidRPr="009104B5" w:rsidRDefault="00000000" w:rsidP="00ED7CE9">
      <w:pPr>
        <w:pStyle w:val="Heading2"/>
      </w:pPr>
      <w:r w:rsidRPr="009104B5">
        <w:t xml:space="preserve">Legal effect of electronic time stamps </w:t>
      </w:r>
    </w:p>
    <w:p w14:paraId="40D21264" w14:textId="77777777" w:rsidR="007932CD" w:rsidRPr="009104B5" w:rsidRDefault="00000000" w:rsidP="009955F3">
      <w:pPr>
        <w:pStyle w:val="Normalnumberd"/>
        <w:numPr>
          <w:ilvl w:val="0"/>
          <w:numId w:val="250"/>
        </w:numPr>
        <w:ind w:left="0" w:firstLine="0"/>
      </w:pPr>
      <w:r w:rsidRPr="009104B5">
        <w:t xml:space="preserve">An electronic time stamp shall not be denied legal effect and admissibility as evidence in legal proceedings solely on the grounds that it is in an electronic form or that it does not meet the requirements of the qualified electronic time stamp. </w:t>
      </w:r>
    </w:p>
    <w:p w14:paraId="56184A96" w14:textId="77777777" w:rsidR="007932CD" w:rsidRPr="009104B5" w:rsidRDefault="00000000" w:rsidP="009955F3">
      <w:pPr>
        <w:pStyle w:val="Normalnumberd"/>
      </w:pPr>
      <w:r w:rsidRPr="009104B5">
        <w:t xml:space="preserve">A qualified electronic time stamp shall enjoy the presumption of the accuracy of the date and the time it indicates and the integrity of the data to which the date and time are bound. </w:t>
      </w:r>
    </w:p>
    <w:p w14:paraId="0E948E08" w14:textId="77777777" w:rsidR="007932CD" w:rsidRPr="009104B5" w:rsidRDefault="00000000">
      <w:pPr>
        <w:numPr>
          <w:ilvl w:val="0"/>
          <w:numId w:val="59"/>
        </w:numPr>
        <w:spacing w:after="588"/>
        <w:ind w:right="531"/>
        <w:rPr>
          <w:del w:id="1142" w:author="Linus Kilander Xu" w:date="2024-03-05T07:52:00Z"/>
        </w:rPr>
      </w:pPr>
      <w:del w:id="1143" w:author="Linus Kilander Xu" w:date="2024-03-05T07:52:00Z">
        <w:r w:rsidRPr="009104B5">
          <w:delText>A qualified electronic time stamp issued in one Member State shall be recognised as a qualified electronic time stamp in all Member States.</w:delText>
        </w:r>
        <w:r w:rsidRPr="009104B5">
          <w:rPr>
            <w:i/>
          </w:rPr>
          <w:delText xml:space="preserve"> </w:delText>
        </w:r>
      </w:del>
    </w:p>
    <w:p w14:paraId="7CF24889" w14:textId="06BC139C" w:rsidR="007932CD" w:rsidRPr="009104B5" w:rsidRDefault="009955F3" w:rsidP="009955F3">
      <w:pPr>
        <w:pStyle w:val="Normalnumberd"/>
        <w:rPr>
          <w:ins w:id="1144" w:author="Linus Kilander Xu" w:date="2024-03-05T07:52:00Z"/>
        </w:rPr>
      </w:pPr>
      <w:ins w:id="1145" w:author="Linus Kilander Xu" w:date="2024-03-05T07:52:00Z">
        <w:r>
          <w:t>[DELTED]</w:t>
        </w:r>
      </w:ins>
    </w:p>
    <w:p w14:paraId="75D5AD1F" w14:textId="77777777" w:rsidR="007932CD" w:rsidRPr="009104B5" w:rsidRDefault="00000000" w:rsidP="009104B5">
      <w:pPr>
        <w:pStyle w:val="Article"/>
      </w:pPr>
      <w:r w:rsidRPr="009104B5">
        <w:t>Article 42</w:t>
      </w:r>
      <w:r w:rsidRPr="009104B5">
        <w:rPr>
          <w:b/>
        </w:rPr>
        <w:t xml:space="preserve"> </w:t>
      </w:r>
    </w:p>
    <w:p w14:paraId="215F7A1F" w14:textId="77777777" w:rsidR="007932CD" w:rsidRPr="009104B5" w:rsidRDefault="00000000" w:rsidP="00ED7CE9">
      <w:pPr>
        <w:pStyle w:val="Heading2"/>
      </w:pPr>
      <w:r w:rsidRPr="009104B5">
        <w:t xml:space="preserve">Requirements for qualified electronic time stamps </w:t>
      </w:r>
    </w:p>
    <w:p w14:paraId="66DCB47A" w14:textId="30C1F88F" w:rsidR="007932CD" w:rsidRPr="009104B5" w:rsidRDefault="00000000" w:rsidP="00A901D4">
      <w:pPr>
        <w:pStyle w:val="Normalnumberd"/>
        <w:numPr>
          <w:ilvl w:val="0"/>
          <w:numId w:val="251"/>
        </w:numPr>
        <w:ind w:left="0" w:firstLine="0"/>
      </w:pPr>
      <w:del w:id="1146" w:author="Linus Kilander Xu" w:date="2024-03-05T07:52:00Z">
        <w:r w:rsidRPr="009104B5">
          <w:delText xml:space="preserve">1. </w:delText>
        </w:r>
        <w:r w:rsidRPr="009104B5">
          <w:tab/>
        </w:r>
      </w:del>
      <w:r w:rsidRPr="009104B5">
        <w:t xml:space="preserve">A qualified electronic time stamp shall meet the following requirements: </w:t>
      </w:r>
    </w:p>
    <w:p w14:paraId="3C049585"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binds the date and time to data in such a manner as to reasonably preclude the possibility of the data being changed undetectably; </w:t>
      </w:r>
    </w:p>
    <w:p w14:paraId="16E8EA0F" w14:textId="77777777" w:rsidR="007932CD" w:rsidRPr="00A901D4" w:rsidRDefault="00000000" w:rsidP="00A901D4">
      <w:pPr>
        <w:pStyle w:val="parenthesisnumbered"/>
        <w:numPr>
          <w:ilvl w:val="0"/>
          <w:numId w:val="248"/>
        </w:numPr>
        <w:ind w:hanging="720"/>
        <w:rPr>
          <w:rFonts w:eastAsia="Calibri"/>
          <w:bCs/>
          <w:iCs/>
          <w:lang w:eastAsia="en-US"/>
        </w:rPr>
      </w:pPr>
      <w:r w:rsidRPr="00A901D4">
        <w:rPr>
          <w:rFonts w:eastAsia="Calibri"/>
          <w:bCs/>
          <w:iCs/>
          <w:lang w:eastAsia="en-US"/>
        </w:rPr>
        <w:t xml:space="preserve">it is based on an accurate time source linked to Coordinated Universal Time; and </w:t>
      </w:r>
    </w:p>
    <w:p w14:paraId="0067F3A8" w14:textId="77777777" w:rsidR="007932CD" w:rsidRPr="00A901D4" w:rsidRDefault="00000000" w:rsidP="00A901D4">
      <w:pPr>
        <w:pStyle w:val="parenthesisnumbered"/>
        <w:numPr>
          <w:ilvl w:val="0"/>
          <w:numId w:val="253"/>
        </w:numPr>
        <w:ind w:hanging="720"/>
        <w:rPr>
          <w:rFonts w:eastAsia="Calibri"/>
          <w:bCs/>
          <w:iCs/>
          <w:lang w:eastAsia="en-US"/>
        </w:rPr>
      </w:pPr>
      <w:r w:rsidRPr="00A901D4">
        <w:rPr>
          <w:rFonts w:eastAsia="Calibri"/>
          <w:bCs/>
          <w:iCs/>
          <w:lang w:eastAsia="en-US"/>
        </w:rPr>
        <w:t xml:space="preserve">it is signed using an advanced electronic signature or sealed with an advanced electronic seal of the qualified trust service provider, or by some equivalent method. </w:t>
      </w:r>
    </w:p>
    <w:p w14:paraId="68EEE04C" w14:textId="7FD5692F" w:rsidR="00475E49" w:rsidRDefault="00000000" w:rsidP="00A901D4">
      <w:pPr>
        <w:pStyle w:val="Normalnumberd"/>
        <w:rPr>
          <w:ins w:id="1147" w:author="Linus Kilander Xu" w:date="2024-03-05T07:52:00Z"/>
        </w:rPr>
      </w:pPr>
      <w:del w:id="1148" w:author="Linus Kilander Xu" w:date="2024-03-05T07:52:00Z">
        <w:r w:rsidRPr="009104B5">
          <w:delText xml:space="preserve">2. The Commission may, by means of implementing acts, establish reference numbers of standards for the binding of date and time to data and for accurate time sources. </w:delText>
        </w:r>
      </w:del>
      <w:r w:rsidR="00475E49" w:rsidRPr="00475E49">
        <w:t xml:space="preserve">Compliance with the requirements laid down in paragraph 1 shall be presumed where the binding of date and time to data and the </w:t>
      </w:r>
      <w:del w:id="1149" w:author="Linus Kilander Xu" w:date="2024-03-05T07:52:00Z">
        <w:r w:rsidRPr="009104B5">
          <w:delText xml:space="preserve">accurate </w:delText>
        </w:r>
      </w:del>
      <w:ins w:id="1150" w:author="Linus Kilander Xu" w:date="2024-03-05T07:52:00Z">
        <w:r w:rsidR="00475E49" w:rsidRPr="00475E49">
          <w:t xml:space="preserve">accuracy of the </w:t>
        </w:r>
      </w:ins>
      <w:r w:rsidR="00475E49" w:rsidRPr="00475E49">
        <w:t xml:space="preserve">time source </w:t>
      </w:r>
      <w:del w:id="1151" w:author="Linus Kilander Xu" w:date="2024-03-05T07:52:00Z">
        <w:r w:rsidRPr="009104B5">
          <w:delText xml:space="preserve">meets those </w:delText>
        </w:r>
      </w:del>
      <w:ins w:id="1152" w:author="Linus Kilander Xu" w:date="2024-03-05T07:52:00Z">
        <w:r w:rsidR="00475E49" w:rsidRPr="00475E49">
          <w:t>comply with the standards, specifications and procedures referred to in paragraph</w:t>
        </w:r>
        <w:r w:rsidR="00475E49">
          <w:t xml:space="preserve"> [3]</w:t>
        </w:r>
        <w:r w:rsidR="00475E49" w:rsidRPr="00475E49">
          <w:t>.</w:t>
        </w:r>
      </w:ins>
    </w:p>
    <w:p w14:paraId="2EFB1BF8" w14:textId="39311CB9" w:rsidR="007932CD" w:rsidRPr="009104B5" w:rsidRDefault="00475E49" w:rsidP="00A901D4">
      <w:pPr>
        <w:pStyle w:val="Normalnumberd"/>
      </w:pPr>
      <w:ins w:id="1153" w:author="Linus Kilander Xu" w:date="2024-03-05T07:52:00Z">
        <w:r w:rsidRPr="00475E49">
          <w:t xml:space="preserve">By [12 months from the date of entry into force of this amending Regulation], the Commission shall, by means of implementing acts, establish a list of reference </w:t>
        </w:r>
      </w:ins>
      <w:r w:rsidRPr="00475E49">
        <w:t>standards</w:t>
      </w:r>
      <w:del w:id="1154" w:author="Linus Kilander Xu" w:date="2024-03-05T07:52:00Z">
        <w:r w:rsidR="00000000" w:rsidRPr="009104B5">
          <w:delText>.</w:delText>
        </w:r>
      </w:del>
      <w:ins w:id="1155" w:author="Linus Kilander Xu" w:date="2024-03-05T07:52:00Z">
        <w:r w:rsidRPr="00475E49">
          <w:t xml:space="preserve"> and, where necessary, establish specifications and procedures for the binding of date and time to data and for establishing the accuracy of time sources.</w:t>
        </w:r>
      </w:ins>
      <w:r w:rsidRPr="00475E49">
        <w:t xml:space="preserve"> Those implementing acts shall be adopted in accordance with the examination procedure referred to in Article 48(2).</w:t>
      </w:r>
      <w:r w:rsidRPr="009104B5">
        <w:rPr>
          <w:i/>
          <w:sz w:val="17"/>
        </w:rPr>
        <w:t xml:space="preserve"> </w:t>
      </w:r>
    </w:p>
    <w:p w14:paraId="726CCBD0" w14:textId="77777777" w:rsidR="007932CD" w:rsidRPr="009104B5" w:rsidRDefault="00000000" w:rsidP="00ED7CE9">
      <w:pPr>
        <w:pStyle w:val="Section"/>
      </w:pPr>
      <w:r w:rsidRPr="009104B5">
        <w:t xml:space="preserve">SECTION 7 </w:t>
      </w:r>
    </w:p>
    <w:p w14:paraId="52D3E72B" w14:textId="77777777" w:rsidR="007932CD" w:rsidRPr="009104B5" w:rsidRDefault="00000000" w:rsidP="00ED7CE9">
      <w:pPr>
        <w:pStyle w:val="Section"/>
      </w:pPr>
      <w:r w:rsidRPr="009104B5">
        <w:t xml:space="preserve">Electronic registered delivery services </w:t>
      </w:r>
    </w:p>
    <w:p w14:paraId="26583929" w14:textId="77777777" w:rsidR="007932CD" w:rsidRPr="009104B5" w:rsidRDefault="00000000" w:rsidP="009104B5">
      <w:pPr>
        <w:pStyle w:val="Article"/>
      </w:pPr>
      <w:r w:rsidRPr="009104B5">
        <w:t>Article 43</w:t>
      </w:r>
      <w:r w:rsidRPr="009104B5">
        <w:rPr>
          <w:b/>
        </w:rPr>
        <w:t xml:space="preserve"> </w:t>
      </w:r>
    </w:p>
    <w:p w14:paraId="219599E3" w14:textId="77777777" w:rsidR="007932CD" w:rsidRPr="009104B5" w:rsidRDefault="00000000" w:rsidP="00ED7CE9">
      <w:pPr>
        <w:pStyle w:val="Heading2"/>
      </w:pPr>
      <w:r w:rsidRPr="009104B5">
        <w:lastRenderedPageBreak/>
        <w:t xml:space="preserve">Legal effect of an electronic registered delivery service </w:t>
      </w:r>
    </w:p>
    <w:p w14:paraId="033D5197" w14:textId="77777777" w:rsidR="007932CD" w:rsidRPr="009104B5" w:rsidRDefault="00000000" w:rsidP="00D73972">
      <w:pPr>
        <w:pStyle w:val="Normalnumberd"/>
        <w:numPr>
          <w:ilvl w:val="0"/>
          <w:numId w:val="255"/>
        </w:numPr>
        <w:ind w:left="0" w:firstLine="0"/>
      </w:pPr>
      <w:r w:rsidRPr="009104B5">
        <w:t xml:space="preserve">Data sent and received using an electronic registered delivery service shall not be denied legal effect and admissibility as evidence in legal proceedings solely on the grounds that it is in an electronic form or that it does not meet the requirements of the qualified electronic registered delivery service. </w:t>
      </w:r>
    </w:p>
    <w:p w14:paraId="626FC334" w14:textId="77777777" w:rsidR="007932CD" w:rsidRPr="009104B5" w:rsidRDefault="00000000" w:rsidP="00D73972">
      <w:pPr>
        <w:pStyle w:val="Normalnumberd"/>
      </w:pPr>
      <w:r w:rsidRPr="009104B5">
        <w:t>Data sent and received using a qualified electronic registered delivery service shall enjoy the presumption of the integrity of the data, the sending of that data by the identified sender, its receipt by the identified addressee and the accuracy of the date and time of sending and receipt indicated by the qualified electronic registered delivery service.</w:t>
      </w:r>
    </w:p>
    <w:p w14:paraId="74A08851" w14:textId="77777777" w:rsidR="007932CD" w:rsidRPr="009104B5" w:rsidRDefault="00000000" w:rsidP="009104B5">
      <w:pPr>
        <w:pStyle w:val="Article"/>
      </w:pPr>
      <w:r w:rsidRPr="009104B5">
        <w:t>Article 44</w:t>
      </w:r>
      <w:r w:rsidRPr="009104B5">
        <w:rPr>
          <w:b/>
        </w:rPr>
        <w:t xml:space="preserve"> </w:t>
      </w:r>
    </w:p>
    <w:p w14:paraId="4D9A87E2" w14:textId="77777777" w:rsidR="007932CD" w:rsidRPr="009104B5" w:rsidRDefault="00000000" w:rsidP="00ED7CE9">
      <w:pPr>
        <w:pStyle w:val="Heading2"/>
      </w:pPr>
      <w:r w:rsidRPr="009104B5">
        <w:t xml:space="preserve">Requirements for qualified electronic registered delivery services </w:t>
      </w:r>
    </w:p>
    <w:p w14:paraId="3C5BB7B4" w14:textId="2C27A75F" w:rsidR="007932CD" w:rsidRPr="009104B5" w:rsidRDefault="00000000" w:rsidP="00D73972">
      <w:pPr>
        <w:pStyle w:val="Normalnumberd"/>
        <w:numPr>
          <w:ilvl w:val="0"/>
          <w:numId w:val="256"/>
        </w:numPr>
      </w:pPr>
      <w:del w:id="1156" w:author="Linus Kilander Xu" w:date="2024-03-05T07:52:00Z">
        <w:r w:rsidRPr="009104B5">
          <w:delText xml:space="preserve">1. </w:delText>
        </w:r>
        <w:r w:rsidRPr="009104B5">
          <w:tab/>
        </w:r>
      </w:del>
      <w:r w:rsidRPr="009104B5">
        <w:t xml:space="preserve">Qualified electronic registered delivery services shall meet the following requirements: </w:t>
      </w:r>
    </w:p>
    <w:p w14:paraId="25A33CA0" w14:textId="77777777" w:rsidR="007932CD" w:rsidRPr="00D73972" w:rsidRDefault="00000000" w:rsidP="00D73972">
      <w:pPr>
        <w:pStyle w:val="parenthesisnumbered"/>
        <w:numPr>
          <w:ilvl w:val="0"/>
          <w:numId w:val="258"/>
        </w:numPr>
        <w:ind w:hanging="720"/>
        <w:rPr>
          <w:rFonts w:eastAsia="Calibri"/>
          <w:bCs/>
          <w:iCs/>
          <w:lang w:eastAsia="en-US"/>
        </w:rPr>
      </w:pPr>
      <w:r w:rsidRPr="00D73972">
        <w:rPr>
          <w:rFonts w:eastAsia="Calibri"/>
          <w:bCs/>
          <w:iCs/>
          <w:lang w:eastAsia="en-US"/>
        </w:rPr>
        <w:t xml:space="preserve">they are provided by one or more qualified trust service provider(s); </w:t>
      </w:r>
    </w:p>
    <w:p w14:paraId="02597D80"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with a high level of confidence the identification of the sender; </w:t>
      </w:r>
    </w:p>
    <w:p w14:paraId="3E3053E5"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they ensure the identification of the addressee before the delivery of the data; </w:t>
      </w:r>
    </w:p>
    <w:p w14:paraId="5F0F3B1A"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sending and receiving of data </w:t>
      </w:r>
      <w:proofErr w:type="gramStart"/>
      <w:r w:rsidRPr="00D73972">
        <w:rPr>
          <w:rFonts w:eastAsia="Calibri"/>
          <w:bCs/>
          <w:iCs/>
          <w:lang w:eastAsia="en-US"/>
        </w:rPr>
        <w:t>is</w:t>
      </w:r>
      <w:proofErr w:type="gramEnd"/>
      <w:r w:rsidRPr="00D73972">
        <w:rPr>
          <w:rFonts w:eastAsia="Calibri"/>
          <w:bCs/>
          <w:iCs/>
          <w:lang w:eastAsia="en-US"/>
        </w:rPr>
        <w:t xml:space="preserve"> secured by an advanced electronic signature or an advanced electronic seal of a qualified trust service provider in such a manner as to preclude the possibility of the data being changed undetectably; </w:t>
      </w:r>
    </w:p>
    <w:p w14:paraId="665B4D27" w14:textId="77777777" w:rsidR="007932CD" w:rsidRP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any change of the data needed for the purpose of sending or receiving the data is clearly indicated to the sender and addressee of the data; </w:t>
      </w:r>
    </w:p>
    <w:p w14:paraId="677BC134" w14:textId="77777777" w:rsidR="00D73972" w:rsidRDefault="00000000" w:rsidP="00D73972">
      <w:pPr>
        <w:pStyle w:val="parenthesisnumbered"/>
        <w:numPr>
          <w:ilvl w:val="0"/>
          <w:numId w:val="253"/>
        </w:numPr>
        <w:ind w:hanging="720"/>
        <w:rPr>
          <w:rFonts w:eastAsia="Calibri"/>
          <w:bCs/>
          <w:iCs/>
          <w:lang w:eastAsia="en-US"/>
        </w:rPr>
      </w:pPr>
      <w:r w:rsidRPr="00D73972">
        <w:rPr>
          <w:rFonts w:eastAsia="Calibri"/>
          <w:bCs/>
          <w:iCs/>
          <w:lang w:eastAsia="en-US"/>
        </w:rPr>
        <w:t xml:space="preserve">the date and time of sending, receiving and any change of data are indicated by a qualified electronic time stamp. </w:t>
      </w:r>
    </w:p>
    <w:p w14:paraId="73613424" w14:textId="7CA52B51" w:rsidR="007932CD" w:rsidRPr="00D73972" w:rsidRDefault="00000000" w:rsidP="00D73972">
      <w:pPr>
        <w:rPr>
          <w:rFonts w:eastAsia="Calibri"/>
          <w:bCs/>
          <w:iCs/>
          <w:lang w:eastAsia="en-US"/>
        </w:rPr>
      </w:pPr>
      <w:r w:rsidRPr="009104B5">
        <w:t xml:space="preserve">In the event of the data being transferred between two or more qualified trust service providers, the requirements in points (a) to (f) shall apply to all the qualified trust service providers. </w:t>
      </w:r>
    </w:p>
    <w:p w14:paraId="731A3E90" w14:textId="76621B10" w:rsidR="007932CD" w:rsidRDefault="00000000" w:rsidP="00D73972">
      <w:pPr>
        <w:pStyle w:val="Normalnumberd"/>
      </w:pPr>
      <w:del w:id="1157" w:author="Linus Kilander Xu" w:date="2024-03-05T07:52:00Z">
        <w:r w:rsidRPr="009104B5">
          <w:delText xml:space="preserve">2. </w:delText>
        </w:r>
        <w:r w:rsidRPr="009104B5">
          <w:tab/>
          <w:delText>The</w:delText>
        </w:r>
      </w:del>
      <w:ins w:id="1158" w:author="Linus Kilander Xu" w:date="2024-03-05T07:52:00Z">
        <w:r w:rsidR="00D73972" w:rsidRPr="00D73972">
          <w:t>By [12 months from the date of entry into force of this amending Regulation], the</w:t>
        </w:r>
      </w:ins>
      <w:r w:rsidR="00D73972" w:rsidRPr="00D73972">
        <w:t xml:space="preserve"> Commission </w:t>
      </w:r>
      <w:del w:id="1159" w:author="Linus Kilander Xu" w:date="2024-03-05T07:52:00Z">
        <w:r w:rsidRPr="009104B5">
          <w:delText>may</w:delText>
        </w:r>
      </w:del>
      <w:ins w:id="1160" w:author="Linus Kilander Xu" w:date="2024-03-05T07:52:00Z">
        <w:r w:rsidR="00D73972" w:rsidRPr="00D73972">
          <w:t>shall</w:t>
        </w:r>
      </w:ins>
      <w:r w:rsidR="00D73972" w:rsidRPr="00D73972">
        <w:t xml:space="preserve">, by means of implementing acts, establish </w:t>
      </w:r>
      <w:ins w:id="1161" w:author="Linus Kilander Xu" w:date="2024-03-05T07:52:00Z">
        <w:r w:rsidR="00D73972" w:rsidRPr="00D73972">
          <w:t xml:space="preserve">a list of </w:t>
        </w:r>
      </w:ins>
      <w:r w:rsidR="00D73972" w:rsidRPr="00D73972">
        <w:t xml:space="preserve">reference </w:t>
      </w:r>
      <w:del w:id="1162" w:author="Linus Kilander Xu" w:date="2024-03-05T07:52:00Z">
        <w:r w:rsidRPr="009104B5">
          <w:delText xml:space="preserve">numbers of </w:delText>
        </w:r>
      </w:del>
      <w:r w:rsidR="00D73972" w:rsidRPr="00D73972">
        <w:t xml:space="preserve">standards </w:t>
      </w:r>
      <w:ins w:id="1163" w:author="Linus Kilander Xu" w:date="2024-03-05T07:52:00Z">
        <w:r w:rsidR="00D73972" w:rsidRPr="00D73972">
          <w:t xml:space="preserve">and, where necessary, establish specifications and procedures </w:t>
        </w:r>
      </w:ins>
      <w:r w:rsidR="00D73972" w:rsidRPr="00D73972">
        <w:t xml:space="preserve">for processes for sending and receiving data. </w:t>
      </w:r>
      <w:del w:id="1164" w:author="Linus Kilander Xu" w:date="2024-03-05T07:52:00Z">
        <w:r w:rsidRPr="009104B5">
          <w:delText xml:space="preserve">Compliance with the requirements laid down in paragraph 1 shall be presumed where the process for sending and receiving data meets those standards. </w:delText>
        </w:r>
      </w:del>
      <w:r w:rsidR="00D73972" w:rsidRPr="00D73972">
        <w:t>Those implementing acts shall be adopted in accordance with the examination procedure referred to in Article 48(2).</w:t>
      </w:r>
      <w:del w:id="1165" w:author="Linus Kilander Xu" w:date="2024-03-05T07:52:00Z">
        <w:r w:rsidRPr="009104B5">
          <w:rPr>
            <w:i/>
            <w:sz w:val="17"/>
          </w:rPr>
          <w:delText xml:space="preserve"> </w:delText>
        </w:r>
      </w:del>
    </w:p>
    <w:p w14:paraId="0EAE1BA4" w14:textId="77777777" w:rsidR="003F7BC8" w:rsidRDefault="003F7BC8" w:rsidP="003F7BC8">
      <w:pPr>
        <w:pStyle w:val="Normalnumberd"/>
        <w:rPr>
          <w:ins w:id="1166" w:author="Linus Kilander Xu" w:date="2024-03-05T07:52:00Z"/>
        </w:rPr>
      </w:pPr>
      <w:ins w:id="1167" w:author="Linus Kilander Xu" w:date="2024-03-05T07:52:00Z">
        <w:r>
          <w:t>Providers of qualified electronic registered delivery services may agree on interoperability between qualified electronic registered delivery services which they provide. Such interoperability framework shall comply with the requirements laid down in paragraph 1 and such compliance shall be confirmed by a conformity assessment body.</w:t>
        </w:r>
      </w:ins>
    </w:p>
    <w:p w14:paraId="3FD30D11" w14:textId="2DE7AE1A" w:rsidR="00705A40" w:rsidRDefault="003F7BC8" w:rsidP="003F7BC8">
      <w:pPr>
        <w:pStyle w:val="Normalnumberd"/>
        <w:rPr>
          <w:ins w:id="1168" w:author="Linus Kilander Xu" w:date="2024-03-05T07:52:00Z"/>
        </w:rPr>
      </w:pPr>
      <w:ins w:id="1169" w:author="Linus Kilander Xu" w:date="2024-03-05T07:52:00Z">
        <w:r>
          <w:t>The Commission may, by means of implementing acts, establish a list of reference standards and, where necessary, establish specifications and procedures for the interoperability framework referred to in paragraph 2a of this Article. The technical specifications and content of standards shall be cost-effective and proportionate. The implementing acts shall be adopted in accordance with the examination procedure referred to in Article 48(2).</w:t>
        </w:r>
      </w:ins>
    </w:p>
    <w:p w14:paraId="2C0EEDDE" w14:textId="77777777" w:rsidR="00705A40" w:rsidRDefault="00705A40">
      <w:pPr>
        <w:spacing w:before="0" w:after="160" w:line="259" w:lineRule="auto"/>
        <w:jc w:val="left"/>
        <w:rPr>
          <w:ins w:id="1170" w:author="Linus Kilander Xu" w:date="2024-03-05T07:52:00Z"/>
          <w:rFonts w:eastAsia="Calibri"/>
        </w:rPr>
      </w:pPr>
      <w:ins w:id="1171" w:author="Linus Kilander Xu" w:date="2024-03-05T07:52:00Z">
        <w:r>
          <w:lastRenderedPageBreak/>
          <w:br w:type="page"/>
        </w:r>
      </w:ins>
    </w:p>
    <w:p w14:paraId="50DF1352" w14:textId="77777777" w:rsidR="007932CD" w:rsidRPr="009104B5" w:rsidRDefault="00000000" w:rsidP="00ED7CE9">
      <w:pPr>
        <w:pStyle w:val="Section"/>
      </w:pPr>
      <w:r w:rsidRPr="009104B5">
        <w:lastRenderedPageBreak/>
        <w:t xml:space="preserve">SECTION 8 </w:t>
      </w:r>
    </w:p>
    <w:p w14:paraId="18F5181E" w14:textId="77777777" w:rsidR="007932CD" w:rsidRPr="009104B5" w:rsidRDefault="00000000" w:rsidP="00ED7CE9">
      <w:pPr>
        <w:pStyle w:val="Section"/>
      </w:pPr>
      <w:r w:rsidRPr="009104B5">
        <w:t xml:space="preserve">Website authentication </w:t>
      </w:r>
    </w:p>
    <w:p w14:paraId="5E37521D" w14:textId="2CB526C8" w:rsidR="00705A40" w:rsidRPr="00705A40" w:rsidRDefault="00705A40" w:rsidP="00705A40">
      <w:pPr>
        <w:pStyle w:val="Article"/>
      </w:pPr>
      <w:r w:rsidRPr="00705A40">
        <w:t>Article 45</w:t>
      </w:r>
      <w:del w:id="1172" w:author="Linus Kilander Xu" w:date="2024-03-05T07:52:00Z">
        <w:r w:rsidR="00000000" w:rsidRPr="009104B5">
          <w:rPr>
            <w:b/>
          </w:rPr>
          <w:delText xml:space="preserve"> </w:delText>
        </w:r>
      </w:del>
    </w:p>
    <w:p w14:paraId="0B561D0C" w14:textId="3C9D84C6" w:rsidR="00705A40" w:rsidRPr="00705A40" w:rsidRDefault="00705A40" w:rsidP="00705A40">
      <w:pPr>
        <w:pStyle w:val="Heading2"/>
      </w:pPr>
      <w:r w:rsidRPr="00705A40">
        <w:t>Requirements for qualified certificates for website authentication</w:t>
      </w:r>
      <w:del w:id="1173" w:author="Linus Kilander Xu" w:date="2024-03-05T07:52:00Z">
        <w:r w:rsidR="00000000" w:rsidRPr="009104B5">
          <w:delText xml:space="preserve"> </w:delText>
        </w:r>
      </w:del>
    </w:p>
    <w:p w14:paraId="01A5082A" w14:textId="04422279" w:rsidR="00705A40" w:rsidRPr="00705A40" w:rsidRDefault="00705A40" w:rsidP="00705A40">
      <w:pPr>
        <w:pStyle w:val="Normalnumberd"/>
        <w:numPr>
          <w:ilvl w:val="0"/>
          <w:numId w:val="260"/>
        </w:numPr>
        <w:ind w:left="0" w:firstLine="0"/>
      </w:pPr>
      <w:r w:rsidRPr="00705A40">
        <w:t xml:space="preserve">Qualified certificates for website authentication shall meet the requirements laid down in Annex IV. </w:t>
      </w:r>
      <w:ins w:id="1174" w:author="Linus Kilander Xu" w:date="2024-03-05T07:52:00Z">
        <w:r w:rsidRPr="00705A40">
          <w:t>The evaluation of compliance with those requirements shall be carried out in accordance with the standards, specifications and procedures referred to in paragraph 2 of this Article.</w:t>
        </w:r>
      </w:ins>
    </w:p>
    <w:p w14:paraId="0000D176" w14:textId="2B803FDC" w:rsidR="00705A40" w:rsidRPr="00527831" w:rsidRDefault="00000000" w:rsidP="00705A40">
      <w:pPr>
        <w:pStyle w:val="Normalnumberd"/>
        <w:rPr>
          <w:ins w:id="1175" w:author="Linus Kilander Xu" w:date="2024-03-05T07:52:00Z"/>
          <w:b/>
        </w:rPr>
      </w:pPr>
      <w:del w:id="1176" w:author="Linus Kilander Xu" w:date="2024-03-05T07:52:00Z">
        <w:r w:rsidRPr="009104B5">
          <w:delText>The Commission may, by means of implementing acts, establish reference numbers</w:delText>
        </w:r>
      </w:del>
      <w:ins w:id="1177" w:author="Linus Kilander Xu" w:date="2024-03-05T07:52:00Z">
        <w:r w:rsidR="00705A40" w:rsidRPr="00705A40">
          <w:t>Qualified certificates for website authentication issued in accordance with paragraph 1 of this Article shall be recognised by providers</w:t>
        </w:r>
      </w:ins>
      <w:r w:rsidR="00705A40" w:rsidRPr="00705A40">
        <w:t xml:space="preserve"> of </w:t>
      </w:r>
      <w:del w:id="1178" w:author="Linus Kilander Xu" w:date="2024-03-05T07:52:00Z">
        <w:r w:rsidRPr="009104B5">
          <w:delText xml:space="preserve">standards for </w:delText>
        </w:r>
      </w:del>
      <w:ins w:id="1179" w:author="Linus Kilander Xu" w:date="2024-03-05T07:52:00Z">
        <w:r w:rsidR="00705A40" w:rsidRPr="00705A40">
          <w:t>web-</w:t>
        </w:r>
        <w:proofErr w:type="spellStart"/>
        <w:proofErr w:type="gramStart"/>
        <w:r w:rsidR="00705A40" w:rsidRPr="00705A40">
          <w:t>browsers.Providers</w:t>
        </w:r>
        <w:proofErr w:type="spellEnd"/>
        <w:proofErr w:type="gramEnd"/>
        <w:r w:rsidR="00705A40" w:rsidRPr="00705A40">
          <w:t xml:space="preserve"> of web-browsers shall ensure that the identity data attested in the certificate and additional attested attributes are displayed in a user-friendly manner. Providers of web-browsers shall ensure support and interoperability with </w:t>
        </w:r>
      </w:ins>
      <w:r w:rsidR="00705A40" w:rsidRPr="00705A40">
        <w:t>qualified certificates for website authentication</w:t>
      </w:r>
      <w:del w:id="1180" w:author="Linus Kilander Xu" w:date="2024-03-05T07:52:00Z">
        <w:r w:rsidRPr="009104B5">
          <w:delText xml:space="preserve">. Compliance with the requirements laid down in </w:delText>
        </w:r>
      </w:del>
      <w:ins w:id="1181" w:author="Linus Kilander Xu" w:date="2024-03-05T07:52:00Z">
        <w:r w:rsidR="00705A40" w:rsidRPr="00705A40">
          <w:t xml:space="preserve"> referred to in paragraph 1 of this Article, with the exception of microenterprises or small enterprises as defined in Article 2 of the </w:t>
        </w:r>
      </w:ins>
      <w:r w:rsidR="00705A40" w:rsidRPr="00705A40">
        <w:t xml:space="preserve">Annex </w:t>
      </w:r>
      <w:del w:id="1182" w:author="Linus Kilander Xu" w:date="2024-03-05T07:52:00Z">
        <w:r w:rsidRPr="009104B5">
          <w:delText xml:space="preserve">IV shall be presumed where a qualified certificate </w:delText>
        </w:r>
      </w:del>
      <w:ins w:id="1183" w:author="Linus Kilander Xu" w:date="2024-03-05T07:52:00Z">
        <w:r w:rsidR="00705A40" w:rsidRPr="00705A40">
          <w:t>to Recommendation 2003/361/EC during the first five years of operating as providers of web-browsing services</w:t>
        </w:r>
        <w:r w:rsidR="00527831">
          <w:t>.</w:t>
        </w:r>
      </w:ins>
    </w:p>
    <w:p w14:paraId="6ABB8F77" w14:textId="721E937D" w:rsidR="00527831" w:rsidRPr="00700421" w:rsidRDefault="00527831" w:rsidP="00527831">
      <w:pPr>
        <w:pStyle w:val="Normalnumberd"/>
        <w:rPr>
          <w:ins w:id="1184" w:author="Linus Kilander Xu" w:date="2024-03-05T07:52:00Z"/>
          <w:lang w:eastAsia="en-US"/>
        </w:rPr>
      </w:pPr>
      <w:ins w:id="1185" w:author="Linus Kilander Xu" w:date="2024-03-05T07:52:00Z">
        <w:r w:rsidRPr="00700421">
          <w:rPr>
            <w:lang w:eastAsia="en-US"/>
          </w:rPr>
          <w:t xml:space="preserve">Qualified certificates </w:t>
        </w:r>
      </w:ins>
      <w:r w:rsidRPr="00700421">
        <w:rPr>
          <w:lang w:eastAsia="en-US"/>
        </w:rPr>
        <w:t xml:space="preserve">for website authentication </w:t>
      </w:r>
      <w:del w:id="1186" w:author="Linus Kilander Xu" w:date="2024-03-05T07:52:00Z">
        <w:r w:rsidR="00000000" w:rsidRPr="009104B5">
          <w:delText>meets those standards.</w:delText>
        </w:r>
      </w:del>
      <w:ins w:id="1187" w:author="Linus Kilander Xu" w:date="2024-03-05T07:52:00Z">
        <w:r w:rsidRPr="00700421">
          <w:rPr>
            <w:lang w:eastAsia="en-US"/>
          </w:rPr>
          <w:t xml:space="preserve">shall not be subject to any mandatory requirements other than the requirements laid down in paragraph </w:t>
        </w:r>
        <w:r w:rsidRPr="00276F27">
          <w:rPr>
            <w:lang w:eastAsia="en-US"/>
          </w:rPr>
          <w:t>1</w:t>
        </w:r>
        <w:r w:rsidRPr="00700421">
          <w:rPr>
            <w:lang w:eastAsia="en-US"/>
          </w:rPr>
          <w:t>.</w:t>
        </w:r>
      </w:ins>
    </w:p>
    <w:p w14:paraId="387BBCE5" w14:textId="1A0D27EF" w:rsidR="00527831" w:rsidRPr="00527831" w:rsidRDefault="00527831" w:rsidP="00527831">
      <w:pPr>
        <w:pStyle w:val="Normalnumberd"/>
      </w:pPr>
      <w:ins w:id="1188" w:author="Linus Kilander Xu" w:date="2024-03-05T07:52:00Z">
        <w:r w:rsidRPr="00527831">
          <w:t>By [12 months from the date of entry into force of this amending Regulation], the Commission shall, by means of implementing acts, establish a list of reference standards and, where necessary, establish specifications and procedures for qualified certificates for website authentication, referred to in paragraph 1 of this Article.</w:t>
        </w:r>
      </w:ins>
      <w:r w:rsidRPr="00527831">
        <w:t xml:space="preserve"> Those implementing acts shall be adopted in accordance with the examination procedure referred to in Article 48(2).</w:t>
      </w:r>
      <w:del w:id="1189" w:author="Linus Kilander Xu" w:date="2024-03-05T07:52:00Z">
        <w:r w:rsidR="00000000" w:rsidRPr="009104B5">
          <w:rPr>
            <w:sz w:val="17"/>
          </w:rPr>
          <w:delText xml:space="preserve"> </w:delText>
        </w:r>
      </w:del>
    </w:p>
    <w:p w14:paraId="0A2FA7D9" w14:textId="176B7A6A" w:rsidR="00B43B94" w:rsidRDefault="00B43B94" w:rsidP="00B43B94">
      <w:pPr>
        <w:pStyle w:val="Article"/>
        <w:rPr>
          <w:ins w:id="1190" w:author="Linus Kilander Xu" w:date="2024-03-05T07:52:00Z"/>
          <w:lang w:eastAsia="en-US"/>
        </w:rPr>
      </w:pPr>
      <w:ins w:id="1191" w:author="Linus Kilander Xu" w:date="2024-03-05T07:52:00Z">
        <w:r w:rsidRPr="00700421">
          <w:rPr>
            <w:rFonts w:eastAsia="Calibri"/>
            <w:lang w:eastAsia="en-US"/>
          </w:rPr>
          <w:t xml:space="preserve">Article </w:t>
        </w:r>
        <w:r w:rsidRPr="00276F27">
          <w:rPr>
            <w:rFonts w:eastAsia="Calibri"/>
            <w:lang w:eastAsia="en-US"/>
          </w:rPr>
          <w:t>45</w:t>
        </w:r>
        <w:r w:rsidRPr="00700421">
          <w:rPr>
            <w:rFonts w:eastAsia="Calibri"/>
            <w:lang w:eastAsia="en-US"/>
          </w:rPr>
          <w:t>a</w:t>
        </w:r>
      </w:ins>
    </w:p>
    <w:p w14:paraId="09C33B3E" w14:textId="22B4B926" w:rsidR="00B43B94" w:rsidRPr="00700421" w:rsidRDefault="00B43B94" w:rsidP="00B43B94">
      <w:pPr>
        <w:pStyle w:val="Heading2"/>
        <w:rPr>
          <w:ins w:id="1192" w:author="Linus Kilander Xu" w:date="2024-03-05T07:52:00Z"/>
          <w:rFonts w:eastAsia="Calibri"/>
          <w:lang w:eastAsia="en-US"/>
        </w:rPr>
      </w:pPr>
      <w:ins w:id="1193" w:author="Linus Kilander Xu" w:date="2024-03-05T07:52:00Z">
        <w:r w:rsidRPr="00700421">
          <w:rPr>
            <w:rFonts w:eastAsia="Calibri"/>
            <w:lang w:eastAsia="en-US"/>
          </w:rPr>
          <w:t>Cybersecurity precautionary measures</w:t>
        </w:r>
      </w:ins>
    </w:p>
    <w:p w14:paraId="21C47060" w14:textId="3792A0B5" w:rsidR="00B43B94" w:rsidRPr="00700421" w:rsidRDefault="00B43B94" w:rsidP="00B43B94">
      <w:pPr>
        <w:pStyle w:val="Normalnumberd"/>
        <w:numPr>
          <w:ilvl w:val="0"/>
          <w:numId w:val="261"/>
        </w:numPr>
        <w:ind w:left="0" w:firstLine="0"/>
        <w:rPr>
          <w:ins w:id="1194" w:author="Linus Kilander Xu" w:date="2024-03-05T07:52:00Z"/>
          <w:lang w:eastAsia="en-US"/>
        </w:rPr>
      </w:pPr>
      <w:ins w:id="1195" w:author="Linus Kilander Xu" w:date="2024-03-05T07:52:00Z">
        <w:r w:rsidRPr="00700421">
          <w:rPr>
            <w:lang w:eastAsia="en-US"/>
          </w:rPr>
          <w:t xml:space="preserve">Providers of web-browsers shall not take any measures contrary to their obligations set out in Article </w:t>
        </w:r>
        <w:r w:rsidRPr="00276F27">
          <w:rPr>
            <w:lang w:eastAsia="en-US"/>
          </w:rPr>
          <w:t>45</w:t>
        </w:r>
        <w:r w:rsidRPr="00700421">
          <w:rPr>
            <w:lang w:eastAsia="en-US"/>
          </w:rPr>
          <w:t>, in particular the requirements to recognise qualified certificates for website authentication and to display the identity data provided in a user-friendly manner.</w:t>
        </w:r>
      </w:ins>
    </w:p>
    <w:p w14:paraId="0817C4DB" w14:textId="41035D31" w:rsidR="00B43B94" w:rsidRPr="00700421" w:rsidRDefault="00B43B94" w:rsidP="00B43B94">
      <w:pPr>
        <w:pStyle w:val="Normalnumberd"/>
        <w:rPr>
          <w:ins w:id="1196" w:author="Linus Kilander Xu" w:date="2024-03-05T07:52:00Z"/>
          <w:lang w:eastAsia="en-US"/>
        </w:rPr>
      </w:pPr>
      <w:ins w:id="1197" w:author="Linus Kilander Xu" w:date="2024-03-05T07:52:00Z">
        <w:r w:rsidRPr="00700421">
          <w:rPr>
            <w:lang w:eastAsia="en-US"/>
          </w:rPr>
          <w:t xml:space="preserve">By way of derogation from paragraph </w:t>
        </w:r>
        <w:r w:rsidRPr="00276F27">
          <w:rPr>
            <w:lang w:eastAsia="en-US"/>
          </w:rPr>
          <w:t>1</w:t>
        </w:r>
        <w:r w:rsidRPr="00700421">
          <w:rPr>
            <w:lang w:eastAsia="en-US"/>
          </w:rPr>
          <w:t xml:space="preserve"> and only in the event of substantiated concerns related to security breaches or the loss of integrity of an identified certificate or set of certificates, providers of web-browsers may take precautionary measures in relation to that certificate or set of certificates.</w:t>
        </w:r>
      </w:ins>
    </w:p>
    <w:p w14:paraId="12E7BEF5" w14:textId="653C066E" w:rsidR="00B43B94" w:rsidRPr="00700421" w:rsidRDefault="00B43B94" w:rsidP="00B43B94">
      <w:pPr>
        <w:pStyle w:val="Normalnumberd"/>
        <w:rPr>
          <w:ins w:id="1198" w:author="Linus Kilander Xu" w:date="2024-03-05T07:52:00Z"/>
          <w:lang w:eastAsia="en-US"/>
        </w:rPr>
      </w:pPr>
      <w:bookmarkStart w:id="1199" w:name="_Hlk158202204"/>
      <w:bookmarkStart w:id="1200" w:name="_Hlk158202274"/>
      <w:ins w:id="1201" w:author="Linus Kilander Xu" w:date="2024-03-05T07:52:00Z">
        <w:r w:rsidRPr="00700421">
          <w:rPr>
            <w:lang w:eastAsia="en-US"/>
          </w:rPr>
          <w:t xml:space="preserve">Where a provider of a web-browser takes precautionary measures pursuant to paragraph </w:t>
        </w:r>
        <w:r w:rsidRPr="00276F27">
          <w:rPr>
            <w:lang w:eastAsia="en-US"/>
          </w:rPr>
          <w:t>2</w:t>
        </w:r>
        <w:bookmarkEnd w:id="1199"/>
        <w:r w:rsidRPr="00700421">
          <w:rPr>
            <w:lang w:eastAsia="en-US"/>
          </w:rPr>
          <w:t xml:space="preserve">, the provider of the web-browser </w:t>
        </w:r>
        <w:bookmarkEnd w:id="1200"/>
        <w:r w:rsidRPr="00700421">
          <w:rPr>
            <w:lang w:eastAsia="en-US"/>
          </w:rPr>
          <w:t>shall notify its concerns in writing, without undue delay, together with a description of the measures taken to mitigate those concerns, to the Commission, the competent supervisory body, the entity to whom the certificate was issued and to the qualified trust service provider that issued that certificate or set of certificates. Upon receipt of such a notification, the competent supervisory body shall issue an acknowledgement of receipt to the provider of the web-browser in question.</w:t>
        </w:r>
      </w:ins>
    </w:p>
    <w:p w14:paraId="5F9575B9" w14:textId="7421DAC7" w:rsidR="00B43B94" w:rsidRPr="00700421" w:rsidRDefault="00B43B94" w:rsidP="00B43B94">
      <w:pPr>
        <w:pStyle w:val="Normalnumberd"/>
        <w:rPr>
          <w:ins w:id="1202" w:author="Linus Kilander Xu" w:date="2024-03-05T07:52:00Z"/>
          <w:lang w:eastAsia="en-US"/>
        </w:rPr>
      </w:pPr>
      <w:ins w:id="1203" w:author="Linus Kilander Xu" w:date="2024-03-05T07:52:00Z">
        <w:r w:rsidRPr="00700421">
          <w:rPr>
            <w:lang w:eastAsia="en-US"/>
          </w:rPr>
          <w:lastRenderedPageBreak/>
          <w:t xml:space="preserve">The competent supervisory body shall investigate the issues raised in the notification in accordance with Article </w:t>
        </w:r>
        <w:r w:rsidRPr="00276F27">
          <w:rPr>
            <w:bCs/>
            <w:iCs/>
            <w:lang w:eastAsia="en-US"/>
          </w:rPr>
          <w:t>46</w:t>
        </w:r>
        <w:proofErr w:type="gramStart"/>
        <w:r w:rsidRPr="00700421">
          <w:rPr>
            <w:bCs/>
            <w:iCs/>
            <w:lang w:eastAsia="en-US"/>
          </w:rPr>
          <w:t>b(</w:t>
        </w:r>
        <w:proofErr w:type="gramEnd"/>
        <w:r w:rsidRPr="00276F27">
          <w:rPr>
            <w:bCs/>
            <w:iCs/>
            <w:lang w:eastAsia="en-US"/>
          </w:rPr>
          <w:t>4</w:t>
        </w:r>
        <w:r w:rsidRPr="00700421">
          <w:rPr>
            <w:bCs/>
            <w:iCs/>
            <w:lang w:eastAsia="en-US"/>
          </w:rPr>
          <w:t>), point (k)</w:t>
        </w:r>
        <w:r w:rsidRPr="00700421">
          <w:rPr>
            <w:lang w:eastAsia="en-US"/>
          </w:rPr>
          <w:t xml:space="preserve">. Where the outcome of that investigation does not result in the withdrawal of the qualified status of the certificate, the supervisory body shall inform the provider of the web-browser accordingly and shall request that provider to put an end to the precautionary measures referred to in paragraph </w:t>
        </w:r>
        <w:r w:rsidRPr="00276F27">
          <w:rPr>
            <w:lang w:eastAsia="en-US"/>
          </w:rPr>
          <w:t>2</w:t>
        </w:r>
        <w:r w:rsidRPr="00700421">
          <w:rPr>
            <w:lang w:eastAsia="en-US"/>
          </w:rPr>
          <w:t xml:space="preserve"> of this Article.’;</w:t>
        </w:r>
      </w:ins>
    </w:p>
    <w:p w14:paraId="0C3C58E9" w14:textId="6C388D80" w:rsidR="00EC0A57" w:rsidRDefault="00EC0A57" w:rsidP="000836A8">
      <w:pPr>
        <w:pStyle w:val="Section"/>
        <w:rPr>
          <w:ins w:id="1204" w:author="Linus Kilander Xu" w:date="2024-03-05T07:52:00Z"/>
          <w:lang w:eastAsia="en-US"/>
        </w:rPr>
      </w:pPr>
      <w:ins w:id="1205" w:author="Linus Kilander Xu" w:date="2024-03-05T07:52:00Z">
        <w:r w:rsidRPr="00700421">
          <w:rPr>
            <w:rFonts w:eastAsia="Calibri"/>
            <w:lang w:eastAsia="en-US"/>
          </w:rPr>
          <w:t xml:space="preserve">SECTION </w:t>
        </w:r>
        <w:r w:rsidRPr="00276F27">
          <w:rPr>
            <w:rFonts w:eastAsia="Calibri"/>
            <w:lang w:eastAsia="en-US"/>
          </w:rPr>
          <w:t>9</w:t>
        </w:r>
      </w:ins>
    </w:p>
    <w:p w14:paraId="1A9391F6" w14:textId="13465520" w:rsidR="00EC0A57" w:rsidRPr="00700421" w:rsidRDefault="00EC0A57" w:rsidP="000836A8">
      <w:pPr>
        <w:pStyle w:val="Section"/>
        <w:rPr>
          <w:ins w:id="1206" w:author="Linus Kilander Xu" w:date="2024-03-05T07:52:00Z"/>
          <w:rFonts w:eastAsia="Calibri"/>
          <w:lang w:eastAsia="en-US"/>
        </w:rPr>
      </w:pPr>
      <w:ins w:id="1207" w:author="Linus Kilander Xu" w:date="2024-03-05T07:52:00Z">
        <w:r w:rsidRPr="00700421">
          <w:rPr>
            <w:rFonts w:eastAsia="Calibri"/>
            <w:lang w:eastAsia="en-US"/>
          </w:rPr>
          <w:t>ELECTRONIC ATTESTATION OF ATTRIBUTES</w:t>
        </w:r>
      </w:ins>
    </w:p>
    <w:p w14:paraId="6F3F58A4" w14:textId="77777777" w:rsidR="00EC0A57" w:rsidRDefault="00EC0A57" w:rsidP="000836A8">
      <w:pPr>
        <w:pStyle w:val="Article"/>
        <w:rPr>
          <w:ins w:id="1208" w:author="Linus Kilander Xu" w:date="2024-03-05T07:52:00Z"/>
          <w:lang w:eastAsia="en-US"/>
        </w:rPr>
      </w:pPr>
      <w:ins w:id="1209" w:author="Linus Kilander Xu" w:date="2024-03-05T07:52:00Z">
        <w:r w:rsidRPr="00700421">
          <w:rPr>
            <w:rFonts w:eastAsia="Calibri"/>
            <w:lang w:eastAsia="en-US"/>
          </w:rPr>
          <w:t xml:space="preserve">Article </w:t>
        </w:r>
        <w:r w:rsidRPr="00276F27">
          <w:rPr>
            <w:rFonts w:eastAsia="Calibri"/>
            <w:lang w:eastAsia="en-US"/>
          </w:rPr>
          <w:t>45</w:t>
        </w:r>
        <w:r w:rsidRPr="00700421">
          <w:rPr>
            <w:rFonts w:eastAsia="Calibri"/>
            <w:lang w:eastAsia="en-US"/>
          </w:rPr>
          <w:t>b</w:t>
        </w:r>
      </w:ins>
    </w:p>
    <w:p w14:paraId="2A535AEB" w14:textId="5F2D7DC8" w:rsidR="00EC0A57" w:rsidRPr="00700421" w:rsidRDefault="00EC0A57" w:rsidP="000836A8">
      <w:pPr>
        <w:pStyle w:val="Heading2"/>
        <w:rPr>
          <w:ins w:id="1210" w:author="Linus Kilander Xu" w:date="2024-03-05T07:52:00Z"/>
          <w:rFonts w:eastAsia="Calibri"/>
          <w:lang w:eastAsia="en-US"/>
        </w:rPr>
      </w:pPr>
      <w:ins w:id="1211" w:author="Linus Kilander Xu" w:date="2024-03-05T07:52:00Z">
        <w:r w:rsidRPr="00700421">
          <w:rPr>
            <w:rFonts w:eastAsia="Calibri"/>
            <w:lang w:eastAsia="en-US"/>
          </w:rPr>
          <w:t xml:space="preserve">Legal effects of electronic attestation of attributes </w:t>
        </w:r>
      </w:ins>
    </w:p>
    <w:p w14:paraId="5AD3A6F6" w14:textId="23B499DC" w:rsidR="00EC0A57" w:rsidRPr="00326D5F" w:rsidRDefault="00EC0A57" w:rsidP="00326D5F">
      <w:pPr>
        <w:pStyle w:val="Normalnumberd"/>
        <w:numPr>
          <w:ilvl w:val="0"/>
          <w:numId w:val="262"/>
        </w:numPr>
        <w:ind w:left="0" w:firstLine="0"/>
        <w:rPr>
          <w:ins w:id="1212" w:author="Linus Kilander Xu" w:date="2024-03-05T07:52:00Z"/>
        </w:rPr>
      </w:pPr>
      <w:ins w:id="1213" w:author="Linus Kilander Xu" w:date="2024-03-05T07:52:00Z">
        <w:r w:rsidRPr="00326D5F">
          <w:t>An electronic attestation of attributes shall not be denied legal effect or admissibility as evidence in legal proceedings on the sole ground that it is in electronic form or that it does not meet the requirements for qualified electronic attestations of attributes.</w:t>
        </w:r>
      </w:ins>
    </w:p>
    <w:p w14:paraId="04B9110C" w14:textId="4A8A8816" w:rsidR="00EC0A57" w:rsidRPr="00326D5F" w:rsidRDefault="00EC0A57" w:rsidP="00326D5F">
      <w:pPr>
        <w:pStyle w:val="Normalnumberd"/>
        <w:rPr>
          <w:ins w:id="1214" w:author="Linus Kilander Xu" w:date="2024-03-05T07:52:00Z"/>
        </w:rPr>
      </w:pPr>
      <w:ins w:id="1215" w:author="Linus Kilander Xu" w:date="2024-03-05T07:52:00Z">
        <w:r w:rsidRPr="00326D5F">
          <w:t>A qualified electronic attestation of attributes and attestations of attributes issued by, or on behalf of, a public sector body responsible for an authentic source shall have the same legal effect as lawfully issued attestations in paper form.</w:t>
        </w:r>
      </w:ins>
    </w:p>
    <w:p w14:paraId="1EF21F37" w14:textId="026FEFA7" w:rsidR="00EC0A57" w:rsidRPr="00326D5F" w:rsidRDefault="00EC0A57" w:rsidP="00326D5F">
      <w:pPr>
        <w:pStyle w:val="Normalnumberd"/>
        <w:rPr>
          <w:ins w:id="1216" w:author="Linus Kilander Xu" w:date="2024-03-05T07:52:00Z"/>
        </w:rPr>
      </w:pPr>
      <w:ins w:id="1217" w:author="Linus Kilander Xu" w:date="2024-03-05T07:52:00Z">
        <w:r w:rsidRPr="00326D5F">
          <w:t>An attestation of attributes issued by or on behalf of a public sector body responsible for an authentic source in one Member State shall be recognised as an attestation of attributes issued by or on behalf of a public sector body responsible for an authentic source in all Member States.</w:t>
        </w:r>
      </w:ins>
    </w:p>
    <w:p w14:paraId="48FA8F78" w14:textId="77777777" w:rsidR="00326D5F" w:rsidRDefault="00EC0A57" w:rsidP="00326D5F">
      <w:pPr>
        <w:pStyle w:val="Article"/>
        <w:rPr>
          <w:ins w:id="1218" w:author="Linus Kilander Xu" w:date="2024-03-05T07:52:00Z"/>
          <w:lang w:eastAsia="en-US"/>
        </w:rPr>
      </w:pPr>
      <w:ins w:id="1219" w:author="Linus Kilander Xu" w:date="2024-03-05T07:52:00Z">
        <w:r w:rsidRPr="00700421">
          <w:rPr>
            <w:rFonts w:eastAsia="Calibri"/>
            <w:lang w:eastAsia="en-US"/>
          </w:rPr>
          <w:t xml:space="preserve">Article </w:t>
        </w:r>
        <w:r w:rsidRPr="00276F27">
          <w:rPr>
            <w:rFonts w:eastAsia="Calibri"/>
            <w:lang w:eastAsia="en-US"/>
          </w:rPr>
          <w:t>45</w:t>
        </w:r>
        <w:r w:rsidRPr="00700421">
          <w:rPr>
            <w:rFonts w:eastAsia="Calibri"/>
            <w:lang w:eastAsia="en-US"/>
          </w:rPr>
          <w:t>c</w:t>
        </w:r>
      </w:ins>
    </w:p>
    <w:p w14:paraId="3CDECE45" w14:textId="42F4EB7A" w:rsidR="00EC0A57" w:rsidRPr="00700421" w:rsidRDefault="00EC0A57" w:rsidP="00326D5F">
      <w:pPr>
        <w:pStyle w:val="Heading2"/>
        <w:rPr>
          <w:ins w:id="1220" w:author="Linus Kilander Xu" w:date="2024-03-05T07:52:00Z"/>
          <w:rFonts w:eastAsia="Calibri"/>
          <w:lang w:eastAsia="en-US"/>
        </w:rPr>
      </w:pPr>
      <w:ins w:id="1221" w:author="Linus Kilander Xu" w:date="2024-03-05T07:52:00Z">
        <w:r w:rsidRPr="00700421">
          <w:rPr>
            <w:rFonts w:eastAsia="Calibri"/>
            <w:lang w:eastAsia="en-US"/>
          </w:rPr>
          <w:t>Electronic attestation of attributes in public services</w:t>
        </w:r>
      </w:ins>
    </w:p>
    <w:p w14:paraId="4A9BFE4A" w14:textId="1F1E9F57" w:rsidR="00EC0A57" w:rsidRPr="00700421" w:rsidRDefault="00EC0A57" w:rsidP="00326D5F">
      <w:pPr>
        <w:rPr>
          <w:ins w:id="1222" w:author="Linus Kilander Xu" w:date="2024-03-05T07:52:00Z"/>
          <w:rFonts w:eastAsia="Calibri"/>
          <w:lang w:eastAsia="en-US"/>
        </w:rPr>
      </w:pPr>
      <w:ins w:id="1223" w:author="Linus Kilander Xu" w:date="2024-03-05T07:52:00Z">
        <w:r w:rsidRPr="00700421">
          <w:rPr>
            <w:rFonts w:eastAsia="Calibri"/>
            <w:lang w:eastAsia="en-US"/>
          </w:rPr>
          <w:t>Where an electronic identification using an electronic identification means and authentication is required under national law to access an online service provided by a public sector body, person identification data in the electronic attestation of attributes shall not substitute electronic identification using an electronic identification means and authentication for electronic identification unless specifically allowed by the Member State. In such a case, qualified electronic attestation of attributes from other Member States shall also be accepted.</w:t>
        </w:r>
      </w:ins>
    </w:p>
    <w:p w14:paraId="608AB107" w14:textId="77777777" w:rsidR="00326D5F" w:rsidRDefault="00EC0A57" w:rsidP="00326D5F">
      <w:pPr>
        <w:pStyle w:val="Article"/>
        <w:rPr>
          <w:ins w:id="1224" w:author="Linus Kilander Xu" w:date="2024-03-05T07:52:00Z"/>
          <w:lang w:eastAsia="en-US"/>
        </w:rPr>
      </w:pPr>
      <w:ins w:id="1225" w:author="Linus Kilander Xu" w:date="2024-03-05T07:52:00Z">
        <w:r w:rsidRPr="00700421">
          <w:rPr>
            <w:rFonts w:eastAsia="Calibri"/>
            <w:lang w:eastAsia="en-US"/>
          </w:rPr>
          <w:t xml:space="preserve">Article </w:t>
        </w:r>
        <w:r w:rsidRPr="00276F27">
          <w:rPr>
            <w:rFonts w:eastAsia="Calibri"/>
            <w:lang w:eastAsia="en-US"/>
          </w:rPr>
          <w:t>45</w:t>
        </w:r>
        <w:r w:rsidRPr="00700421">
          <w:rPr>
            <w:rFonts w:eastAsia="Calibri"/>
            <w:lang w:eastAsia="en-US"/>
          </w:rPr>
          <w:t>d</w:t>
        </w:r>
      </w:ins>
    </w:p>
    <w:p w14:paraId="5D7732D3" w14:textId="75914180" w:rsidR="00EC0A57" w:rsidRPr="00700421" w:rsidRDefault="00EC0A57" w:rsidP="00326D5F">
      <w:pPr>
        <w:pStyle w:val="Heading2"/>
        <w:rPr>
          <w:ins w:id="1226" w:author="Linus Kilander Xu" w:date="2024-03-05T07:52:00Z"/>
          <w:rFonts w:eastAsia="Calibri"/>
          <w:lang w:eastAsia="en-US"/>
        </w:rPr>
      </w:pPr>
      <w:ins w:id="1227" w:author="Linus Kilander Xu" w:date="2024-03-05T07:52:00Z">
        <w:r w:rsidRPr="00700421">
          <w:rPr>
            <w:rFonts w:eastAsia="Calibri"/>
            <w:lang w:eastAsia="en-US"/>
          </w:rPr>
          <w:t xml:space="preserve">Requirements for qualified </w:t>
        </w:r>
        <w:r w:rsidRPr="00700421">
          <w:rPr>
            <w:rFonts w:eastAsia="Calibri"/>
            <w:i/>
            <w:lang w:eastAsia="en-US"/>
          </w:rPr>
          <w:t xml:space="preserve">electronic </w:t>
        </w:r>
        <w:r w:rsidRPr="00700421">
          <w:rPr>
            <w:rFonts w:eastAsia="Calibri"/>
            <w:lang w:eastAsia="en-US"/>
          </w:rPr>
          <w:t>attestation of attributes</w:t>
        </w:r>
      </w:ins>
    </w:p>
    <w:p w14:paraId="40E5AF9B" w14:textId="7B1BD8B7" w:rsidR="00EC0A57" w:rsidRPr="00326D5F" w:rsidRDefault="00EC0A57" w:rsidP="00326D5F">
      <w:pPr>
        <w:pStyle w:val="Normalnumberd"/>
        <w:numPr>
          <w:ilvl w:val="0"/>
          <w:numId w:val="264"/>
        </w:numPr>
        <w:ind w:left="0" w:firstLine="0"/>
        <w:rPr>
          <w:ins w:id="1228" w:author="Linus Kilander Xu" w:date="2024-03-05T07:52:00Z"/>
        </w:rPr>
      </w:pPr>
      <w:ins w:id="1229" w:author="Linus Kilander Xu" w:date="2024-03-05T07:52:00Z">
        <w:r w:rsidRPr="00326D5F">
          <w:t>Qualified electronic attestation of attributes shall meet the requirements laid down in Annex V.</w:t>
        </w:r>
      </w:ins>
    </w:p>
    <w:p w14:paraId="468E96D0" w14:textId="6F06515D" w:rsidR="00EC0A57" w:rsidRPr="00326D5F" w:rsidRDefault="00EC0A57" w:rsidP="00326D5F">
      <w:pPr>
        <w:pStyle w:val="Normalnumberd"/>
        <w:rPr>
          <w:ins w:id="1230" w:author="Linus Kilander Xu" w:date="2024-03-05T07:52:00Z"/>
        </w:rPr>
      </w:pPr>
      <w:ins w:id="1231" w:author="Linus Kilander Xu" w:date="2024-03-05T07:52:00Z">
        <w:r w:rsidRPr="00326D5F">
          <w:t>The evaluation of compliance with the requirements laid down in Annex V shall be carried out in accordance with the standards, specifications and procedures referred to in paragraph 5 of this Article.</w:t>
        </w:r>
      </w:ins>
    </w:p>
    <w:p w14:paraId="673C8AAB" w14:textId="74FFD508" w:rsidR="00EC0A57" w:rsidRPr="00326D5F" w:rsidRDefault="00EC0A57" w:rsidP="00326D5F">
      <w:pPr>
        <w:pStyle w:val="Normalnumberd"/>
        <w:rPr>
          <w:ins w:id="1232" w:author="Linus Kilander Xu" w:date="2024-03-05T07:52:00Z"/>
        </w:rPr>
      </w:pPr>
      <w:ins w:id="1233" w:author="Linus Kilander Xu" w:date="2024-03-05T07:52:00Z">
        <w:r w:rsidRPr="00326D5F">
          <w:t>Qualified electronic attestations of attributes shall not be subject to any mandatory requirement in addition to the requirements laid down in Annex V.</w:t>
        </w:r>
      </w:ins>
    </w:p>
    <w:p w14:paraId="18A0AB8C" w14:textId="25C0B440" w:rsidR="00EC0A57" w:rsidRPr="00326D5F" w:rsidRDefault="00EC0A57" w:rsidP="00326D5F">
      <w:pPr>
        <w:pStyle w:val="Normalnumberd"/>
        <w:rPr>
          <w:ins w:id="1234" w:author="Linus Kilander Xu" w:date="2024-03-05T07:52:00Z"/>
        </w:rPr>
      </w:pPr>
      <w:ins w:id="1235" w:author="Linus Kilander Xu" w:date="2024-03-05T07:52:00Z">
        <w:r w:rsidRPr="00326D5F">
          <w:lastRenderedPageBreak/>
          <w:t>Where a qualified electronic attestation of attributes has been revoked after initial issuance, it shall lose its validity from the moment of its revocation and its status shall not in any circumstances be reverted.</w:t>
        </w:r>
      </w:ins>
    </w:p>
    <w:p w14:paraId="66E1E323" w14:textId="38D082BA" w:rsidR="00EC0A57" w:rsidRPr="00326D5F" w:rsidRDefault="00EC0A57" w:rsidP="00326D5F">
      <w:pPr>
        <w:pStyle w:val="Normalnumberd"/>
        <w:rPr>
          <w:ins w:id="1236" w:author="Linus Kilander Xu" w:date="2024-03-05T07:52:00Z"/>
        </w:rPr>
      </w:pPr>
      <w:ins w:id="1237" w:author="Linus Kilander Xu" w:date="2024-03-05T07:52:00Z">
        <w:r w:rsidRPr="00326D5F">
          <w:t>By [6 months from the date of entry into force of this amending Regulation], the Commission shall, by means of implementing acts, establish a list of reference standards and, where necessary, establish specifications and procedures for qualified electronic attestations of attributes. Those implementing acts shall be consistent with the implementing acts referred to in Article 5</w:t>
        </w:r>
        <w:proofErr w:type="gramStart"/>
        <w:r w:rsidRPr="00326D5F">
          <w:t>a(</w:t>
        </w:r>
        <w:proofErr w:type="gramEnd"/>
        <w:r w:rsidRPr="00326D5F">
          <w:t>23) on the implementation of the European Digital Identity Wallet. They shall be adopted in accordance with the examination procedure referred to in Article 48(2).</w:t>
        </w:r>
      </w:ins>
    </w:p>
    <w:p w14:paraId="02F4F780" w14:textId="77777777" w:rsidR="00326D5F" w:rsidRDefault="00EC0A57" w:rsidP="00D414CE">
      <w:pPr>
        <w:pStyle w:val="Article"/>
        <w:rPr>
          <w:ins w:id="1238" w:author="Linus Kilander Xu" w:date="2024-03-05T07:52:00Z"/>
          <w:lang w:eastAsia="en-US"/>
        </w:rPr>
      </w:pPr>
      <w:ins w:id="1239" w:author="Linus Kilander Xu" w:date="2024-03-05T07:52:00Z">
        <w:r w:rsidRPr="00700421">
          <w:rPr>
            <w:rFonts w:eastAsia="Calibri"/>
            <w:lang w:eastAsia="en-US"/>
          </w:rPr>
          <w:t xml:space="preserve">Article </w:t>
        </w:r>
        <w:r w:rsidRPr="00276F27">
          <w:rPr>
            <w:rFonts w:eastAsia="Calibri"/>
            <w:lang w:eastAsia="en-US"/>
          </w:rPr>
          <w:t>45</w:t>
        </w:r>
        <w:r w:rsidRPr="00700421">
          <w:rPr>
            <w:rFonts w:eastAsia="Calibri"/>
            <w:lang w:eastAsia="en-US"/>
          </w:rPr>
          <w:t>e</w:t>
        </w:r>
      </w:ins>
    </w:p>
    <w:p w14:paraId="02D3A849" w14:textId="0C6467F6" w:rsidR="00EC0A57" w:rsidRPr="00700421" w:rsidRDefault="00EC0A57" w:rsidP="00D414CE">
      <w:pPr>
        <w:pStyle w:val="Heading2"/>
        <w:rPr>
          <w:ins w:id="1240" w:author="Linus Kilander Xu" w:date="2024-03-05T07:52:00Z"/>
          <w:rFonts w:eastAsia="Calibri"/>
          <w:lang w:eastAsia="en-US"/>
        </w:rPr>
      </w:pPr>
      <w:ins w:id="1241" w:author="Linus Kilander Xu" w:date="2024-03-05T07:52:00Z">
        <w:r w:rsidRPr="00700421">
          <w:rPr>
            <w:rFonts w:eastAsia="Calibri"/>
            <w:lang w:eastAsia="en-US"/>
          </w:rPr>
          <w:t>Verification of attributes against authentic sources</w:t>
        </w:r>
      </w:ins>
    </w:p>
    <w:p w14:paraId="0CEBA195" w14:textId="224CB2BB" w:rsidR="00EC0A57" w:rsidRPr="00D414CE" w:rsidRDefault="00EC0A57" w:rsidP="00D414CE">
      <w:pPr>
        <w:pStyle w:val="Normalnumberd"/>
        <w:numPr>
          <w:ilvl w:val="0"/>
          <w:numId w:val="265"/>
        </w:numPr>
        <w:ind w:left="0" w:firstLine="0"/>
        <w:rPr>
          <w:ins w:id="1242" w:author="Linus Kilander Xu" w:date="2024-03-05T07:52:00Z"/>
        </w:rPr>
      </w:pPr>
      <w:ins w:id="1243" w:author="Linus Kilander Xu" w:date="2024-03-05T07:52:00Z">
        <w:r w:rsidRPr="00D414CE">
          <w:t>Member States shall ensure, within 24 months of the date of entry into force of the implementing acts referred to in Articles 5</w:t>
        </w:r>
        <w:proofErr w:type="gramStart"/>
        <w:r w:rsidRPr="00D414CE">
          <w:t>a(</w:t>
        </w:r>
        <w:proofErr w:type="gramEnd"/>
        <w:r w:rsidRPr="00D414CE">
          <w:t>23) and 5c(6), that, at least for the attributes listed in Annex VI, wherever those attributes rely on authentic sources within the public sector, measures are taken to allow qualified trust service providers of electronic attestations of attributes to verify those attributes by electronic means at the request of the user, in accordance with Union or national law.</w:t>
        </w:r>
      </w:ins>
    </w:p>
    <w:p w14:paraId="46A2994A" w14:textId="0510C036" w:rsidR="00EC0A57" w:rsidRPr="00D414CE" w:rsidRDefault="00EC0A57" w:rsidP="00D414CE">
      <w:pPr>
        <w:pStyle w:val="Normalnumberd"/>
        <w:rPr>
          <w:ins w:id="1244" w:author="Linus Kilander Xu" w:date="2024-03-05T07:52:00Z"/>
        </w:rPr>
      </w:pPr>
      <w:ins w:id="1245" w:author="Linus Kilander Xu" w:date="2024-03-05T07:52:00Z">
        <w:r w:rsidRPr="00D414CE">
          <w:t>By [6 months from the date of entry into force of this amending Regulation], the Commission shall, taking into account relevant international standards, by means of implementing acts, establish a list of reference standards and, where necessary, establish specifications and procedures for the catalogue of attributes, as well as schemes for the attestation of attributes and verification procedures for qualified electronic attestations of attributes for the purposes of paragraph 1 of this Article. Those implementing acts shall be consistent with the implementing acts referred to in Article 5</w:t>
        </w:r>
        <w:proofErr w:type="gramStart"/>
        <w:r w:rsidRPr="00D414CE">
          <w:t>a(</w:t>
        </w:r>
        <w:proofErr w:type="gramEnd"/>
        <w:r w:rsidRPr="00D414CE">
          <w:t>23) on the implementation of the European Digital Identity Wallet. They shall be adopted in accordance with the examination procedure referred to in Article 48(2).</w:t>
        </w:r>
      </w:ins>
    </w:p>
    <w:p w14:paraId="54043E6B" w14:textId="77777777" w:rsidR="00D414CE" w:rsidRPr="00D414CE" w:rsidRDefault="00EC0A57" w:rsidP="00D414CE">
      <w:pPr>
        <w:pStyle w:val="Article"/>
        <w:rPr>
          <w:ins w:id="1246" w:author="Linus Kilander Xu" w:date="2024-03-05T07:52:00Z"/>
        </w:rPr>
      </w:pPr>
      <w:ins w:id="1247" w:author="Linus Kilander Xu" w:date="2024-03-05T07:52:00Z">
        <w:r w:rsidRPr="00D414CE">
          <w:rPr>
            <w:rFonts w:eastAsia="Calibri"/>
          </w:rPr>
          <w:t xml:space="preserve">Article 45f </w:t>
        </w:r>
      </w:ins>
    </w:p>
    <w:p w14:paraId="66DF7347" w14:textId="1CD289FC" w:rsidR="00EC0A57" w:rsidRPr="00D414CE" w:rsidRDefault="00EC0A57" w:rsidP="00D414CE">
      <w:pPr>
        <w:pStyle w:val="Heading2"/>
        <w:rPr>
          <w:ins w:id="1248" w:author="Linus Kilander Xu" w:date="2024-03-05T07:52:00Z"/>
          <w:rFonts w:eastAsia="Calibri"/>
        </w:rPr>
      </w:pPr>
      <w:ins w:id="1249" w:author="Linus Kilander Xu" w:date="2024-03-05T07:52:00Z">
        <w:r w:rsidRPr="00D414CE">
          <w:rPr>
            <w:rFonts w:eastAsia="Calibri"/>
          </w:rPr>
          <w:t>Requirements for electronic attestation of attributes issued by or on behalf of a public sector body responsible for an authentic source</w:t>
        </w:r>
      </w:ins>
    </w:p>
    <w:p w14:paraId="25565FAF" w14:textId="2468BCAF" w:rsidR="00EC0A57" w:rsidRPr="00D414CE" w:rsidRDefault="00EC0A57" w:rsidP="00D414CE">
      <w:pPr>
        <w:pStyle w:val="Normalnumberd"/>
        <w:numPr>
          <w:ilvl w:val="0"/>
          <w:numId w:val="266"/>
        </w:numPr>
        <w:ind w:left="0" w:firstLine="0"/>
        <w:rPr>
          <w:ins w:id="1250" w:author="Linus Kilander Xu" w:date="2024-03-05T07:52:00Z"/>
        </w:rPr>
      </w:pPr>
      <w:ins w:id="1251" w:author="Linus Kilander Xu" w:date="2024-03-05T07:52:00Z">
        <w:r w:rsidRPr="00D414CE">
          <w:t>An electronic attestation of attributes issued by or on behalf of a public sector body responsible for an authentic source shall meet the following requirements:</w:t>
        </w:r>
      </w:ins>
    </w:p>
    <w:p w14:paraId="7DA17DD5" w14:textId="3897C2F2" w:rsidR="00EC0A57" w:rsidRPr="00396CE8" w:rsidRDefault="00EC0A57" w:rsidP="00396CE8">
      <w:pPr>
        <w:pStyle w:val="parenthesisnumbered"/>
        <w:numPr>
          <w:ilvl w:val="0"/>
          <w:numId w:val="268"/>
        </w:numPr>
        <w:ind w:hanging="720"/>
        <w:rPr>
          <w:ins w:id="1252" w:author="Linus Kilander Xu" w:date="2024-03-05T07:52:00Z"/>
          <w:rFonts w:eastAsia="Calibri"/>
          <w:bCs/>
          <w:iCs/>
          <w:lang w:eastAsia="en-US"/>
        </w:rPr>
      </w:pPr>
      <w:ins w:id="1253" w:author="Linus Kilander Xu" w:date="2024-03-05T07:52:00Z">
        <w:r w:rsidRPr="00396CE8">
          <w:rPr>
            <w:rFonts w:eastAsia="Calibri"/>
            <w:bCs/>
            <w:iCs/>
            <w:lang w:eastAsia="en-US"/>
          </w:rPr>
          <w:t>those set out in Annex VII;</w:t>
        </w:r>
      </w:ins>
    </w:p>
    <w:p w14:paraId="37655C99" w14:textId="683DBC1F" w:rsidR="00EC0A57" w:rsidRPr="00396CE8" w:rsidRDefault="00EC0A57" w:rsidP="00396CE8">
      <w:pPr>
        <w:pStyle w:val="parenthesisnumbered"/>
        <w:numPr>
          <w:ilvl w:val="0"/>
          <w:numId w:val="258"/>
        </w:numPr>
        <w:ind w:hanging="720"/>
        <w:rPr>
          <w:ins w:id="1254" w:author="Linus Kilander Xu" w:date="2024-03-05T07:52:00Z"/>
          <w:rFonts w:eastAsia="Calibri"/>
          <w:bCs/>
          <w:iCs/>
          <w:lang w:eastAsia="en-US"/>
        </w:rPr>
      </w:pPr>
      <w:ins w:id="1255" w:author="Linus Kilander Xu" w:date="2024-03-05T07:52:00Z">
        <w:r w:rsidRPr="00396CE8">
          <w:rPr>
            <w:rFonts w:eastAsia="Calibri"/>
            <w:bCs/>
            <w:iCs/>
            <w:lang w:eastAsia="en-US"/>
          </w:rPr>
          <w:t>the qualified certificate supporting the qualified electronic signature or qualified electronic seal of the public sector body referred to in Article 3, point (46), identified as the issuer referred to in point (b), of Annex VII, containing a specific set of certified attributes in a form suitable for automated processing and:</w:t>
        </w:r>
      </w:ins>
    </w:p>
    <w:p w14:paraId="469E3C1D" w14:textId="1E91771F" w:rsidR="00EC0A57" w:rsidRPr="00D414CE" w:rsidRDefault="00EC0A57" w:rsidP="000D4AD7">
      <w:pPr>
        <w:pStyle w:val="ListParagraph"/>
        <w:numPr>
          <w:ilvl w:val="0"/>
          <w:numId w:val="270"/>
        </w:numPr>
        <w:ind w:hanging="731"/>
        <w:rPr>
          <w:ins w:id="1256" w:author="Linus Kilander Xu" w:date="2024-03-05T07:52:00Z"/>
          <w:rFonts w:eastAsia="Calibri"/>
          <w:lang w:eastAsia="en-US"/>
        </w:rPr>
      </w:pPr>
      <w:ins w:id="1257" w:author="Linus Kilander Xu" w:date="2024-03-05T07:52:00Z">
        <w:r w:rsidRPr="00D414CE">
          <w:rPr>
            <w:rFonts w:eastAsia="Calibri"/>
            <w:lang w:eastAsia="en-US"/>
          </w:rPr>
          <w:t>indicating that the issuing body is established in accordance with Union or national law as the responsible for the authentic source on the basis of which the electronic attestation of attributes is issued or as the body designated to act on its behalf;</w:t>
        </w:r>
      </w:ins>
    </w:p>
    <w:p w14:paraId="3F74F8E8" w14:textId="6274E807" w:rsidR="00EC0A57" w:rsidRPr="00D414CE" w:rsidRDefault="00EC0A57" w:rsidP="000D4AD7">
      <w:pPr>
        <w:pStyle w:val="ListParagraph"/>
        <w:numPr>
          <w:ilvl w:val="0"/>
          <w:numId w:val="270"/>
        </w:numPr>
        <w:ind w:hanging="731"/>
        <w:rPr>
          <w:ins w:id="1258" w:author="Linus Kilander Xu" w:date="2024-03-05T07:52:00Z"/>
          <w:rFonts w:eastAsia="Calibri"/>
          <w:lang w:eastAsia="en-US"/>
        </w:rPr>
      </w:pPr>
      <w:ins w:id="1259" w:author="Linus Kilander Xu" w:date="2024-03-05T07:52:00Z">
        <w:r w:rsidRPr="00D414CE">
          <w:rPr>
            <w:rFonts w:eastAsia="Calibri"/>
            <w:lang w:eastAsia="en-US"/>
          </w:rPr>
          <w:t>providing a set of data unambiguously representing the authentic source referred to in point (</w:t>
        </w:r>
        <w:proofErr w:type="spellStart"/>
        <w:r w:rsidRPr="00D414CE">
          <w:rPr>
            <w:rFonts w:eastAsia="Calibri"/>
            <w:lang w:eastAsia="en-US"/>
          </w:rPr>
          <w:t>i</w:t>
        </w:r>
        <w:proofErr w:type="spellEnd"/>
        <w:r w:rsidRPr="00D414CE">
          <w:rPr>
            <w:rFonts w:eastAsia="Calibri"/>
            <w:lang w:eastAsia="en-US"/>
          </w:rPr>
          <w:t>); and</w:t>
        </w:r>
      </w:ins>
    </w:p>
    <w:p w14:paraId="057DA3FE" w14:textId="06C27188" w:rsidR="00EC0A57" w:rsidRPr="00D414CE" w:rsidRDefault="00EC0A57" w:rsidP="000D4AD7">
      <w:pPr>
        <w:pStyle w:val="ListParagraph"/>
        <w:numPr>
          <w:ilvl w:val="0"/>
          <w:numId w:val="270"/>
        </w:numPr>
        <w:ind w:hanging="731"/>
        <w:rPr>
          <w:ins w:id="1260" w:author="Linus Kilander Xu" w:date="2024-03-05T07:52:00Z"/>
          <w:rFonts w:eastAsia="Calibri"/>
          <w:lang w:eastAsia="en-US"/>
        </w:rPr>
      </w:pPr>
      <w:ins w:id="1261" w:author="Linus Kilander Xu" w:date="2024-03-05T07:52:00Z">
        <w:r w:rsidRPr="00D414CE">
          <w:rPr>
            <w:rFonts w:eastAsia="Calibri"/>
            <w:lang w:eastAsia="en-US"/>
          </w:rPr>
          <w:lastRenderedPageBreak/>
          <w:t>identifying the Union or national law referred to in point (</w:t>
        </w:r>
        <w:proofErr w:type="spellStart"/>
        <w:r w:rsidRPr="00D414CE">
          <w:rPr>
            <w:rFonts w:eastAsia="Calibri"/>
            <w:lang w:eastAsia="en-US"/>
          </w:rPr>
          <w:t>i</w:t>
        </w:r>
        <w:proofErr w:type="spellEnd"/>
        <w:r w:rsidRPr="00D414CE">
          <w:rPr>
            <w:rFonts w:eastAsia="Calibri"/>
            <w:lang w:eastAsia="en-US"/>
          </w:rPr>
          <w:t>).</w:t>
        </w:r>
      </w:ins>
    </w:p>
    <w:p w14:paraId="4008F43B" w14:textId="32F219D2" w:rsidR="00EC0A57" w:rsidRPr="00D414CE" w:rsidRDefault="00EC0A57" w:rsidP="00D414CE">
      <w:pPr>
        <w:pStyle w:val="Normalnumberd"/>
        <w:rPr>
          <w:ins w:id="1262" w:author="Linus Kilander Xu" w:date="2024-03-05T07:52:00Z"/>
        </w:rPr>
      </w:pPr>
      <w:ins w:id="1263" w:author="Linus Kilander Xu" w:date="2024-03-05T07:52:00Z">
        <w:r w:rsidRPr="00D414CE">
          <w:t>The Member State where public sector bodies referred to in Article 3, point (46), are established shall ensure that the public sector bodies that issue electronic attestations of attributes meet a level of reliability and trustworthiness equivalent to qualified trust service providers in accordance with Article 24.</w:t>
        </w:r>
      </w:ins>
    </w:p>
    <w:p w14:paraId="328E54AD" w14:textId="2366EFAA" w:rsidR="00EC0A57" w:rsidRPr="00D414CE" w:rsidRDefault="00EC0A57" w:rsidP="00D414CE">
      <w:pPr>
        <w:pStyle w:val="Normalnumberd"/>
        <w:rPr>
          <w:ins w:id="1264" w:author="Linus Kilander Xu" w:date="2024-03-05T07:52:00Z"/>
        </w:rPr>
      </w:pPr>
      <w:ins w:id="1265" w:author="Linus Kilander Xu" w:date="2024-03-05T07:52:00Z">
        <w:r w:rsidRPr="00D414CE">
          <w:t>Member States shall notify public sector bodies referred to in Article 3, point (46), to the Commission. That notification shall include a conformity assessment report issued by a conformity assessment body confirming that the requirements set out in paragraphs 1, 2 and 6 of this Article are met. The Commission shall make available to the public, through a secure channel, the list of public sector bodies referred to in Article 3, point (46), in electronically signed or sealed form suitable for automated processing.</w:t>
        </w:r>
      </w:ins>
    </w:p>
    <w:p w14:paraId="19533124" w14:textId="15361F2F" w:rsidR="00EC0A57" w:rsidRPr="00D414CE" w:rsidRDefault="00EC0A57" w:rsidP="00D414CE">
      <w:pPr>
        <w:pStyle w:val="Normalnumberd"/>
        <w:rPr>
          <w:ins w:id="1266" w:author="Linus Kilander Xu" w:date="2024-03-05T07:52:00Z"/>
        </w:rPr>
      </w:pPr>
      <w:ins w:id="1267" w:author="Linus Kilander Xu" w:date="2024-03-05T07:52:00Z">
        <w:r w:rsidRPr="00D414CE">
          <w:t xml:space="preserve">Where an electronic attestation of attributes issued by or on behalf of a public sector body responsible for an authentic source has been revoked after initial issuance, it shall lose its validity from the moment of its revocation and its status shall not be reverted. </w:t>
        </w:r>
      </w:ins>
    </w:p>
    <w:p w14:paraId="2790DFB6" w14:textId="1DC7A47C" w:rsidR="00EC0A57" w:rsidRPr="00D414CE" w:rsidRDefault="00EC0A57" w:rsidP="00D414CE">
      <w:pPr>
        <w:pStyle w:val="Normalnumberd"/>
        <w:rPr>
          <w:ins w:id="1268" w:author="Linus Kilander Xu" w:date="2024-03-05T07:52:00Z"/>
        </w:rPr>
      </w:pPr>
      <w:ins w:id="1269" w:author="Linus Kilander Xu" w:date="2024-03-05T07:52:00Z">
        <w:r w:rsidRPr="00D414CE">
          <w:t>An electronic attestation of attributes issued by or on behalf of a public sector body responsible for an authentic source shall be deemed to be compliant with the requirements laid down in paragraph 1, where it complies with the standards, specifications and procedures referred to in paragraph 6.</w:t>
        </w:r>
      </w:ins>
    </w:p>
    <w:p w14:paraId="7BE31458" w14:textId="6CB5A549" w:rsidR="00EC0A57" w:rsidRPr="00D414CE" w:rsidRDefault="00EC0A57" w:rsidP="00D414CE">
      <w:pPr>
        <w:pStyle w:val="Normalnumberd"/>
        <w:rPr>
          <w:ins w:id="1270" w:author="Linus Kilander Xu" w:date="2024-03-05T07:52:00Z"/>
        </w:rPr>
      </w:pPr>
      <w:ins w:id="1271" w:author="Linus Kilander Xu" w:date="2024-03-05T07:52:00Z">
        <w:r w:rsidRPr="00D414CE">
          <w:t>By [6 months from the date of entry into force of this amending Regulation], the Commission shall, by means of implementing acts, establish a list of reference standards and, where necessary, establish specifications and procedures for electronic attestation of attributes issued by or on behalf of a public sector body responsible for an authentic source. Those implementing acts shall be consistent with the implementing acts referred to in Article 5</w:t>
        </w:r>
        <w:proofErr w:type="gramStart"/>
        <w:r w:rsidRPr="00D414CE">
          <w:t>a(</w:t>
        </w:r>
        <w:proofErr w:type="gramEnd"/>
        <w:r w:rsidRPr="00D414CE">
          <w:t>23) on the implementation of the European Digital Identity Wallet. They shall be adopted in accordance with the examination procedure referred to in Article 48(2).</w:t>
        </w:r>
      </w:ins>
    </w:p>
    <w:p w14:paraId="51905BE5" w14:textId="24F3FC47" w:rsidR="00EC0A57" w:rsidRPr="00D414CE" w:rsidRDefault="00EC0A57" w:rsidP="00D414CE">
      <w:pPr>
        <w:pStyle w:val="Normalnumberd"/>
        <w:rPr>
          <w:ins w:id="1272" w:author="Linus Kilander Xu" w:date="2024-03-05T07:52:00Z"/>
        </w:rPr>
      </w:pPr>
      <w:ins w:id="1273" w:author="Linus Kilander Xu" w:date="2024-03-05T07:52:00Z">
        <w:r w:rsidRPr="00D414CE">
          <w:t>By [6 months from the date of entry into force of this amending Regulation], the Commission shall, by means of implementing acts, establish a list of reference standards and, where necessary, establish specifications and procedures for the purposes of paragraph 3 of this Article. Those implementing acts shall be consistent with the implementing acts referred to in Article 5</w:t>
        </w:r>
        <w:proofErr w:type="gramStart"/>
        <w:r w:rsidRPr="00D414CE">
          <w:t>a(</w:t>
        </w:r>
        <w:proofErr w:type="gramEnd"/>
        <w:r w:rsidRPr="00D414CE">
          <w:t>23) on the implementation of the European Digital Identity Wallet. They shall be adopted in accordance with the examination procedure referred to in Article 48(2).</w:t>
        </w:r>
      </w:ins>
    </w:p>
    <w:p w14:paraId="2A2237A2" w14:textId="27882B72" w:rsidR="00EC0A57" w:rsidRPr="00D414CE" w:rsidRDefault="00EC0A57" w:rsidP="00D414CE">
      <w:pPr>
        <w:pStyle w:val="Normalnumberd"/>
        <w:rPr>
          <w:ins w:id="1274" w:author="Linus Kilander Xu" w:date="2024-03-05T07:52:00Z"/>
        </w:rPr>
      </w:pPr>
      <w:ins w:id="1275" w:author="Linus Kilander Xu" w:date="2024-03-05T07:52:00Z">
        <w:r w:rsidRPr="00D414CE">
          <w:t>Public sector bodies referred to in Article 3, point (46), issuing electronic attestation of attributes shall provide an interface with European Digital Identity Wallets that are provided in accordance with Article 5a.</w:t>
        </w:r>
      </w:ins>
    </w:p>
    <w:p w14:paraId="560AFB54" w14:textId="77777777" w:rsidR="00D414CE" w:rsidRDefault="00EC0A57" w:rsidP="00D414CE">
      <w:pPr>
        <w:pStyle w:val="Article"/>
        <w:rPr>
          <w:ins w:id="1276" w:author="Linus Kilander Xu" w:date="2024-03-05T07:52:00Z"/>
          <w:lang w:eastAsia="en-US"/>
        </w:rPr>
      </w:pPr>
      <w:ins w:id="1277" w:author="Linus Kilander Xu" w:date="2024-03-05T07:52:00Z">
        <w:r w:rsidRPr="00700421">
          <w:rPr>
            <w:rFonts w:eastAsia="Calibri"/>
            <w:lang w:eastAsia="en-US"/>
          </w:rPr>
          <w:t xml:space="preserve">Article </w:t>
        </w:r>
        <w:r w:rsidRPr="00276F27">
          <w:rPr>
            <w:rFonts w:eastAsia="Calibri"/>
            <w:lang w:eastAsia="en-US"/>
          </w:rPr>
          <w:t>45</w:t>
        </w:r>
        <w:r w:rsidRPr="00700421">
          <w:rPr>
            <w:rFonts w:eastAsia="Calibri"/>
            <w:lang w:eastAsia="en-US"/>
          </w:rPr>
          <w:t>g</w:t>
        </w:r>
      </w:ins>
    </w:p>
    <w:p w14:paraId="7DBD1AB7" w14:textId="2ABAA9A5" w:rsidR="00EC0A57" w:rsidRPr="00700421" w:rsidRDefault="00EC0A57" w:rsidP="00D414CE">
      <w:pPr>
        <w:pStyle w:val="Heading2"/>
        <w:rPr>
          <w:ins w:id="1278" w:author="Linus Kilander Xu" w:date="2024-03-05T07:52:00Z"/>
          <w:rFonts w:eastAsia="Calibri"/>
          <w:lang w:eastAsia="en-US"/>
        </w:rPr>
      </w:pPr>
      <w:ins w:id="1279" w:author="Linus Kilander Xu" w:date="2024-03-05T07:52:00Z">
        <w:r w:rsidRPr="00700421">
          <w:rPr>
            <w:rFonts w:eastAsia="Calibri"/>
            <w:lang w:eastAsia="en-US"/>
          </w:rPr>
          <w:t>Issuing of electronic attestation of attributes to European Digital Identity Wallets</w:t>
        </w:r>
      </w:ins>
    </w:p>
    <w:p w14:paraId="5AB6C8A7" w14:textId="0D2C5E18" w:rsidR="00EC0A57" w:rsidRPr="003E5812" w:rsidRDefault="00EC0A57" w:rsidP="003E5812">
      <w:pPr>
        <w:pStyle w:val="Normalnumberd"/>
        <w:numPr>
          <w:ilvl w:val="0"/>
          <w:numId w:val="271"/>
        </w:numPr>
        <w:ind w:left="0" w:firstLine="0"/>
        <w:rPr>
          <w:ins w:id="1280" w:author="Linus Kilander Xu" w:date="2024-03-05T07:52:00Z"/>
        </w:rPr>
      </w:pPr>
      <w:ins w:id="1281" w:author="Linus Kilander Xu" w:date="2024-03-05T07:52:00Z">
        <w:r w:rsidRPr="003E5812">
          <w:t>Providers of electronic attestations of attributes shall provide European Digital Identity Wallet users with the possibility to request, obtain, store and manage the electronic attestation of attributes irrespective of the Member State where the European Digital Identity Wallet is provided.</w:t>
        </w:r>
      </w:ins>
    </w:p>
    <w:p w14:paraId="313C9758" w14:textId="4410BFAA" w:rsidR="003E5812" w:rsidRDefault="00EC0A57" w:rsidP="003E5812">
      <w:pPr>
        <w:pStyle w:val="Normalnumberd"/>
        <w:rPr>
          <w:ins w:id="1282" w:author="Linus Kilander Xu" w:date="2024-03-05T07:52:00Z"/>
        </w:rPr>
      </w:pPr>
      <w:ins w:id="1283" w:author="Linus Kilander Xu" w:date="2024-03-05T07:52:00Z">
        <w:r w:rsidRPr="003E5812">
          <w:lastRenderedPageBreak/>
          <w:t>Providers of qualified electronic attestations of attributes shall provide an interface with European Digital Identity Wallets that are provided in accordance in Article 5a.</w:t>
        </w:r>
      </w:ins>
    </w:p>
    <w:p w14:paraId="5195A7C3" w14:textId="77777777" w:rsidR="003E5812" w:rsidRDefault="003E5812">
      <w:pPr>
        <w:spacing w:before="0" w:after="160" w:line="259" w:lineRule="auto"/>
        <w:jc w:val="left"/>
        <w:rPr>
          <w:ins w:id="1284" w:author="Linus Kilander Xu" w:date="2024-03-05T07:52:00Z"/>
          <w:rFonts w:eastAsia="Calibri"/>
        </w:rPr>
      </w:pPr>
      <w:ins w:id="1285" w:author="Linus Kilander Xu" w:date="2024-03-05T07:52:00Z">
        <w:r>
          <w:br w:type="page"/>
        </w:r>
      </w:ins>
    </w:p>
    <w:p w14:paraId="70615699" w14:textId="77777777" w:rsidR="003E5812" w:rsidRDefault="00EC0A57" w:rsidP="003E5812">
      <w:pPr>
        <w:pStyle w:val="Article"/>
        <w:rPr>
          <w:ins w:id="1286" w:author="Linus Kilander Xu" w:date="2024-03-05T07:52:00Z"/>
        </w:rPr>
      </w:pPr>
      <w:ins w:id="1287" w:author="Linus Kilander Xu" w:date="2024-03-05T07:52:00Z">
        <w:r w:rsidRPr="003E5812">
          <w:rPr>
            <w:rFonts w:eastAsia="Calibri"/>
          </w:rPr>
          <w:lastRenderedPageBreak/>
          <w:t>Article 45h</w:t>
        </w:r>
      </w:ins>
    </w:p>
    <w:p w14:paraId="7C86DB4A" w14:textId="26F71806" w:rsidR="00EC0A57" w:rsidRPr="003E5812" w:rsidRDefault="00EC0A57" w:rsidP="003E5812">
      <w:pPr>
        <w:pStyle w:val="Heading2"/>
        <w:rPr>
          <w:ins w:id="1288" w:author="Linus Kilander Xu" w:date="2024-03-05T07:52:00Z"/>
          <w:rFonts w:eastAsia="Calibri"/>
        </w:rPr>
      </w:pPr>
      <w:ins w:id="1289" w:author="Linus Kilander Xu" w:date="2024-03-05T07:52:00Z">
        <w:r w:rsidRPr="003E5812">
          <w:rPr>
            <w:rFonts w:eastAsia="Calibri"/>
          </w:rPr>
          <w:t>Additional rules for the provision of electronic attestation of attributes services</w:t>
        </w:r>
      </w:ins>
    </w:p>
    <w:p w14:paraId="5C979B4B" w14:textId="009A1ACE" w:rsidR="00EC0A57" w:rsidRPr="003E5812" w:rsidRDefault="00EC0A57" w:rsidP="003E5812">
      <w:pPr>
        <w:pStyle w:val="Normalnumberd"/>
        <w:numPr>
          <w:ilvl w:val="0"/>
          <w:numId w:val="272"/>
        </w:numPr>
        <w:ind w:left="0" w:firstLine="0"/>
        <w:rPr>
          <w:ins w:id="1290" w:author="Linus Kilander Xu" w:date="2024-03-05T07:52:00Z"/>
        </w:rPr>
      </w:pPr>
      <w:ins w:id="1291" w:author="Linus Kilander Xu" w:date="2024-03-05T07:52:00Z">
        <w:r w:rsidRPr="003E5812">
          <w:t>Providers of qualified and non-qualified electronic attestation of attributes services shall not combine personal data relating to the provision of those services with personal data from any other services offered by them or their commercial partners.</w:t>
        </w:r>
      </w:ins>
    </w:p>
    <w:p w14:paraId="3F2D7E5D" w14:textId="55DAEAAD" w:rsidR="00EC0A57" w:rsidRPr="003E5812" w:rsidRDefault="00EC0A57" w:rsidP="003E5812">
      <w:pPr>
        <w:pStyle w:val="Normalnumberd"/>
        <w:rPr>
          <w:ins w:id="1292" w:author="Linus Kilander Xu" w:date="2024-03-05T07:52:00Z"/>
        </w:rPr>
      </w:pPr>
      <w:ins w:id="1293" w:author="Linus Kilander Xu" w:date="2024-03-05T07:52:00Z">
        <w:r w:rsidRPr="003E5812">
          <w:t xml:space="preserve">Personal data relating to the provision of electronic attestation of attributes services shall be kept logically separate from other data held by the provider of electronic attestation of attributes. </w:t>
        </w:r>
      </w:ins>
    </w:p>
    <w:p w14:paraId="1E5FF6B9" w14:textId="443A8907" w:rsidR="00EC0A57" w:rsidRPr="003E5812" w:rsidRDefault="00EC0A57" w:rsidP="003E5812">
      <w:pPr>
        <w:pStyle w:val="Normalnumberd"/>
        <w:rPr>
          <w:ins w:id="1294" w:author="Linus Kilander Xu" w:date="2024-03-05T07:52:00Z"/>
        </w:rPr>
      </w:pPr>
      <w:ins w:id="1295" w:author="Linus Kilander Xu" w:date="2024-03-05T07:52:00Z">
        <w:r w:rsidRPr="003E5812">
          <w:t>Providers of qualified electronic attestation of attributes’ services shall implement the provision of such qualified trust services in a manner that is functionally separate from other services provided by them.</w:t>
        </w:r>
      </w:ins>
    </w:p>
    <w:p w14:paraId="2B1C5E07" w14:textId="77777777" w:rsidR="009C0537" w:rsidRDefault="00EC0A57" w:rsidP="009C0537">
      <w:pPr>
        <w:pStyle w:val="Section"/>
        <w:rPr>
          <w:ins w:id="1296" w:author="Linus Kilander Xu" w:date="2024-03-05T07:52:00Z"/>
        </w:rPr>
      </w:pPr>
      <w:ins w:id="1297" w:author="Linus Kilander Xu" w:date="2024-03-05T07:52:00Z">
        <w:r w:rsidRPr="003E5812">
          <w:rPr>
            <w:rFonts w:eastAsia="Calibri"/>
          </w:rPr>
          <w:t>SECTION 10</w:t>
        </w:r>
      </w:ins>
    </w:p>
    <w:p w14:paraId="6288EBB9" w14:textId="61F9115F" w:rsidR="00EC0A57" w:rsidRPr="003E5812" w:rsidRDefault="00EC0A57" w:rsidP="009C0537">
      <w:pPr>
        <w:pStyle w:val="Section"/>
        <w:rPr>
          <w:ins w:id="1298" w:author="Linus Kilander Xu" w:date="2024-03-05T07:52:00Z"/>
          <w:rFonts w:eastAsia="Calibri"/>
        </w:rPr>
      </w:pPr>
      <w:ins w:id="1299" w:author="Linus Kilander Xu" w:date="2024-03-05T07:52:00Z">
        <w:r w:rsidRPr="003E5812">
          <w:rPr>
            <w:rFonts w:eastAsia="Calibri"/>
          </w:rPr>
          <w:t>ELECTRONIC ARCHIVING SERVICES</w:t>
        </w:r>
      </w:ins>
    </w:p>
    <w:p w14:paraId="7BC0FE76" w14:textId="77777777" w:rsidR="00001836" w:rsidRDefault="00EC0A57" w:rsidP="00001836">
      <w:pPr>
        <w:pStyle w:val="Article"/>
        <w:rPr>
          <w:ins w:id="1300" w:author="Linus Kilander Xu" w:date="2024-03-05T07:52:00Z"/>
        </w:rPr>
      </w:pPr>
      <w:ins w:id="1301" w:author="Linus Kilander Xu" w:date="2024-03-05T07:52:00Z">
        <w:r w:rsidRPr="003E5812">
          <w:rPr>
            <w:rFonts w:eastAsia="Calibri"/>
          </w:rPr>
          <w:t>Article 45i</w:t>
        </w:r>
      </w:ins>
    </w:p>
    <w:p w14:paraId="4BBC4D0F" w14:textId="128B0EBC" w:rsidR="00EC0A57" w:rsidRPr="003E5812" w:rsidRDefault="00EC0A57" w:rsidP="00001836">
      <w:pPr>
        <w:pStyle w:val="Heading2"/>
        <w:rPr>
          <w:ins w:id="1302" w:author="Linus Kilander Xu" w:date="2024-03-05T07:52:00Z"/>
          <w:rFonts w:eastAsia="Calibri"/>
        </w:rPr>
      </w:pPr>
      <w:ins w:id="1303" w:author="Linus Kilander Xu" w:date="2024-03-05T07:52:00Z">
        <w:r w:rsidRPr="003E5812">
          <w:rPr>
            <w:rFonts w:eastAsia="Calibri"/>
          </w:rPr>
          <w:t>Legal effect of electronic archiving services</w:t>
        </w:r>
      </w:ins>
    </w:p>
    <w:p w14:paraId="11E51271" w14:textId="2034C24E" w:rsidR="00EC0A57" w:rsidRPr="003E5812" w:rsidRDefault="00EC0A57" w:rsidP="00001836">
      <w:pPr>
        <w:pStyle w:val="Normalnumberd"/>
        <w:numPr>
          <w:ilvl w:val="0"/>
          <w:numId w:val="273"/>
        </w:numPr>
        <w:ind w:left="0" w:firstLine="0"/>
        <w:rPr>
          <w:ins w:id="1304" w:author="Linus Kilander Xu" w:date="2024-03-05T07:52:00Z"/>
        </w:rPr>
      </w:pPr>
      <w:ins w:id="1305" w:author="Linus Kilander Xu" w:date="2024-03-05T07:52:00Z">
        <w:r w:rsidRPr="003E5812">
          <w:t>Electronic data and electronic documents preserved using an electronic archiving service shall not be denied legal effect or admissibility as evidence in legal proceedings on the sole ground that they are in electronic form or that they are not preserved using a qualified electronic archiving service.</w:t>
        </w:r>
      </w:ins>
    </w:p>
    <w:p w14:paraId="1C01324C" w14:textId="7C00A497" w:rsidR="00EC0A57" w:rsidRPr="003E5812" w:rsidRDefault="00EC0A57" w:rsidP="003E5812">
      <w:pPr>
        <w:pStyle w:val="Normalnumberd"/>
        <w:rPr>
          <w:ins w:id="1306" w:author="Linus Kilander Xu" w:date="2024-03-05T07:52:00Z"/>
        </w:rPr>
      </w:pPr>
      <w:ins w:id="1307" w:author="Linus Kilander Xu" w:date="2024-03-05T07:52:00Z">
        <w:r w:rsidRPr="003E5812">
          <w:t xml:space="preserve">Electronic data and electronic documents preserved using a qualified electronic archiving service shall enjoy the presumption of their integrity and of their origin for the duration of the preservation period by the qualified trust service provider. </w:t>
        </w:r>
      </w:ins>
    </w:p>
    <w:p w14:paraId="3130C861" w14:textId="77777777" w:rsidR="00001836" w:rsidRDefault="00EC0A57" w:rsidP="00001836">
      <w:pPr>
        <w:pStyle w:val="Article"/>
        <w:rPr>
          <w:ins w:id="1308" w:author="Linus Kilander Xu" w:date="2024-03-05T07:52:00Z"/>
        </w:rPr>
      </w:pPr>
      <w:ins w:id="1309" w:author="Linus Kilander Xu" w:date="2024-03-05T07:52:00Z">
        <w:r w:rsidRPr="003E5812">
          <w:rPr>
            <w:rFonts w:eastAsia="Calibri"/>
          </w:rPr>
          <w:t>Article 45j</w:t>
        </w:r>
      </w:ins>
    </w:p>
    <w:p w14:paraId="74F35EC1" w14:textId="73196B28" w:rsidR="00EC0A57" w:rsidRPr="003E5812" w:rsidRDefault="00EC0A57" w:rsidP="00001836">
      <w:pPr>
        <w:pStyle w:val="Heading2"/>
        <w:rPr>
          <w:ins w:id="1310" w:author="Linus Kilander Xu" w:date="2024-03-05T07:52:00Z"/>
          <w:rFonts w:eastAsia="Calibri"/>
        </w:rPr>
      </w:pPr>
      <w:ins w:id="1311" w:author="Linus Kilander Xu" w:date="2024-03-05T07:52:00Z">
        <w:r w:rsidRPr="003E5812">
          <w:rPr>
            <w:rFonts w:eastAsia="Calibri"/>
          </w:rPr>
          <w:t>Requirements for qualified electronic archiving services</w:t>
        </w:r>
      </w:ins>
    </w:p>
    <w:p w14:paraId="37870774" w14:textId="570AA561" w:rsidR="00EC0A57" w:rsidRPr="003E5812" w:rsidRDefault="00EC0A57" w:rsidP="00001836">
      <w:pPr>
        <w:pStyle w:val="Normalnumberd"/>
        <w:numPr>
          <w:ilvl w:val="0"/>
          <w:numId w:val="274"/>
        </w:numPr>
        <w:ind w:left="0" w:firstLine="0"/>
        <w:rPr>
          <w:ins w:id="1312" w:author="Linus Kilander Xu" w:date="2024-03-05T07:52:00Z"/>
        </w:rPr>
      </w:pPr>
      <w:ins w:id="1313" w:author="Linus Kilander Xu" w:date="2024-03-05T07:52:00Z">
        <w:r w:rsidRPr="003E5812">
          <w:t>Qualified electronic archive services shall meet the following requirements:</w:t>
        </w:r>
      </w:ins>
    </w:p>
    <w:p w14:paraId="5235B200" w14:textId="36235B7B" w:rsidR="00EC0A57" w:rsidRPr="00001836" w:rsidRDefault="00EC0A57" w:rsidP="00001836">
      <w:pPr>
        <w:pStyle w:val="parenthesisnumbered"/>
        <w:numPr>
          <w:ilvl w:val="0"/>
          <w:numId w:val="276"/>
        </w:numPr>
        <w:ind w:hanging="720"/>
        <w:rPr>
          <w:ins w:id="1314" w:author="Linus Kilander Xu" w:date="2024-03-05T07:52:00Z"/>
          <w:rFonts w:eastAsia="Calibri"/>
          <w:bCs/>
          <w:iCs/>
          <w:lang w:eastAsia="en-US"/>
        </w:rPr>
      </w:pPr>
      <w:ins w:id="1315" w:author="Linus Kilander Xu" w:date="2024-03-05T07:52:00Z">
        <w:r w:rsidRPr="00001836">
          <w:rPr>
            <w:rFonts w:eastAsia="Calibri"/>
            <w:bCs/>
            <w:iCs/>
            <w:lang w:eastAsia="en-US"/>
          </w:rPr>
          <w:t>they are provided by qualified trust service providers;</w:t>
        </w:r>
      </w:ins>
    </w:p>
    <w:p w14:paraId="70FA8110" w14:textId="1F79B09D" w:rsidR="00EC0A57" w:rsidRPr="00001836" w:rsidRDefault="00EC0A57" w:rsidP="00001836">
      <w:pPr>
        <w:pStyle w:val="parenthesisnumbered"/>
        <w:numPr>
          <w:ilvl w:val="0"/>
          <w:numId w:val="268"/>
        </w:numPr>
        <w:ind w:hanging="720"/>
        <w:rPr>
          <w:ins w:id="1316" w:author="Linus Kilander Xu" w:date="2024-03-05T07:52:00Z"/>
          <w:rFonts w:eastAsia="Calibri"/>
          <w:bCs/>
          <w:iCs/>
          <w:lang w:eastAsia="en-US"/>
        </w:rPr>
      </w:pPr>
      <w:ins w:id="1317" w:author="Linus Kilander Xu" w:date="2024-03-05T07:52:00Z">
        <w:r w:rsidRPr="00001836">
          <w:rPr>
            <w:rFonts w:eastAsia="Calibri"/>
            <w:bCs/>
            <w:iCs/>
            <w:lang w:eastAsia="en-US"/>
          </w:rPr>
          <w:t>they use procedures and technologies capable of ensuring the durability and legibility of electronic data and electronic documents beyond the technological validity period and at least throughout the legal or contractual preservation period, while maintaining their integrity and the accuracy of their origin;</w:t>
        </w:r>
      </w:ins>
    </w:p>
    <w:p w14:paraId="55364590" w14:textId="16B7AEA2" w:rsidR="00EC0A57" w:rsidRPr="00001836" w:rsidRDefault="00EC0A57" w:rsidP="00001836">
      <w:pPr>
        <w:pStyle w:val="parenthesisnumbered"/>
        <w:numPr>
          <w:ilvl w:val="0"/>
          <w:numId w:val="268"/>
        </w:numPr>
        <w:ind w:hanging="720"/>
        <w:rPr>
          <w:ins w:id="1318" w:author="Linus Kilander Xu" w:date="2024-03-05T07:52:00Z"/>
          <w:rFonts w:eastAsia="Calibri"/>
          <w:bCs/>
          <w:iCs/>
          <w:lang w:eastAsia="en-US"/>
        </w:rPr>
      </w:pPr>
      <w:ins w:id="1319" w:author="Linus Kilander Xu" w:date="2024-03-05T07:52:00Z">
        <w:r w:rsidRPr="00001836">
          <w:rPr>
            <w:rFonts w:eastAsia="Calibri"/>
            <w:bCs/>
            <w:iCs/>
            <w:lang w:eastAsia="en-US"/>
          </w:rPr>
          <w:t>they ensure that those electronic data and those electronic documents are preserved in such a way that they are safeguarded against loss and alteration, except for changes concerning their medium or electronic format;</w:t>
        </w:r>
      </w:ins>
    </w:p>
    <w:p w14:paraId="1E177DCE" w14:textId="580C544C" w:rsidR="00EC0A57" w:rsidRPr="00001836" w:rsidRDefault="00EC0A57" w:rsidP="00001836">
      <w:pPr>
        <w:pStyle w:val="parenthesisnumbered"/>
        <w:numPr>
          <w:ilvl w:val="0"/>
          <w:numId w:val="268"/>
        </w:numPr>
        <w:ind w:hanging="720"/>
        <w:rPr>
          <w:ins w:id="1320" w:author="Linus Kilander Xu" w:date="2024-03-05T07:52:00Z"/>
          <w:rFonts w:eastAsia="Calibri"/>
          <w:bCs/>
          <w:iCs/>
          <w:lang w:eastAsia="en-US"/>
        </w:rPr>
      </w:pPr>
      <w:ins w:id="1321" w:author="Linus Kilander Xu" w:date="2024-03-05T07:52:00Z">
        <w:r w:rsidRPr="00001836">
          <w:rPr>
            <w:rFonts w:eastAsia="Calibri"/>
            <w:bCs/>
            <w:iCs/>
            <w:lang w:eastAsia="en-US"/>
          </w:rPr>
          <w:t xml:space="preserve">they shall allow authorised relying parties to receive a report in an automated manner that confirms that electronic data and electronic documents retrieved from a qualified electronic </w:t>
        </w:r>
        <w:r w:rsidRPr="00001836">
          <w:rPr>
            <w:rFonts w:eastAsia="Calibri"/>
            <w:bCs/>
            <w:iCs/>
            <w:lang w:eastAsia="en-US"/>
          </w:rPr>
          <w:lastRenderedPageBreak/>
          <w:t>archive enjoy the presumption of integrity of the data from the beginning of the preservation period to the moment of retrieval.</w:t>
        </w:r>
      </w:ins>
    </w:p>
    <w:p w14:paraId="06420F2C" w14:textId="77777777" w:rsidR="00EC0A57" w:rsidRPr="003E5812" w:rsidRDefault="00EC0A57" w:rsidP="00001836">
      <w:pPr>
        <w:rPr>
          <w:ins w:id="1322" w:author="Linus Kilander Xu" w:date="2024-03-05T07:52:00Z"/>
          <w:rFonts w:eastAsia="Calibri"/>
        </w:rPr>
      </w:pPr>
      <w:ins w:id="1323" w:author="Linus Kilander Xu" w:date="2024-03-05T07:52:00Z">
        <w:r w:rsidRPr="003E5812">
          <w:rPr>
            <w:rFonts w:eastAsia="Calibri"/>
          </w:rPr>
          <w:t>The report referred to in point (d) of the first subparagraph shall be provided in a reliable and efficient way and shall bear the qualified electronic signature or qualified electronic seal of the provider of the qualified electronic archiving service.</w:t>
        </w:r>
      </w:ins>
    </w:p>
    <w:p w14:paraId="2F4CBB77" w14:textId="72A80124" w:rsidR="00EC0A57" w:rsidRPr="003E5812" w:rsidRDefault="00EC0A57" w:rsidP="003E5812">
      <w:pPr>
        <w:pStyle w:val="Normalnumberd"/>
        <w:rPr>
          <w:ins w:id="1324" w:author="Linus Kilander Xu" w:date="2024-03-05T07:52:00Z"/>
        </w:rPr>
      </w:pPr>
      <w:ins w:id="1325" w:author="Linus Kilander Xu" w:date="2024-03-05T07:52:00Z">
        <w:r w:rsidRPr="003E5812">
          <w:t>By [12 months from the date of the entry into force of this amending Regulation], the Commission shall, by means of implementing acts, establish a list of reference standards and, where necessary, establish specifications and procedures for qualified electronic archiving services. Compliance with the requirements for qualified electronic archive services shall be presumed where a qualified electronic archive service complies with those standards, specifications and procedures. Those implementing acts shall be adopted in accordance with the examination procedure referred to in Article 48(2).</w:t>
        </w:r>
      </w:ins>
    </w:p>
    <w:p w14:paraId="6A519A66" w14:textId="77777777" w:rsidR="000B36FF" w:rsidRDefault="00EC0A57" w:rsidP="000B36FF">
      <w:pPr>
        <w:pStyle w:val="Section"/>
        <w:rPr>
          <w:ins w:id="1326" w:author="Linus Kilander Xu" w:date="2024-03-05T07:52:00Z"/>
        </w:rPr>
      </w:pPr>
      <w:ins w:id="1327" w:author="Linus Kilander Xu" w:date="2024-03-05T07:52:00Z">
        <w:r w:rsidRPr="003E5812">
          <w:rPr>
            <w:rFonts w:eastAsia="Calibri"/>
          </w:rPr>
          <w:t>SECTION 11</w:t>
        </w:r>
      </w:ins>
    </w:p>
    <w:p w14:paraId="2DC08BB7" w14:textId="5E2FC97D" w:rsidR="00EC0A57" w:rsidRPr="003E5812" w:rsidRDefault="00EC0A57" w:rsidP="000B36FF">
      <w:pPr>
        <w:pStyle w:val="Section"/>
        <w:rPr>
          <w:ins w:id="1328" w:author="Linus Kilander Xu" w:date="2024-03-05T07:52:00Z"/>
          <w:rFonts w:eastAsia="Calibri"/>
        </w:rPr>
      </w:pPr>
      <w:ins w:id="1329" w:author="Linus Kilander Xu" w:date="2024-03-05T07:52:00Z">
        <w:r w:rsidRPr="003E5812">
          <w:rPr>
            <w:rFonts w:eastAsia="Calibri"/>
          </w:rPr>
          <w:t>ELECTRONIC LEDGERS</w:t>
        </w:r>
      </w:ins>
    </w:p>
    <w:p w14:paraId="1BEEFD0E" w14:textId="77777777" w:rsidR="000B36FF" w:rsidRDefault="00EC0A57" w:rsidP="000B36FF">
      <w:pPr>
        <w:pStyle w:val="Article"/>
        <w:rPr>
          <w:ins w:id="1330" w:author="Linus Kilander Xu" w:date="2024-03-05T07:52:00Z"/>
        </w:rPr>
      </w:pPr>
      <w:ins w:id="1331" w:author="Linus Kilander Xu" w:date="2024-03-05T07:52:00Z">
        <w:r w:rsidRPr="003E5812">
          <w:rPr>
            <w:rFonts w:eastAsia="Calibri"/>
          </w:rPr>
          <w:t>Article 45k</w:t>
        </w:r>
      </w:ins>
    </w:p>
    <w:p w14:paraId="4EBCA9E5" w14:textId="417AB7EE" w:rsidR="00EC0A57" w:rsidRPr="003E5812" w:rsidRDefault="00EC0A57" w:rsidP="000B36FF">
      <w:pPr>
        <w:pStyle w:val="Heading2"/>
        <w:rPr>
          <w:ins w:id="1332" w:author="Linus Kilander Xu" w:date="2024-03-05T07:52:00Z"/>
          <w:rFonts w:eastAsia="Calibri"/>
        </w:rPr>
      </w:pPr>
      <w:ins w:id="1333" w:author="Linus Kilander Xu" w:date="2024-03-05T07:52:00Z">
        <w:r w:rsidRPr="003E5812">
          <w:rPr>
            <w:rFonts w:eastAsia="Calibri"/>
          </w:rPr>
          <w:t>Legal effects of electronic ledgers</w:t>
        </w:r>
      </w:ins>
    </w:p>
    <w:p w14:paraId="36CE9BCC" w14:textId="0A2CB5D8" w:rsidR="00EC0A57" w:rsidRPr="003E5812" w:rsidRDefault="00EC0A57" w:rsidP="00B6794C">
      <w:pPr>
        <w:pStyle w:val="Normalnumberd"/>
        <w:numPr>
          <w:ilvl w:val="0"/>
          <w:numId w:val="277"/>
        </w:numPr>
        <w:ind w:left="0" w:firstLine="0"/>
        <w:rPr>
          <w:ins w:id="1334" w:author="Linus Kilander Xu" w:date="2024-03-05T07:52:00Z"/>
        </w:rPr>
      </w:pPr>
      <w:ins w:id="1335" w:author="Linus Kilander Xu" w:date="2024-03-05T07:52:00Z">
        <w:r w:rsidRPr="003E5812">
          <w:t>An electronic ledger shall not be denied legal effect or admissibility as evidence in legal proceedings solely on the grounds that it is in an electronic form or that it does not meet the requirements for qualified electronic ledgers.</w:t>
        </w:r>
      </w:ins>
    </w:p>
    <w:p w14:paraId="2F3BA046" w14:textId="113B65F6" w:rsidR="00EC0A57" w:rsidRPr="003E5812" w:rsidRDefault="00EC0A57" w:rsidP="003E5812">
      <w:pPr>
        <w:pStyle w:val="Normalnumberd"/>
        <w:rPr>
          <w:ins w:id="1336" w:author="Linus Kilander Xu" w:date="2024-03-05T07:52:00Z"/>
        </w:rPr>
      </w:pPr>
      <w:ins w:id="1337" w:author="Linus Kilander Xu" w:date="2024-03-05T07:52:00Z">
        <w:r w:rsidRPr="003E5812">
          <w:t xml:space="preserve">Data records contained in a qualified electronic ledger shall enjoy the presumption </w:t>
        </w:r>
        <w:proofErr w:type="gramStart"/>
        <w:r w:rsidRPr="003E5812">
          <w:t>of  their</w:t>
        </w:r>
        <w:proofErr w:type="gramEnd"/>
        <w:r w:rsidRPr="003E5812">
          <w:t xml:space="preserve"> unique and accurate sequential chronological ordering and of their integrity. </w:t>
        </w:r>
      </w:ins>
    </w:p>
    <w:p w14:paraId="3428ABD1" w14:textId="77777777" w:rsidR="00B6794C" w:rsidRDefault="00EC0A57" w:rsidP="00B6794C">
      <w:pPr>
        <w:pStyle w:val="Article"/>
        <w:rPr>
          <w:ins w:id="1338" w:author="Linus Kilander Xu" w:date="2024-03-05T07:52:00Z"/>
        </w:rPr>
      </w:pPr>
      <w:ins w:id="1339" w:author="Linus Kilander Xu" w:date="2024-03-05T07:52:00Z">
        <w:r w:rsidRPr="003E5812">
          <w:rPr>
            <w:rFonts w:eastAsia="Calibri"/>
          </w:rPr>
          <w:t>Article 45l</w:t>
        </w:r>
      </w:ins>
    </w:p>
    <w:p w14:paraId="1D807BFE" w14:textId="148B0417" w:rsidR="00EC0A57" w:rsidRPr="003E5812" w:rsidRDefault="00EC0A57" w:rsidP="00B6794C">
      <w:pPr>
        <w:pStyle w:val="Heading2"/>
        <w:rPr>
          <w:ins w:id="1340" w:author="Linus Kilander Xu" w:date="2024-03-05T07:52:00Z"/>
          <w:rFonts w:eastAsia="Calibri"/>
        </w:rPr>
      </w:pPr>
      <w:ins w:id="1341" w:author="Linus Kilander Xu" w:date="2024-03-05T07:52:00Z">
        <w:r w:rsidRPr="003E5812">
          <w:rPr>
            <w:rFonts w:eastAsia="Calibri"/>
          </w:rPr>
          <w:t>Requirements for qualified electronic ledgers</w:t>
        </w:r>
      </w:ins>
    </w:p>
    <w:p w14:paraId="65217B97" w14:textId="36C7554E" w:rsidR="00EC0A57" w:rsidRPr="003E5812" w:rsidRDefault="00EC0A57" w:rsidP="00B6794C">
      <w:pPr>
        <w:pStyle w:val="Normalnumberd"/>
        <w:numPr>
          <w:ilvl w:val="0"/>
          <w:numId w:val="278"/>
        </w:numPr>
        <w:ind w:left="0" w:firstLine="0"/>
        <w:rPr>
          <w:ins w:id="1342" w:author="Linus Kilander Xu" w:date="2024-03-05T07:52:00Z"/>
        </w:rPr>
      </w:pPr>
      <w:ins w:id="1343" w:author="Linus Kilander Xu" w:date="2024-03-05T07:52:00Z">
        <w:r w:rsidRPr="003E5812">
          <w:t>Qualified electronic ledgers shall meet the following requirements:</w:t>
        </w:r>
      </w:ins>
    </w:p>
    <w:p w14:paraId="508F3229" w14:textId="5996BDE3" w:rsidR="00EC0A57" w:rsidRPr="00B6794C" w:rsidRDefault="00EC0A57" w:rsidP="00B6794C">
      <w:pPr>
        <w:pStyle w:val="parenthesisnumbered"/>
        <w:numPr>
          <w:ilvl w:val="0"/>
          <w:numId w:val="280"/>
        </w:numPr>
        <w:ind w:hanging="720"/>
        <w:rPr>
          <w:ins w:id="1344" w:author="Linus Kilander Xu" w:date="2024-03-05T07:52:00Z"/>
          <w:rFonts w:eastAsia="Calibri"/>
          <w:bCs/>
          <w:iCs/>
          <w:lang w:eastAsia="en-US"/>
        </w:rPr>
      </w:pPr>
      <w:ins w:id="1345" w:author="Linus Kilander Xu" w:date="2024-03-05T07:52:00Z">
        <w:r w:rsidRPr="00B6794C">
          <w:rPr>
            <w:rFonts w:eastAsia="Calibri"/>
            <w:bCs/>
            <w:iCs/>
            <w:lang w:eastAsia="en-US"/>
          </w:rPr>
          <w:t>they are created and managed by one or more qualified trust service providers;</w:t>
        </w:r>
      </w:ins>
    </w:p>
    <w:p w14:paraId="208434B9" w14:textId="26D83CC5" w:rsidR="00EC0A57" w:rsidRPr="00B6794C" w:rsidRDefault="00EC0A57" w:rsidP="00B6794C">
      <w:pPr>
        <w:pStyle w:val="parenthesisnumbered"/>
        <w:numPr>
          <w:ilvl w:val="0"/>
          <w:numId w:val="276"/>
        </w:numPr>
        <w:ind w:hanging="720"/>
        <w:rPr>
          <w:ins w:id="1346" w:author="Linus Kilander Xu" w:date="2024-03-05T07:52:00Z"/>
          <w:rFonts w:eastAsia="Calibri"/>
          <w:bCs/>
          <w:iCs/>
          <w:lang w:eastAsia="en-US"/>
        </w:rPr>
      </w:pPr>
      <w:ins w:id="1347" w:author="Linus Kilander Xu" w:date="2024-03-05T07:52:00Z">
        <w:r w:rsidRPr="00B6794C">
          <w:rPr>
            <w:rFonts w:eastAsia="Calibri"/>
            <w:bCs/>
            <w:iCs/>
            <w:lang w:eastAsia="en-US"/>
          </w:rPr>
          <w:t>they establish the origin of data records in the ledger;</w:t>
        </w:r>
      </w:ins>
    </w:p>
    <w:p w14:paraId="0AE77148" w14:textId="43024027" w:rsidR="00EC0A57" w:rsidRPr="00B6794C" w:rsidRDefault="00EC0A57" w:rsidP="00B6794C">
      <w:pPr>
        <w:pStyle w:val="parenthesisnumbered"/>
        <w:numPr>
          <w:ilvl w:val="0"/>
          <w:numId w:val="276"/>
        </w:numPr>
        <w:ind w:hanging="720"/>
        <w:rPr>
          <w:ins w:id="1348" w:author="Linus Kilander Xu" w:date="2024-03-05T07:52:00Z"/>
          <w:rFonts w:eastAsia="Calibri"/>
          <w:bCs/>
          <w:iCs/>
          <w:lang w:eastAsia="en-US"/>
        </w:rPr>
      </w:pPr>
      <w:ins w:id="1349" w:author="Linus Kilander Xu" w:date="2024-03-05T07:52:00Z">
        <w:r w:rsidRPr="00B6794C">
          <w:rPr>
            <w:rFonts w:eastAsia="Calibri"/>
            <w:bCs/>
            <w:iCs/>
            <w:lang w:eastAsia="en-US"/>
          </w:rPr>
          <w:t>they ensure the unique sequential chronological ordering of data records in the ledger;</w:t>
        </w:r>
      </w:ins>
    </w:p>
    <w:p w14:paraId="6BF182FD" w14:textId="63C34E7C" w:rsidR="00EC0A57" w:rsidRPr="00B6794C" w:rsidRDefault="00EC0A57" w:rsidP="00B6794C">
      <w:pPr>
        <w:pStyle w:val="parenthesisnumbered"/>
        <w:numPr>
          <w:ilvl w:val="0"/>
          <w:numId w:val="276"/>
        </w:numPr>
        <w:ind w:hanging="720"/>
        <w:rPr>
          <w:ins w:id="1350" w:author="Linus Kilander Xu" w:date="2024-03-05T07:52:00Z"/>
          <w:rFonts w:eastAsia="Calibri"/>
          <w:bCs/>
          <w:iCs/>
          <w:lang w:eastAsia="en-US"/>
        </w:rPr>
      </w:pPr>
      <w:ins w:id="1351" w:author="Linus Kilander Xu" w:date="2024-03-05T07:52:00Z">
        <w:r w:rsidRPr="00B6794C">
          <w:rPr>
            <w:rFonts w:eastAsia="Calibri"/>
            <w:bCs/>
            <w:iCs/>
            <w:lang w:eastAsia="en-US"/>
          </w:rPr>
          <w:t>they record data in such a way that any subsequent change to the data is immediately detectable, ensuring their integrity over time.</w:t>
        </w:r>
      </w:ins>
    </w:p>
    <w:p w14:paraId="2B3B07B7" w14:textId="47157EAC" w:rsidR="00EC0A57" w:rsidRPr="003E5812" w:rsidRDefault="00B6794C" w:rsidP="003E5812">
      <w:pPr>
        <w:pStyle w:val="Normalnumberd"/>
        <w:rPr>
          <w:ins w:id="1352" w:author="Linus Kilander Xu" w:date="2024-03-05T07:52:00Z"/>
        </w:rPr>
      </w:pPr>
      <w:ins w:id="1353" w:author="Linus Kilander Xu" w:date="2024-03-05T07:52:00Z">
        <w:r>
          <w:t>C</w:t>
        </w:r>
        <w:r w:rsidR="00EC0A57" w:rsidRPr="003E5812">
          <w:t>ompliance with the requirements laid down in paragraph 1 shall be presumed where an electronic ledger complies with the standards, specifications and procedures referred to in paragraph 3.</w:t>
        </w:r>
      </w:ins>
    </w:p>
    <w:p w14:paraId="12A3CF39" w14:textId="0C4CC6E2" w:rsidR="00EC0A57" w:rsidRPr="003E5812" w:rsidRDefault="00EC0A57" w:rsidP="003E5812">
      <w:pPr>
        <w:pStyle w:val="Normalnumberd"/>
        <w:rPr>
          <w:ins w:id="1354" w:author="Linus Kilander Xu" w:date="2024-03-05T07:52:00Z"/>
        </w:rPr>
      </w:pPr>
      <w:ins w:id="1355" w:author="Linus Kilander Xu" w:date="2024-03-05T07:52:00Z">
        <w:r w:rsidRPr="003E5812">
          <w:t>By [12 months from the date of the entry into force of this amending Regulation], the Commission shall, by means of implementing acts, establish a list of reference standards and, where necessary, establish specifications and procedures for the requirements laid down in paragraph 1 of this Article. Those implementing acts shall be adopted in accordance with the examination procedure referred to in Article 48(2).</w:t>
        </w:r>
      </w:ins>
    </w:p>
    <w:p w14:paraId="6E5A1336" w14:textId="5D1EC1E2" w:rsidR="007932CD" w:rsidRPr="009104B5" w:rsidRDefault="00000000" w:rsidP="00705A40">
      <w:pPr>
        <w:pStyle w:val="Heading1"/>
        <w:rPr>
          <w:lang w:val="en-GB"/>
        </w:rPr>
      </w:pPr>
      <w:r w:rsidRPr="009104B5">
        <w:rPr>
          <w:lang w:val="en-GB"/>
        </w:rPr>
        <w:lastRenderedPageBreak/>
        <w:t xml:space="preserve">CHAPTER IV </w:t>
      </w:r>
    </w:p>
    <w:p w14:paraId="109FFDEC" w14:textId="77777777" w:rsidR="007932CD" w:rsidRPr="009104B5" w:rsidRDefault="00000000" w:rsidP="00ED7CE9">
      <w:pPr>
        <w:pStyle w:val="Heading1"/>
        <w:rPr>
          <w:lang w:val="en-GB"/>
        </w:rPr>
      </w:pPr>
      <w:r w:rsidRPr="009104B5">
        <w:rPr>
          <w:lang w:val="en-GB"/>
        </w:rPr>
        <w:t>ELECTRONIC DOCUMENTS</w:t>
      </w:r>
      <w:r w:rsidRPr="009104B5">
        <w:rPr>
          <w:i/>
          <w:lang w:val="en-GB"/>
        </w:rPr>
        <w:t xml:space="preserve"> </w:t>
      </w:r>
    </w:p>
    <w:p w14:paraId="64DD1196" w14:textId="77777777" w:rsidR="007932CD" w:rsidRPr="009104B5" w:rsidRDefault="00000000" w:rsidP="009104B5">
      <w:pPr>
        <w:pStyle w:val="Article"/>
      </w:pPr>
      <w:r w:rsidRPr="009104B5">
        <w:t>Article 46</w:t>
      </w:r>
      <w:r w:rsidRPr="009104B5">
        <w:rPr>
          <w:b/>
        </w:rPr>
        <w:t xml:space="preserve"> </w:t>
      </w:r>
    </w:p>
    <w:p w14:paraId="0FF892F1" w14:textId="77777777" w:rsidR="007932CD" w:rsidRPr="009104B5" w:rsidRDefault="00000000" w:rsidP="00ED7CE9">
      <w:pPr>
        <w:pStyle w:val="Heading2"/>
      </w:pPr>
      <w:r w:rsidRPr="009104B5">
        <w:t xml:space="preserve">Legal effects of electronic documents </w:t>
      </w:r>
    </w:p>
    <w:p w14:paraId="4E29ED29" w14:textId="77777777" w:rsidR="007932CD" w:rsidRDefault="00000000">
      <w:pPr>
        <w:ind w:left="-5" w:right="531"/>
      </w:pPr>
      <w:r w:rsidRPr="009104B5">
        <w:t>An electronic document shall not be denied legal effect and admissibility as evidence in legal proceedings solely on the grounds that it is in electronic form.</w:t>
      </w:r>
    </w:p>
    <w:p w14:paraId="07B29D1B" w14:textId="77CA5468" w:rsidR="00A33BAA" w:rsidRPr="00A33BAA" w:rsidRDefault="00A33BAA" w:rsidP="00A33BAA">
      <w:pPr>
        <w:pStyle w:val="Heading1"/>
        <w:rPr>
          <w:ins w:id="1356" w:author="Linus Kilander Xu" w:date="2024-03-05T07:52:00Z"/>
          <w:rFonts w:eastAsia="Calibri"/>
          <w:lang w:val="en-US" w:eastAsia="en-US"/>
        </w:rPr>
      </w:pPr>
      <w:r w:rsidRPr="00A33BAA">
        <w:rPr>
          <w:rFonts w:eastAsia="Calibri"/>
          <w:lang w:val="en-US" w:eastAsia="en-US"/>
        </w:rPr>
        <w:t xml:space="preserve">CHAPTER </w:t>
      </w:r>
      <w:ins w:id="1357" w:author="Linus Kilander Xu" w:date="2024-03-05T07:52:00Z">
        <w:r w:rsidRPr="00A33BAA">
          <w:rPr>
            <w:rFonts w:eastAsia="Calibri"/>
            <w:lang w:val="en-US" w:eastAsia="en-US"/>
          </w:rPr>
          <w:t>Iva</w:t>
        </w:r>
      </w:ins>
    </w:p>
    <w:p w14:paraId="0537F054" w14:textId="5EB6038A" w:rsidR="00A33BAA" w:rsidRPr="00A33BAA" w:rsidRDefault="00A33BAA" w:rsidP="00A33BAA">
      <w:pPr>
        <w:pStyle w:val="Heading1"/>
        <w:rPr>
          <w:ins w:id="1358" w:author="Linus Kilander Xu" w:date="2024-03-05T07:52:00Z"/>
          <w:rFonts w:eastAsia="Calibri"/>
          <w:lang w:val="en-US" w:eastAsia="en-US"/>
        </w:rPr>
      </w:pPr>
      <w:ins w:id="1359" w:author="Linus Kilander Xu" w:date="2024-03-05T07:52:00Z">
        <w:r w:rsidRPr="00A33BAA">
          <w:rPr>
            <w:rFonts w:eastAsia="Calibri"/>
            <w:lang w:val="en-US" w:eastAsia="en-US"/>
          </w:rPr>
          <w:t>GOVERNANCE FRAMEWORK</w:t>
        </w:r>
      </w:ins>
    </w:p>
    <w:p w14:paraId="4E0B6802" w14:textId="21C7A465" w:rsidR="00A33BAA" w:rsidRPr="00700421" w:rsidRDefault="00A33BAA" w:rsidP="00A33BAA">
      <w:pPr>
        <w:spacing w:before="120" w:after="120" w:line="360" w:lineRule="auto"/>
        <w:ind w:left="851" w:hanging="851"/>
        <w:rPr>
          <w:ins w:id="1360" w:author="Linus Kilander Xu" w:date="2024-03-05T07:52:00Z"/>
          <w:rFonts w:eastAsia="Calibri"/>
          <w:lang w:eastAsia="en-US"/>
        </w:rPr>
      </w:pPr>
    </w:p>
    <w:p w14:paraId="76A79362" w14:textId="77777777" w:rsidR="00A33BAA" w:rsidRDefault="00A33BAA" w:rsidP="00A33BAA">
      <w:pPr>
        <w:pStyle w:val="Article"/>
        <w:rPr>
          <w:ins w:id="1361" w:author="Linus Kilander Xu" w:date="2024-03-05T07:52:00Z"/>
          <w:rFonts w:eastAsia="Calibri"/>
          <w:lang w:eastAsia="en-US"/>
        </w:rPr>
      </w:pPr>
      <w:ins w:id="1362" w:author="Linus Kilander Xu" w:date="2024-03-05T07:52:00Z">
        <w:r w:rsidRPr="00700421">
          <w:rPr>
            <w:rFonts w:eastAsia="Calibri"/>
            <w:lang w:eastAsia="en-US"/>
          </w:rPr>
          <w:t xml:space="preserve">Article </w:t>
        </w:r>
        <w:r w:rsidRPr="00276F27">
          <w:rPr>
            <w:rFonts w:eastAsia="Calibri"/>
            <w:lang w:eastAsia="en-US"/>
          </w:rPr>
          <w:t>46</w:t>
        </w:r>
        <w:r w:rsidRPr="00700421">
          <w:rPr>
            <w:rFonts w:eastAsia="Calibri"/>
            <w:lang w:eastAsia="en-US"/>
          </w:rPr>
          <w:t>a</w:t>
        </w:r>
      </w:ins>
    </w:p>
    <w:p w14:paraId="26A1F5FC" w14:textId="276206B2" w:rsidR="00A33BAA" w:rsidRPr="00700421" w:rsidRDefault="00A33BAA" w:rsidP="00A33BAA">
      <w:pPr>
        <w:pStyle w:val="Heading2"/>
        <w:rPr>
          <w:ins w:id="1363" w:author="Linus Kilander Xu" w:date="2024-03-05T07:52:00Z"/>
          <w:rFonts w:eastAsia="Calibri"/>
          <w:lang w:eastAsia="en-US"/>
        </w:rPr>
      </w:pPr>
      <w:ins w:id="1364" w:author="Linus Kilander Xu" w:date="2024-03-05T07:52:00Z">
        <w:r w:rsidRPr="00700421">
          <w:rPr>
            <w:rFonts w:eastAsia="Calibri"/>
            <w:lang w:eastAsia="en-US"/>
          </w:rPr>
          <w:t xml:space="preserve">Supervision of the European Digital Identity Wallet Framework </w:t>
        </w:r>
      </w:ins>
    </w:p>
    <w:p w14:paraId="2E66958C" w14:textId="37757DBC" w:rsidR="00A33BAA" w:rsidRPr="00700421" w:rsidRDefault="00A33BAA" w:rsidP="00A33BAA">
      <w:pPr>
        <w:pStyle w:val="Normalnumberd"/>
        <w:numPr>
          <w:ilvl w:val="0"/>
          <w:numId w:val="281"/>
        </w:numPr>
        <w:ind w:left="0" w:firstLine="0"/>
        <w:rPr>
          <w:ins w:id="1365" w:author="Linus Kilander Xu" w:date="2024-03-05T07:52:00Z"/>
          <w:lang w:eastAsia="en-US"/>
        </w:rPr>
      </w:pPr>
      <w:ins w:id="1366" w:author="Linus Kilander Xu" w:date="2024-03-05T07:52:00Z">
        <w:r w:rsidRPr="00700421">
          <w:rPr>
            <w:lang w:eastAsia="en-US"/>
          </w:rPr>
          <w:t xml:space="preserve">Member States shall designate one or more supervisory bodies established in their territory. </w:t>
        </w:r>
      </w:ins>
    </w:p>
    <w:p w14:paraId="3083DCE6" w14:textId="77777777" w:rsidR="00A33BAA" w:rsidRPr="00700421" w:rsidRDefault="00A33BAA" w:rsidP="004E4F12">
      <w:pPr>
        <w:rPr>
          <w:ins w:id="1367" w:author="Linus Kilander Xu" w:date="2024-03-05T07:52:00Z"/>
          <w:rFonts w:eastAsia="Calibri"/>
          <w:lang w:eastAsia="en-US"/>
        </w:rPr>
      </w:pPr>
      <w:ins w:id="1368" w:author="Linus Kilander Xu" w:date="2024-03-05T07:52:00Z">
        <w:r w:rsidRPr="00700421">
          <w:rPr>
            <w:rFonts w:eastAsia="Calibri"/>
            <w:lang w:eastAsia="en-US"/>
          </w:rPr>
          <w:t xml:space="preserve">The supervisory bodies designated pursuant to the first subparagraph shall be given the necessary powers and adequate resources for the exercise of their tasks in an effective, efficient and independent manner. </w:t>
        </w:r>
      </w:ins>
    </w:p>
    <w:p w14:paraId="4DBE3081" w14:textId="2157528C" w:rsidR="00A33BAA" w:rsidRPr="00700421" w:rsidRDefault="00A33BAA" w:rsidP="00A33BAA">
      <w:pPr>
        <w:pStyle w:val="Normalnumberd"/>
        <w:rPr>
          <w:ins w:id="1369" w:author="Linus Kilander Xu" w:date="2024-03-05T07:52:00Z"/>
          <w:lang w:eastAsia="en-US"/>
        </w:rPr>
      </w:pPr>
      <w:ins w:id="1370" w:author="Linus Kilander Xu" w:date="2024-03-05T07:52:00Z">
        <w:r w:rsidRPr="00700421">
          <w:rPr>
            <w:lang w:eastAsia="en-US"/>
          </w:rPr>
          <w:t xml:space="preserve">Member States shall notify to the Commission the names and the addresses of their supervisory bodies designated pursuant to paragraph </w:t>
        </w:r>
        <w:r w:rsidRPr="00276F27">
          <w:rPr>
            <w:lang w:eastAsia="en-US"/>
          </w:rPr>
          <w:t>1</w:t>
        </w:r>
        <w:r w:rsidRPr="00700421">
          <w:rPr>
            <w:lang w:eastAsia="en-US"/>
          </w:rPr>
          <w:t xml:space="preserve"> and any subsequent changes thereto. The Commission shall publish a list of the notified supervisory bodies.</w:t>
        </w:r>
      </w:ins>
    </w:p>
    <w:p w14:paraId="1457B39C" w14:textId="5D2B8077" w:rsidR="00A33BAA" w:rsidRPr="00700421" w:rsidRDefault="00A33BAA" w:rsidP="00A33BAA">
      <w:pPr>
        <w:pStyle w:val="Normalnumberd"/>
        <w:rPr>
          <w:ins w:id="1371" w:author="Linus Kilander Xu" w:date="2024-03-05T07:52:00Z"/>
          <w:lang w:eastAsia="en-US"/>
        </w:rPr>
      </w:pPr>
      <w:ins w:id="1372" w:author="Linus Kilander Xu" w:date="2024-03-05T07:52:00Z">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ins>
    </w:p>
    <w:p w14:paraId="03922CFC" w14:textId="4C2B8A82" w:rsidR="00A33BAA" w:rsidRPr="004E4F12" w:rsidRDefault="00A33BAA" w:rsidP="004E4F12">
      <w:pPr>
        <w:pStyle w:val="parenthesisnumbered"/>
        <w:numPr>
          <w:ilvl w:val="0"/>
          <w:numId w:val="283"/>
        </w:numPr>
        <w:ind w:hanging="720"/>
        <w:rPr>
          <w:ins w:id="1373" w:author="Linus Kilander Xu" w:date="2024-03-05T07:52:00Z"/>
          <w:rFonts w:eastAsia="Calibri"/>
          <w:bCs/>
          <w:iCs/>
          <w:lang w:eastAsia="en-US"/>
        </w:rPr>
      </w:pPr>
      <w:ins w:id="1374" w:author="Linus Kilander Xu" w:date="2024-03-05T07:52:00Z">
        <w:r w:rsidRPr="004E4F12">
          <w:rPr>
            <w:rFonts w:eastAsia="Calibri"/>
            <w:bCs/>
            <w:iCs/>
            <w:lang w:eastAsia="en-US"/>
          </w:rPr>
          <w:t>to supervise providers of European Digital Identity Wallets established in the designating Member State and to ensure, by means of ex ante and ex post supervisory activities, that those providers and European Digital Identity Wallets they provide meet the requirements laid down in this Regulation;</w:t>
        </w:r>
      </w:ins>
    </w:p>
    <w:p w14:paraId="19D473B3" w14:textId="7D58D6EE" w:rsidR="00A33BAA" w:rsidRPr="004E4F12" w:rsidRDefault="00A33BAA" w:rsidP="004E4F12">
      <w:pPr>
        <w:pStyle w:val="parenthesisnumbered"/>
        <w:numPr>
          <w:ilvl w:val="0"/>
          <w:numId w:val="280"/>
        </w:numPr>
        <w:ind w:hanging="720"/>
        <w:rPr>
          <w:ins w:id="1375" w:author="Linus Kilander Xu" w:date="2024-03-05T07:52:00Z"/>
          <w:rFonts w:eastAsia="Calibri"/>
          <w:bCs/>
          <w:iCs/>
          <w:lang w:eastAsia="en-US"/>
        </w:rPr>
      </w:pPr>
      <w:ins w:id="1376" w:author="Linus Kilander Xu" w:date="2024-03-05T07:52:00Z">
        <w:r w:rsidRPr="004E4F12">
          <w:rPr>
            <w:rFonts w:eastAsia="Calibri"/>
            <w:bCs/>
            <w:iCs/>
            <w:lang w:eastAsia="en-US"/>
          </w:rPr>
          <w:t>to take action, if necessary, in relation to providers of European Digital Identity Wallets established in the territory of the designating Member State, by means of ex post supervisory activities, when informed that providers or European Digital Identity Wallets that they provide infringe this Regulation.</w:t>
        </w:r>
      </w:ins>
    </w:p>
    <w:p w14:paraId="06675DB1" w14:textId="041958C8" w:rsidR="00A33BAA" w:rsidRPr="00700421" w:rsidRDefault="00A33BAA" w:rsidP="00A33BAA">
      <w:pPr>
        <w:pStyle w:val="Normalnumberd"/>
        <w:rPr>
          <w:ins w:id="1377" w:author="Linus Kilander Xu" w:date="2024-03-05T07:52:00Z"/>
          <w:lang w:eastAsia="en-US"/>
        </w:rPr>
      </w:pPr>
      <w:ins w:id="1378" w:author="Linus Kilander Xu" w:date="2024-03-05T07:52:00Z">
        <w:r w:rsidRPr="00700421">
          <w:rPr>
            <w:lang w:eastAsia="en-US"/>
          </w:rPr>
          <w:t xml:space="preserve">The tasks of the supervisory bodies designated pursuant to paragraph </w:t>
        </w:r>
        <w:r w:rsidRPr="00276F27">
          <w:rPr>
            <w:lang w:eastAsia="en-US"/>
          </w:rPr>
          <w:t>1</w:t>
        </w:r>
        <w:r w:rsidRPr="00700421">
          <w:rPr>
            <w:lang w:eastAsia="en-US"/>
          </w:rPr>
          <w:t xml:space="preserve"> shall include, in particular, the following:</w:t>
        </w:r>
      </w:ins>
    </w:p>
    <w:p w14:paraId="4682039A" w14:textId="26295A2C" w:rsidR="00A33BAA" w:rsidRPr="004E4F12" w:rsidRDefault="00A33BAA" w:rsidP="004E4F12">
      <w:pPr>
        <w:pStyle w:val="parenthesisnumbered"/>
        <w:numPr>
          <w:ilvl w:val="0"/>
          <w:numId w:val="285"/>
        </w:numPr>
        <w:ind w:hanging="720"/>
        <w:rPr>
          <w:ins w:id="1379" w:author="Linus Kilander Xu" w:date="2024-03-05T07:52:00Z"/>
          <w:rFonts w:eastAsia="Calibri"/>
          <w:bCs/>
          <w:iCs/>
          <w:lang w:eastAsia="en-US"/>
        </w:rPr>
      </w:pPr>
      <w:ins w:id="1380" w:author="Linus Kilander Xu" w:date="2024-03-05T07:52:00Z">
        <w:r w:rsidRPr="004E4F12">
          <w:rPr>
            <w:rFonts w:eastAsia="Calibri"/>
            <w:bCs/>
            <w:iCs/>
            <w:lang w:eastAsia="en-US"/>
          </w:rPr>
          <w:t>to cooperate with other supervisory bodies and to provide them with assistance in accordance with Articles 46c and 46e;</w:t>
        </w:r>
      </w:ins>
    </w:p>
    <w:p w14:paraId="04D0FC8C" w14:textId="2CC16CCA" w:rsidR="00A33BAA" w:rsidRPr="004E4F12" w:rsidRDefault="00A33BAA" w:rsidP="004E4F12">
      <w:pPr>
        <w:pStyle w:val="parenthesisnumbered"/>
        <w:numPr>
          <w:ilvl w:val="0"/>
          <w:numId w:val="283"/>
        </w:numPr>
        <w:ind w:hanging="720"/>
        <w:rPr>
          <w:ins w:id="1381" w:author="Linus Kilander Xu" w:date="2024-03-05T07:52:00Z"/>
          <w:rFonts w:eastAsia="Calibri"/>
          <w:bCs/>
          <w:iCs/>
          <w:lang w:eastAsia="en-US"/>
        </w:rPr>
      </w:pPr>
      <w:ins w:id="1382" w:author="Linus Kilander Xu" w:date="2024-03-05T07:52:00Z">
        <w:r w:rsidRPr="004E4F12">
          <w:rPr>
            <w:rFonts w:eastAsia="Calibri"/>
            <w:bCs/>
            <w:iCs/>
            <w:lang w:eastAsia="en-US"/>
          </w:rPr>
          <w:t>to request information necessary to monitor compliance with this Regulation;</w:t>
        </w:r>
      </w:ins>
    </w:p>
    <w:p w14:paraId="607532EA" w14:textId="35537560" w:rsidR="00A33BAA" w:rsidRPr="004E4F12" w:rsidRDefault="00A33BAA" w:rsidP="004E4F12">
      <w:pPr>
        <w:pStyle w:val="parenthesisnumbered"/>
        <w:numPr>
          <w:ilvl w:val="0"/>
          <w:numId w:val="283"/>
        </w:numPr>
        <w:ind w:hanging="720"/>
        <w:rPr>
          <w:ins w:id="1383" w:author="Linus Kilander Xu" w:date="2024-03-05T07:52:00Z"/>
          <w:rFonts w:eastAsia="Calibri"/>
          <w:bCs/>
          <w:iCs/>
          <w:lang w:eastAsia="en-US"/>
        </w:rPr>
      </w:pPr>
      <w:ins w:id="1384" w:author="Linus Kilander Xu" w:date="2024-03-05T07:52:00Z">
        <w:r w:rsidRPr="004E4F12">
          <w:rPr>
            <w:rFonts w:eastAsia="Calibri"/>
            <w:bCs/>
            <w:iCs/>
            <w:lang w:eastAsia="en-US"/>
          </w:rPr>
          <w:lastRenderedPageBreak/>
          <w:t>to inform the relevant competent authorities designated or established pursuant to Article 8(1) of Directive (EU) 2022/2555 of the Member States concerned of any significant security breaches or loss of integrity of which they become aware in the performance of their tasks and, in the case of a significant security breach or loss of integrity which concerns other Member States, to inform the single point of contact designated or established pursuant to Article 8(3) of Directive (EU) 2022/2555 of the Member State concerned and the single points of contact designated pursuant to Article 46c(1) of this Regulation in the other Member States concerned, and to inform the public or require providers of European Digital Identity Wallet to do so where the supervisory body determines that disclosure of the security breach or of the loss of integrity would be in the public interest;</w:t>
        </w:r>
      </w:ins>
    </w:p>
    <w:p w14:paraId="0B2F33B9" w14:textId="2C656C23" w:rsidR="00A33BAA" w:rsidRPr="004E4F12" w:rsidRDefault="00A33BAA" w:rsidP="004E4F12">
      <w:pPr>
        <w:pStyle w:val="parenthesisnumbered"/>
        <w:numPr>
          <w:ilvl w:val="0"/>
          <w:numId w:val="283"/>
        </w:numPr>
        <w:ind w:hanging="720"/>
        <w:rPr>
          <w:ins w:id="1385" w:author="Linus Kilander Xu" w:date="2024-03-05T07:52:00Z"/>
          <w:rFonts w:eastAsia="Calibri"/>
          <w:bCs/>
          <w:iCs/>
          <w:lang w:eastAsia="en-US"/>
        </w:rPr>
      </w:pPr>
      <w:ins w:id="1386" w:author="Linus Kilander Xu" w:date="2024-03-05T07:52:00Z">
        <w:r w:rsidRPr="004E4F12">
          <w:rPr>
            <w:rFonts w:eastAsia="Calibri"/>
            <w:bCs/>
            <w:iCs/>
            <w:lang w:eastAsia="en-US"/>
          </w:rPr>
          <w:t>to carry out on-site inspections and off-site supervision;</w:t>
        </w:r>
      </w:ins>
    </w:p>
    <w:p w14:paraId="2CDFE539" w14:textId="52A6E867" w:rsidR="00A33BAA" w:rsidRPr="004E4F12" w:rsidRDefault="00A33BAA" w:rsidP="004E4F12">
      <w:pPr>
        <w:pStyle w:val="parenthesisnumbered"/>
        <w:numPr>
          <w:ilvl w:val="0"/>
          <w:numId w:val="283"/>
        </w:numPr>
        <w:ind w:hanging="720"/>
        <w:rPr>
          <w:ins w:id="1387" w:author="Linus Kilander Xu" w:date="2024-03-05T07:52:00Z"/>
          <w:rFonts w:eastAsia="Calibri"/>
          <w:bCs/>
          <w:iCs/>
          <w:lang w:eastAsia="en-US"/>
        </w:rPr>
      </w:pPr>
      <w:ins w:id="1388" w:author="Linus Kilander Xu" w:date="2024-03-05T07:52:00Z">
        <w:r w:rsidRPr="004E4F12">
          <w:rPr>
            <w:rFonts w:eastAsia="Calibri"/>
            <w:bCs/>
            <w:iCs/>
            <w:lang w:eastAsia="en-US"/>
          </w:rPr>
          <w:t>to require that providers of European Digital Identity Wallets remedy any failure to fulfil the requirements laid down in this Regulation;</w:t>
        </w:r>
      </w:ins>
    </w:p>
    <w:p w14:paraId="24698B35" w14:textId="45F13490" w:rsidR="00A33BAA" w:rsidRPr="004E4F12" w:rsidRDefault="00A33BAA" w:rsidP="004E4F12">
      <w:pPr>
        <w:pStyle w:val="parenthesisnumbered"/>
        <w:numPr>
          <w:ilvl w:val="0"/>
          <w:numId w:val="283"/>
        </w:numPr>
        <w:ind w:hanging="720"/>
        <w:rPr>
          <w:ins w:id="1389" w:author="Linus Kilander Xu" w:date="2024-03-05T07:52:00Z"/>
          <w:rFonts w:eastAsia="Calibri"/>
          <w:bCs/>
          <w:iCs/>
          <w:lang w:eastAsia="en-US"/>
        </w:rPr>
      </w:pPr>
      <w:ins w:id="1390" w:author="Linus Kilander Xu" w:date="2024-03-05T07:52:00Z">
        <w:r w:rsidRPr="004E4F12">
          <w:rPr>
            <w:rFonts w:eastAsia="Calibri"/>
            <w:bCs/>
            <w:iCs/>
            <w:lang w:eastAsia="en-US"/>
          </w:rPr>
          <w:t>to suspend or cancel the registration and inclusion of relying parties in the mechanism referred to in Article 5</w:t>
        </w:r>
        <w:proofErr w:type="gramStart"/>
        <w:r w:rsidRPr="004E4F12">
          <w:rPr>
            <w:rFonts w:eastAsia="Calibri"/>
            <w:bCs/>
            <w:iCs/>
            <w:lang w:eastAsia="en-US"/>
          </w:rPr>
          <w:t>b(</w:t>
        </w:r>
        <w:proofErr w:type="gramEnd"/>
        <w:r w:rsidRPr="004E4F12">
          <w:rPr>
            <w:rFonts w:eastAsia="Calibri"/>
            <w:bCs/>
            <w:iCs/>
            <w:lang w:eastAsia="en-US"/>
          </w:rPr>
          <w:t>7) in the case of illegal or fraudulent use of the European Digital Identity Wallet;</w:t>
        </w:r>
      </w:ins>
    </w:p>
    <w:p w14:paraId="000E3F62" w14:textId="1B0DF7AC" w:rsidR="00A33BAA" w:rsidRPr="004E4F12" w:rsidRDefault="00A33BAA" w:rsidP="004E4F12">
      <w:pPr>
        <w:pStyle w:val="parenthesisnumbered"/>
        <w:numPr>
          <w:ilvl w:val="0"/>
          <w:numId w:val="283"/>
        </w:numPr>
        <w:ind w:hanging="720"/>
        <w:rPr>
          <w:ins w:id="1391" w:author="Linus Kilander Xu" w:date="2024-03-05T07:52:00Z"/>
          <w:rFonts w:eastAsia="Calibri"/>
          <w:bCs/>
          <w:iCs/>
          <w:lang w:eastAsia="en-US"/>
        </w:rPr>
      </w:pPr>
      <w:ins w:id="1392" w:author="Linus Kilander Xu" w:date="2024-03-05T07:52:00Z">
        <w:r w:rsidRPr="004E4F12">
          <w:rPr>
            <w:rFonts w:eastAsia="Calibri"/>
            <w:bCs/>
            <w:iCs/>
            <w:lang w:eastAsia="en-US"/>
          </w:rPr>
          <w:t>to cooperate with competent supervisory authorities established pursuant to Article 51 of Regulation (EU) 2016/679, in particular, by informing them without undue delay, where personal data protection rules appear to have been infringed and about security breaches which appear to constitute personal data breaches.</w:t>
        </w:r>
        <w:r w:rsidRPr="004E4F12" w:rsidDel="0013067F">
          <w:rPr>
            <w:rFonts w:eastAsia="Calibri"/>
            <w:bCs/>
            <w:iCs/>
            <w:lang w:eastAsia="en-US"/>
          </w:rPr>
          <w:t xml:space="preserve"> </w:t>
        </w:r>
      </w:ins>
    </w:p>
    <w:p w14:paraId="3DA23EE2" w14:textId="742E450A" w:rsidR="00A33BAA" w:rsidRPr="00700421" w:rsidRDefault="00A33BAA" w:rsidP="00A33BAA">
      <w:pPr>
        <w:pStyle w:val="Normalnumberd"/>
        <w:rPr>
          <w:ins w:id="1393" w:author="Linus Kilander Xu" w:date="2024-03-05T07:52:00Z"/>
          <w:lang w:eastAsia="en-US"/>
        </w:rPr>
      </w:pPr>
      <w:ins w:id="1394" w:author="Linus Kilander Xu" w:date="2024-03-05T07:52:00Z">
        <w:r w:rsidRPr="00700421">
          <w:rPr>
            <w:lang w:eastAsia="en-US"/>
          </w:rPr>
          <w:t xml:space="preserve">Where the supervisory body designated pursuant to paragraph </w:t>
        </w:r>
        <w:r w:rsidRPr="00276F27">
          <w:rPr>
            <w:lang w:eastAsia="en-US"/>
          </w:rPr>
          <w:t>1</w:t>
        </w:r>
        <w:r w:rsidRPr="00700421">
          <w:rPr>
            <w:lang w:eastAsia="en-US"/>
          </w:rPr>
          <w:t xml:space="preserve"> requires the provider of a European Digital Identity Wallet to remedy any failure to fulfil requirements under this Regulation pursuant to paragraph </w:t>
        </w:r>
        <w:r w:rsidRPr="00276F27">
          <w:rPr>
            <w:lang w:eastAsia="en-US"/>
          </w:rPr>
          <w:t>4</w:t>
        </w:r>
        <w:r w:rsidRPr="00700421">
          <w:rPr>
            <w:lang w:eastAsia="en-US"/>
          </w:rPr>
          <w:t xml:space="preserve">, point (e), and that provider does not act accordingly and, if applicable, within a time limit set by that supervisory body, the supervisory body designated pursuant to paragraph </w:t>
        </w:r>
        <w:r w:rsidRPr="00276F27">
          <w:rPr>
            <w:lang w:eastAsia="en-US"/>
          </w:rPr>
          <w:t>1</w:t>
        </w:r>
        <w:r w:rsidRPr="00700421">
          <w:rPr>
            <w:lang w:eastAsia="en-US"/>
          </w:rPr>
          <w:t xml:space="preserve"> may, taking into account, in particular, the extent, duration and consequences of that failure, order the provider to suspend or to cease the provision of the European Digital Identity Wallet. The supervisory body shall inform the supervisory bodies of other Member States, the Commission, relying parties and users of the European Digital Identity Wallet without undue delay of the decision to require the suspension or cessation of the provision of the European Digital Identity Wallet.</w:t>
        </w:r>
      </w:ins>
    </w:p>
    <w:p w14:paraId="14534B5B" w14:textId="77777777" w:rsidR="00A33BAA" w:rsidRPr="00700421" w:rsidRDefault="00A33BAA" w:rsidP="00A33BAA">
      <w:pPr>
        <w:pStyle w:val="Normalnumberd"/>
        <w:rPr>
          <w:ins w:id="1395" w:author="Linus Kilander Xu" w:date="2024-03-05T07:52:00Z"/>
          <w:lang w:eastAsia="en-US"/>
        </w:rPr>
      </w:pPr>
      <w:ins w:id="1396" w:author="Linus Kilander Xu" w:date="2024-03-05T07:52:00Z">
        <w:r w:rsidRPr="00276F27">
          <w:rPr>
            <w:lang w:eastAsia="en-US"/>
          </w:rPr>
          <w:t>6</w:t>
        </w:r>
        <w:r w:rsidRPr="00700421">
          <w:rPr>
            <w:lang w:eastAsia="en-US"/>
          </w:rPr>
          <w:t>.</w:t>
        </w:r>
        <w:r w:rsidRPr="00700421">
          <w:rPr>
            <w:lang w:eastAsia="en-US"/>
          </w:rPr>
          <w:tab/>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ins>
    </w:p>
    <w:p w14:paraId="5A7EAEB5" w14:textId="5B9EA205" w:rsidR="00A33BAA" w:rsidRPr="00700421" w:rsidRDefault="00A33BAA" w:rsidP="00A33BAA">
      <w:pPr>
        <w:pStyle w:val="Normalnumberd"/>
        <w:rPr>
          <w:ins w:id="1397" w:author="Linus Kilander Xu" w:date="2024-03-05T07:52:00Z"/>
          <w:lang w:eastAsia="en-US"/>
        </w:rPr>
      </w:pPr>
      <w:ins w:id="1398" w:author="Linus Kilander Xu" w:date="2024-03-05T07:52:00Z">
        <w:r w:rsidRPr="00700421">
          <w:rPr>
            <w:lang w:eastAsia="en-US"/>
          </w:rPr>
          <w:t>By</w:t>
        </w:r>
        <w:r w:rsidR="004E4F12">
          <w:rPr>
            <w:lang w:eastAsia="en-US"/>
          </w:rPr>
          <w:t xml:space="preserve"> </w:t>
        </w:r>
        <w:r w:rsidRPr="00700421">
          <w:rPr>
            <w:lang w:eastAsia="en-US"/>
          </w:rPr>
          <w:t>[</w:t>
        </w:r>
        <w:r w:rsidRPr="00276F27">
          <w:rPr>
            <w:lang w:eastAsia="en-US"/>
          </w:rPr>
          <w:t>12</w:t>
        </w:r>
        <w:r w:rsidRPr="00700421">
          <w:rPr>
            <w:lang w:eastAsia="en-US"/>
          </w:rPr>
          <w:t xml:space="preserve"> months from the date of entry into force of this amending Regulation], the Commission shall,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69C5FD71" w14:textId="77777777" w:rsidR="004E4F12" w:rsidRDefault="00A33BAA" w:rsidP="00792496">
      <w:pPr>
        <w:pStyle w:val="Article"/>
        <w:rPr>
          <w:ins w:id="1399" w:author="Linus Kilander Xu" w:date="2024-03-05T07:52:00Z"/>
          <w:lang w:eastAsia="en-US"/>
        </w:rPr>
      </w:pPr>
      <w:ins w:id="1400" w:author="Linus Kilander Xu" w:date="2024-03-05T07:52:00Z">
        <w:r w:rsidRPr="00700421">
          <w:rPr>
            <w:rFonts w:eastAsia="Calibri"/>
            <w:lang w:eastAsia="en-US"/>
          </w:rPr>
          <w:t xml:space="preserve">Article </w:t>
        </w:r>
        <w:r w:rsidRPr="00276F27">
          <w:rPr>
            <w:rFonts w:eastAsia="Calibri"/>
            <w:lang w:eastAsia="en-US"/>
          </w:rPr>
          <w:t>46</w:t>
        </w:r>
        <w:r w:rsidRPr="00700421">
          <w:rPr>
            <w:rFonts w:eastAsia="Calibri"/>
            <w:lang w:eastAsia="en-US"/>
          </w:rPr>
          <w:t>b</w:t>
        </w:r>
      </w:ins>
    </w:p>
    <w:p w14:paraId="49014EFD" w14:textId="62E7982E" w:rsidR="00A33BAA" w:rsidRPr="00700421" w:rsidRDefault="00A33BAA" w:rsidP="00792496">
      <w:pPr>
        <w:pStyle w:val="Heading2"/>
        <w:rPr>
          <w:ins w:id="1401" w:author="Linus Kilander Xu" w:date="2024-03-05T07:52:00Z"/>
          <w:rFonts w:eastAsia="Calibri"/>
          <w:lang w:eastAsia="en-US"/>
        </w:rPr>
      </w:pPr>
      <w:ins w:id="1402" w:author="Linus Kilander Xu" w:date="2024-03-05T07:52:00Z">
        <w:r w:rsidRPr="00700421">
          <w:rPr>
            <w:rFonts w:eastAsia="Calibri"/>
            <w:lang w:eastAsia="en-US"/>
          </w:rPr>
          <w:t xml:space="preserve">Supervision of trust services </w:t>
        </w:r>
      </w:ins>
    </w:p>
    <w:p w14:paraId="524015B4" w14:textId="541B48B2" w:rsidR="00A33BAA" w:rsidRPr="00700421" w:rsidRDefault="00A33BAA" w:rsidP="00792496">
      <w:pPr>
        <w:pStyle w:val="Normalnumberd"/>
        <w:numPr>
          <w:ilvl w:val="0"/>
          <w:numId w:val="287"/>
        </w:numPr>
        <w:ind w:left="0" w:firstLine="0"/>
        <w:rPr>
          <w:ins w:id="1403" w:author="Linus Kilander Xu" w:date="2024-03-05T07:52:00Z"/>
          <w:lang w:eastAsia="en-US"/>
        </w:rPr>
      </w:pPr>
      <w:ins w:id="1404" w:author="Linus Kilander Xu" w:date="2024-03-05T07:52:00Z">
        <w:r w:rsidRPr="00700421">
          <w:rPr>
            <w:lang w:eastAsia="en-US"/>
          </w:rPr>
          <w:t>Member States shall designate a supervisory body established in their territory or</w:t>
        </w:r>
        <w:r w:rsidRPr="00792496">
          <w:rPr>
            <w:bCs/>
            <w:iCs/>
            <w:lang w:eastAsia="en-US"/>
          </w:rPr>
          <w:t xml:space="preserve"> designate</w:t>
        </w:r>
        <w:r w:rsidRPr="00700421">
          <w:rPr>
            <w:lang w:eastAsia="en-US"/>
          </w:rPr>
          <w:t xml:space="preserve">, upon mutual agreement with another Member State, a supervisory body </w:t>
        </w:r>
        <w:r w:rsidRPr="00792496">
          <w:rPr>
            <w:bCs/>
            <w:iCs/>
            <w:lang w:eastAsia="en-US"/>
          </w:rPr>
          <w:t>established</w:t>
        </w:r>
        <w:r w:rsidRPr="00700421">
          <w:rPr>
            <w:lang w:eastAsia="en-US"/>
          </w:rPr>
          <w:t xml:space="preserve"> in that other Member </w:t>
        </w:r>
        <w:r w:rsidRPr="00700421">
          <w:rPr>
            <w:lang w:eastAsia="en-US"/>
          </w:rPr>
          <w:lastRenderedPageBreak/>
          <w:t>State. That supervisory body shall be responsible for supervisory tasks in the designating Member State as regards trust services.</w:t>
        </w:r>
      </w:ins>
    </w:p>
    <w:p w14:paraId="7F8D7367" w14:textId="77777777" w:rsidR="00A33BAA" w:rsidRPr="00700421" w:rsidRDefault="00A33BAA" w:rsidP="006B60DA">
      <w:pPr>
        <w:rPr>
          <w:ins w:id="1405" w:author="Linus Kilander Xu" w:date="2024-03-05T07:52:00Z"/>
          <w:rFonts w:eastAsia="Calibri"/>
          <w:lang w:eastAsia="en-US"/>
        </w:rPr>
      </w:pPr>
      <w:ins w:id="1406" w:author="Linus Kilander Xu" w:date="2024-03-05T07:52:00Z">
        <w:r w:rsidRPr="00700421">
          <w:rPr>
            <w:rFonts w:eastAsia="Calibri"/>
            <w:lang w:eastAsia="en-US"/>
          </w:rPr>
          <w:t>The supervisory bodies designated pursuant to the first subparagraph shall be given the necessary powers and adequate resources for the exercise of their tasks.</w:t>
        </w:r>
      </w:ins>
    </w:p>
    <w:p w14:paraId="70912E86" w14:textId="48E8D60C" w:rsidR="00A33BAA" w:rsidRPr="00700421" w:rsidRDefault="00A33BAA" w:rsidP="00A33BAA">
      <w:pPr>
        <w:pStyle w:val="Normalnumberd"/>
        <w:rPr>
          <w:ins w:id="1407" w:author="Linus Kilander Xu" w:date="2024-03-05T07:52:00Z"/>
          <w:lang w:eastAsia="en-US"/>
        </w:rPr>
      </w:pPr>
      <w:ins w:id="1408" w:author="Linus Kilander Xu" w:date="2024-03-05T07:52:00Z">
        <w:r w:rsidRPr="00700421">
          <w:rPr>
            <w:lang w:eastAsia="en-US"/>
          </w:rPr>
          <w:t xml:space="preserve">Member States shall notify to the Commission the names and addresses of their supervisory bodies designated pursuant to paragraph </w:t>
        </w:r>
        <w:r w:rsidRPr="00276F27">
          <w:rPr>
            <w:lang w:eastAsia="en-US"/>
          </w:rPr>
          <w:t>1</w:t>
        </w:r>
        <w:r w:rsidRPr="00700421">
          <w:rPr>
            <w:bCs/>
            <w:iCs/>
            <w:lang w:eastAsia="en-US"/>
          </w:rPr>
          <w:t xml:space="preserve"> and any subsequent changes thereto. The Commission shall publish a list of the notified supervisory bodies</w:t>
        </w:r>
        <w:r w:rsidRPr="00700421">
          <w:rPr>
            <w:lang w:eastAsia="en-US"/>
          </w:rPr>
          <w:t>.</w:t>
        </w:r>
      </w:ins>
    </w:p>
    <w:p w14:paraId="0CB2D17B" w14:textId="702D9314" w:rsidR="00A33BAA" w:rsidRPr="00700421" w:rsidRDefault="00A33BAA" w:rsidP="00A33BAA">
      <w:pPr>
        <w:pStyle w:val="Normalnumberd"/>
        <w:rPr>
          <w:ins w:id="1409" w:author="Linus Kilander Xu" w:date="2024-03-05T07:52:00Z"/>
          <w:lang w:eastAsia="en-US"/>
        </w:rPr>
      </w:pPr>
      <w:ins w:id="1410" w:author="Linus Kilander Xu" w:date="2024-03-05T07:52:00Z">
        <w:r w:rsidRPr="00700421">
          <w:rPr>
            <w:lang w:eastAsia="en-US"/>
          </w:rPr>
          <w:t xml:space="preserve">The role of the supervisory bodies designated pursuant to paragraph </w:t>
        </w:r>
        <w:r w:rsidRPr="00276F27">
          <w:rPr>
            <w:lang w:eastAsia="en-US"/>
          </w:rPr>
          <w:t>1</w:t>
        </w:r>
        <w:r w:rsidRPr="00700421">
          <w:rPr>
            <w:lang w:eastAsia="en-US"/>
          </w:rPr>
          <w:t xml:space="preserve"> shall be:</w:t>
        </w:r>
      </w:ins>
    </w:p>
    <w:p w14:paraId="431B0678" w14:textId="54665C2E" w:rsidR="00A33BAA" w:rsidRPr="006B60DA" w:rsidRDefault="006B60DA" w:rsidP="006B60DA">
      <w:pPr>
        <w:pStyle w:val="parenthesisnumbered"/>
        <w:numPr>
          <w:ilvl w:val="0"/>
          <w:numId w:val="289"/>
        </w:numPr>
        <w:ind w:hanging="720"/>
        <w:rPr>
          <w:ins w:id="1411" w:author="Linus Kilander Xu" w:date="2024-03-05T07:52:00Z"/>
          <w:rFonts w:eastAsia="Calibri"/>
          <w:bCs/>
          <w:iCs/>
          <w:lang w:eastAsia="en-US"/>
        </w:rPr>
      </w:pPr>
      <w:ins w:id="1412" w:author="Linus Kilander Xu" w:date="2024-03-05T07:52:00Z">
        <w:r>
          <w:rPr>
            <w:rFonts w:eastAsia="Calibri"/>
            <w:bCs/>
            <w:iCs/>
            <w:lang w:eastAsia="en-US"/>
          </w:rPr>
          <w:t>t</w:t>
        </w:r>
        <w:r w:rsidR="00A33BAA" w:rsidRPr="006B60DA">
          <w:rPr>
            <w:rFonts w:eastAsia="Calibri"/>
            <w:bCs/>
            <w:iCs/>
            <w:lang w:eastAsia="en-US"/>
          </w:rPr>
          <w:t>o supervise qualified trust service providers established in the territory of the designating Member State and to ensure, by means of ex ante and ex post supervisory activities, that those qualified trust service providers and the qualified trust services that they provide meet the requirements laid down in this Regulation;</w:t>
        </w:r>
      </w:ins>
    </w:p>
    <w:p w14:paraId="7ED3F891" w14:textId="275508E9" w:rsidR="00A33BAA" w:rsidRPr="006B60DA" w:rsidRDefault="00A33BAA" w:rsidP="006B60DA">
      <w:pPr>
        <w:pStyle w:val="parenthesisnumbered"/>
        <w:numPr>
          <w:ilvl w:val="0"/>
          <w:numId w:val="283"/>
        </w:numPr>
        <w:ind w:hanging="720"/>
        <w:rPr>
          <w:ins w:id="1413" w:author="Linus Kilander Xu" w:date="2024-03-05T07:52:00Z"/>
          <w:rFonts w:eastAsia="Calibri"/>
          <w:bCs/>
          <w:iCs/>
          <w:lang w:eastAsia="en-US"/>
        </w:rPr>
      </w:pPr>
      <w:ins w:id="1414" w:author="Linus Kilander Xu" w:date="2024-03-05T07:52:00Z">
        <w:r w:rsidRPr="006B60DA">
          <w:rPr>
            <w:rFonts w:eastAsia="Calibri"/>
            <w:bCs/>
            <w:iCs/>
            <w:lang w:eastAsia="en-US"/>
          </w:rPr>
          <w:t>to take action, if necessary, in relation to non-qualified trust service providers established in the territory of the designating Member State, by means of ex post supervisory activities, when informed that those non-qualified trust service providers or the trust services they provide allegedly do not meet the requirements laid down in this Regulation.</w:t>
        </w:r>
      </w:ins>
    </w:p>
    <w:p w14:paraId="24F3BDC0" w14:textId="1BE72AC6" w:rsidR="00A33BAA" w:rsidRPr="00700421" w:rsidRDefault="00A33BAA" w:rsidP="00A33BAA">
      <w:pPr>
        <w:pStyle w:val="Normalnumberd"/>
        <w:rPr>
          <w:ins w:id="1415" w:author="Linus Kilander Xu" w:date="2024-03-05T07:52:00Z"/>
          <w:lang w:eastAsia="en-US"/>
        </w:rPr>
      </w:pPr>
      <w:ins w:id="1416" w:author="Linus Kilander Xu" w:date="2024-03-05T07:52:00Z">
        <w:r w:rsidRPr="00700421">
          <w:rPr>
            <w:lang w:eastAsia="en-US"/>
          </w:rPr>
          <w:t xml:space="preserve">The tasks of the supervisory body designated pursuant to paragraph </w:t>
        </w:r>
        <w:r w:rsidRPr="00276F27">
          <w:rPr>
            <w:lang w:eastAsia="en-US"/>
          </w:rPr>
          <w:t>1</w:t>
        </w:r>
        <w:r w:rsidRPr="00700421">
          <w:rPr>
            <w:lang w:eastAsia="en-US"/>
          </w:rPr>
          <w:t xml:space="preserve"> shall include in particular the following:</w:t>
        </w:r>
      </w:ins>
    </w:p>
    <w:p w14:paraId="35C337F5" w14:textId="15BCBC14" w:rsidR="00A33BAA" w:rsidRPr="006B60DA" w:rsidRDefault="00A33BAA" w:rsidP="006B60DA">
      <w:pPr>
        <w:pStyle w:val="parenthesisnumbered"/>
        <w:numPr>
          <w:ilvl w:val="0"/>
          <w:numId w:val="291"/>
        </w:numPr>
        <w:ind w:hanging="862"/>
        <w:rPr>
          <w:ins w:id="1417" w:author="Linus Kilander Xu" w:date="2024-03-05T07:52:00Z"/>
          <w:rFonts w:eastAsia="Calibri"/>
          <w:bCs/>
          <w:iCs/>
          <w:lang w:eastAsia="en-US"/>
        </w:rPr>
      </w:pPr>
      <w:ins w:id="1418" w:author="Linus Kilander Xu" w:date="2024-03-05T07:52:00Z">
        <w:r w:rsidRPr="006B60DA">
          <w:rPr>
            <w:rFonts w:eastAsia="Calibri"/>
            <w:bCs/>
            <w:iCs/>
            <w:lang w:eastAsia="en-US"/>
          </w:rPr>
          <w:t>to inform the relevant competent authorities designated or established pursuant to Article 8(1) of Directive (EU) 2022/2555 of the Member States concerned of any significant security breach or loss of integrity of which it becomes aware in the performance of its tasks and, in the case of a significant security breach or loss of integrity which concerns other Member States, to inform the single point of contact designated or established pursuant to Article 8(3) Directive (EU) 2022/2555 of the Member State concerned and the single points of contact designated pursuant to Article 46c(1) of this Regulation in the other Member States concerned, and to inform the public or require the trust service provider to do so where the supervisory body determines that disclosure of the breach of security or loss of integrity would be in the public interest;</w:t>
        </w:r>
      </w:ins>
    </w:p>
    <w:p w14:paraId="1D46773D" w14:textId="7EAE0D0D" w:rsidR="00A33BAA" w:rsidRPr="006B60DA" w:rsidRDefault="00A33BAA" w:rsidP="006B60DA">
      <w:pPr>
        <w:pStyle w:val="parenthesisnumbered"/>
        <w:numPr>
          <w:ilvl w:val="0"/>
          <w:numId w:val="289"/>
        </w:numPr>
        <w:ind w:hanging="720"/>
        <w:rPr>
          <w:ins w:id="1419" w:author="Linus Kilander Xu" w:date="2024-03-05T07:52:00Z"/>
          <w:rFonts w:eastAsia="Calibri"/>
          <w:bCs/>
          <w:iCs/>
          <w:lang w:eastAsia="en-US"/>
        </w:rPr>
      </w:pPr>
      <w:ins w:id="1420" w:author="Linus Kilander Xu" w:date="2024-03-05T07:52:00Z">
        <w:r w:rsidRPr="006B60DA">
          <w:rPr>
            <w:rFonts w:eastAsia="Calibri"/>
            <w:bCs/>
            <w:iCs/>
            <w:lang w:eastAsia="en-US"/>
          </w:rPr>
          <w:t>to cooperate with other supervisory bodies and to provide them with assistance in accordance with Articles 46c and 46e;</w:t>
        </w:r>
      </w:ins>
    </w:p>
    <w:p w14:paraId="335932B5" w14:textId="54FF5D75" w:rsidR="00A33BAA" w:rsidRPr="006B60DA" w:rsidRDefault="00A33BAA" w:rsidP="006B60DA">
      <w:pPr>
        <w:pStyle w:val="parenthesisnumbered"/>
        <w:numPr>
          <w:ilvl w:val="0"/>
          <w:numId w:val="289"/>
        </w:numPr>
        <w:ind w:hanging="720"/>
        <w:rPr>
          <w:ins w:id="1421" w:author="Linus Kilander Xu" w:date="2024-03-05T07:52:00Z"/>
          <w:rFonts w:eastAsia="Calibri"/>
          <w:bCs/>
          <w:iCs/>
          <w:lang w:eastAsia="en-US"/>
        </w:rPr>
      </w:pPr>
      <w:ins w:id="1422" w:author="Linus Kilander Xu" w:date="2024-03-05T07:52:00Z">
        <w:r w:rsidRPr="006B60DA">
          <w:rPr>
            <w:rFonts w:eastAsia="Calibri"/>
            <w:bCs/>
            <w:iCs/>
            <w:lang w:eastAsia="en-US"/>
          </w:rPr>
          <w:t>to analyse the conformity assessment reports referred to in Article 20(1) and Article 21(1);</w:t>
        </w:r>
      </w:ins>
    </w:p>
    <w:p w14:paraId="7FFB1188" w14:textId="6C21E971" w:rsidR="00A33BAA" w:rsidRPr="006B60DA" w:rsidRDefault="00A33BAA" w:rsidP="006B60DA">
      <w:pPr>
        <w:pStyle w:val="parenthesisnumbered"/>
        <w:numPr>
          <w:ilvl w:val="0"/>
          <w:numId w:val="289"/>
        </w:numPr>
        <w:ind w:hanging="720"/>
        <w:rPr>
          <w:ins w:id="1423" w:author="Linus Kilander Xu" w:date="2024-03-05T07:52:00Z"/>
          <w:rFonts w:eastAsia="Calibri"/>
          <w:bCs/>
          <w:iCs/>
          <w:lang w:eastAsia="en-US"/>
        </w:rPr>
      </w:pPr>
      <w:ins w:id="1424" w:author="Linus Kilander Xu" w:date="2024-03-05T07:52:00Z">
        <w:r w:rsidRPr="006B60DA">
          <w:rPr>
            <w:rFonts w:eastAsia="Calibri"/>
            <w:bCs/>
            <w:iCs/>
            <w:lang w:eastAsia="en-US"/>
          </w:rPr>
          <w:t>to report to the Commission about its main activities in accordance with paragraph 6 of this Article;</w:t>
        </w:r>
      </w:ins>
    </w:p>
    <w:p w14:paraId="5DDC8F0E" w14:textId="382D273D" w:rsidR="00A33BAA" w:rsidRPr="006B60DA" w:rsidRDefault="00A33BAA" w:rsidP="006B60DA">
      <w:pPr>
        <w:pStyle w:val="parenthesisnumbered"/>
        <w:numPr>
          <w:ilvl w:val="0"/>
          <w:numId w:val="289"/>
        </w:numPr>
        <w:ind w:hanging="720"/>
        <w:rPr>
          <w:ins w:id="1425" w:author="Linus Kilander Xu" w:date="2024-03-05T07:52:00Z"/>
          <w:rFonts w:eastAsia="Calibri"/>
          <w:bCs/>
          <w:iCs/>
          <w:lang w:eastAsia="en-US"/>
        </w:rPr>
      </w:pPr>
      <w:moveToRangeStart w:id="1426" w:author="Linus Kilander Xu" w:date="2024-03-05T07:52:00Z" w:name="move160517584"/>
      <w:moveTo w:id="1427" w:author="Linus Kilander Xu" w:date="2024-03-05T07:52:00Z">
        <w:r w:rsidRPr="006B60DA">
          <w:rPr>
            <w:rFonts w:eastAsia="Calibri"/>
            <w:bCs/>
            <w:iCs/>
            <w:lang w:eastAsia="en-US"/>
          </w:rPr>
          <w:t>to carry out audits or request a conformity assessment body to perform a conformity assessment of the qualified trust service providers in accordance with Article 20(2);</w:t>
        </w:r>
      </w:moveTo>
      <w:moveToRangeEnd w:id="1426"/>
    </w:p>
    <w:p w14:paraId="716907A4" w14:textId="7D05DB40" w:rsidR="00A33BAA" w:rsidRPr="006B60DA" w:rsidRDefault="00A33BAA" w:rsidP="006B60DA">
      <w:pPr>
        <w:pStyle w:val="parenthesisnumbered"/>
        <w:numPr>
          <w:ilvl w:val="0"/>
          <w:numId w:val="289"/>
        </w:numPr>
        <w:ind w:hanging="720"/>
        <w:rPr>
          <w:ins w:id="1428" w:author="Linus Kilander Xu" w:date="2024-03-05T07:52:00Z"/>
          <w:rFonts w:eastAsia="Calibri"/>
          <w:bCs/>
          <w:iCs/>
          <w:lang w:eastAsia="en-US"/>
        </w:rPr>
      </w:pPr>
      <w:ins w:id="1429" w:author="Linus Kilander Xu" w:date="2024-03-05T07:52:00Z">
        <w:r w:rsidRPr="006B60DA">
          <w:rPr>
            <w:rFonts w:eastAsia="Calibri"/>
            <w:bCs/>
            <w:iCs/>
            <w:lang w:eastAsia="en-US"/>
          </w:rPr>
          <w:t xml:space="preserve">to cooperate with competent supervisory authorities established pursuant to Article 51 of Regulation (EU) 2016/679, in particular, by informing them, without undue delay, where </w:t>
        </w:r>
        <w:r w:rsidRPr="006B60DA">
          <w:rPr>
            <w:rFonts w:eastAsia="Calibri"/>
            <w:bCs/>
            <w:iCs/>
            <w:lang w:eastAsia="en-US"/>
          </w:rPr>
          <w:lastRenderedPageBreak/>
          <w:t>personal data protection rules appear to have been breached and about security breaches which appear to constitute personal data breaches;</w:t>
        </w:r>
      </w:ins>
    </w:p>
    <w:p w14:paraId="65570C92" w14:textId="40561939" w:rsidR="00A33BAA" w:rsidRPr="006B60DA" w:rsidRDefault="00A33BAA" w:rsidP="006B60DA">
      <w:pPr>
        <w:pStyle w:val="parenthesisnumbered"/>
        <w:numPr>
          <w:ilvl w:val="0"/>
          <w:numId w:val="289"/>
        </w:numPr>
        <w:ind w:hanging="720"/>
        <w:rPr>
          <w:ins w:id="1430" w:author="Linus Kilander Xu" w:date="2024-03-05T07:52:00Z"/>
          <w:rFonts w:eastAsia="Calibri"/>
          <w:bCs/>
          <w:iCs/>
          <w:lang w:eastAsia="en-US"/>
        </w:rPr>
      </w:pPr>
      <w:ins w:id="1431" w:author="Linus Kilander Xu" w:date="2024-03-05T07:52:00Z">
        <w:r w:rsidRPr="006B60DA">
          <w:rPr>
            <w:rFonts w:eastAsia="Calibri"/>
            <w:bCs/>
            <w:iCs/>
            <w:lang w:eastAsia="en-US"/>
          </w:rPr>
          <w:t>to grant qualified status to trust service providers and to the services they provide, and to withdraw that status in accordance with Articles 20 and 21;</w:t>
        </w:r>
      </w:ins>
    </w:p>
    <w:p w14:paraId="578A2FC1" w14:textId="324009E6" w:rsidR="00A33BAA" w:rsidRPr="006B60DA" w:rsidRDefault="00A33BAA" w:rsidP="006B60DA">
      <w:pPr>
        <w:pStyle w:val="parenthesisnumbered"/>
        <w:numPr>
          <w:ilvl w:val="0"/>
          <w:numId w:val="289"/>
        </w:numPr>
        <w:ind w:hanging="720"/>
        <w:rPr>
          <w:ins w:id="1432" w:author="Linus Kilander Xu" w:date="2024-03-05T07:52:00Z"/>
          <w:rFonts w:eastAsia="Calibri"/>
          <w:bCs/>
          <w:iCs/>
          <w:lang w:eastAsia="en-US"/>
        </w:rPr>
      </w:pPr>
      <w:ins w:id="1433" w:author="Linus Kilander Xu" w:date="2024-03-05T07:52:00Z">
        <w:r w:rsidRPr="006B60DA">
          <w:rPr>
            <w:rFonts w:eastAsia="Calibri"/>
            <w:bCs/>
            <w:iCs/>
            <w:lang w:eastAsia="en-US"/>
          </w:rPr>
          <w:t>to inform the body responsible for the national trusted list referred to in Article 22(3) of its decisions to grant or withdraw qualified status, unless that body is also the supervisory body designated pursuant to paragraph 1 of this Article;</w:t>
        </w:r>
      </w:ins>
    </w:p>
    <w:p w14:paraId="6B56DC79" w14:textId="73B24293" w:rsidR="00A33BAA" w:rsidRPr="006B60DA" w:rsidRDefault="00A33BAA" w:rsidP="006B60DA">
      <w:pPr>
        <w:pStyle w:val="parenthesisnumbered"/>
        <w:numPr>
          <w:ilvl w:val="0"/>
          <w:numId w:val="289"/>
        </w:numPr>
        <w:ind w:hanging="720"/>
        <w:rPr>
          <w:ins w:id="1434" w:author="Linus Kilander Xu" w:date="2024-03-05T07:52:00Z"/>
          <w:rFonts w:eastAsia="Calibri"/>
          <w:bCs/>
          <w:iCs/>
          <w:lang w:eastAsia="en-US"/>
        </w:rPr>
      </w:pPr>
      <w:ins w:id="1435" w:author="Linus Kilander Xu" w:date="2024-03-05T07:52:00Z">
        <w:r w:rsidRPr="006B60DA">
          <w:rPr>
            <w:rFonts w:eastAsia="Calibri"/>
            <w:bCs/>
            <w:iCs/>
            <w:lang w:eastAsia="en-US"/>
          </w:rPr>
          <w:t>to verify the existence and correct application of provisions on termination plans where the qualified trust service provider ceases its activities, including how information is kept accessible in accordance with Article 24(2), point (h);</w:t>
        </w:r>
      </w:ins>
    </w:p>
    <w:p w14:paraId="7E54F43B" w14:textId="54AFC8C3" w:rsidR="00A33BAA" w:rsidRPr="006B60DA" w:rsidRDefault="00A33BAA" w:rsidP="006B60DA">
      <w:pPr>
        <w:pStyle w:val="parenthesisnumbered"/>
        <w:numPr>
          <w:ilvl w:val="0"/>
          <w:numId w:val="289"/>
        </w:numPr>
        <w:ind w:hanging="720"/>
        <w:rPr>
          <w:ins w:id="1436" w:author="Linus Kilander Xu" w:date="2024-03-05T07:52:00Z"/>
          <w:rFonts w:eastAsia="Calibri"/>
          <w:bCs/>
          <w:iCs/>
          <w:lang w:eastAsia="en-US"/>
        </w:rPr>
      </w:pPr>
      <w:ins w:id="1437" w:author="Linus Kilander Xu" w:date="2024-03-05T07:52:00Z">
        <w:r w:rsidRPr="006B60DA">
          <w:rPr>
            <w:rFonts w:eastAsia="Calibri"/>
            <w:bCs/>
            <w:iCs/>
            <w:lang w:eastAsia="en-US"/>
          </w:rPr>
          <w:t>to require that trust service providers remedy any failure to fulfil the requirements laid down in this Regulation;</w:t>
        </w:r>
      </w:ins>
    </w:p>
    <w:p w14:paraId="1C2A7964" w14:textId="4C8692EA" w:rsidR="00A33BAA" w:rsidRPr="006B60DA" w:rsidRDefault="00A33BAA" w:rsidP="006B60DA">
      <w:pPr>
        <w:pStyle w:val="parenthesisnumbered"/>
        <w:numPr>
          <w:ilvl w:val="0"/>
          <w:numId w:val="289"/>
        </w:numPr>
        <w:ind w:hanging="720"/>
        <w:rPr>
          <w:ins w:id="1438" w:author="Linus Kilander Xu" w:date="2024-03-05T07:52:00Z"/>
          <w:rFonts w:eastAsia="Calibri"/>
          <w:bCs/>
          <w:iCs/>
          <w:lang w:eastAsia="en-US"/>
        </w:rPr>
      </w:pPr>
      <w:ins w:id="1439" w:author="Linus Kilander Xu" w:date="2024-03-05T07:52:00Z">
        <w:r w:rsidRPr="006B60DA">
          <w:rPr>
            <w:rFonts w:eastAsia="Calibri"/>
            <w:bCs/>
            <w:iCs/>
            <w:lang w:eastAsia="en-US"/>
          </w:rPr>
          <w:t>to investigate claims made by providers of web-browsers pursuant to Article 45a and to take action if necessary.</w:t>
        </w:r>
      </w:ins>
    </w:p>
    <w:p w14:paraId="247FB1D8" w14:textId="607D485A" w:rsidR="00A33BAA" w:rsidRPr="00700421" w:rsidRDefault="00A33BAA" w:rsidP="00A33BAA">
      <w:pPr>
        <w:pStyle w:val="Normalnumberd"/>
        <w:rPr>
          <w:ins w:id="1440" w:author="Linus Kilander Xu" w:date="2024-03-05T07:52:00Z"/>
          <w:lang w:eastAsia="en-US"/>
        </w:rPr>
      </w:pPr>
      <w:ins w:id="1441" w:author="Linus Kilander Xu" w:date="2024-03-05T07:52:00Z">
        <w:r w:rsidRPr="00700421">
          <w:rPr>
            <w:lang w:eastAsia="en-US"/>
          </w:rPr>
          <w:t xml:space="preserve">Member States may require the supervisory body designated pursuant to paragraph </w:t>
        </w:r>
        <w:r w:rsidRPr="00276F27">
          <w:rPr>
            <w:lang w:eastAsia="en-US"/>
          </w:rPr>
          <w:t>1</w:t>
        </w:r>
        <w:r w:rsidRPr="00700421">
          <w:rPr>
            <w:lang w:eastAsia="en-US"/>
          </w:rPr>
          <w:t xml:space="preserve"> to establish, maintain and update a trust infrastructure in accordance with national law.</w:t>
        </w:r>
      </w:ins>
    </w:p>
    <w:p w14:paraId="51D66E01" w14:textId="026BF8C4" w:rsidR="00A33BAA" w:rsidRPr="00700421" w:rsidRDefault="00A33BAA" w:rsidP="00A33BAA">
      <w:pPr>
        <w:pStyle w:val="Normalnumberd"/>
        <w:rPr>
          <w:ins w:id="1442" w:author="Linus Kilander Xu" w:date="2024-03-05T07:52:00Z"/>
          <w:lang w:eastAsia="en-US"/>
        </w:rPr>
      </w:pPr>
      <w:ins w:id="1443" w:author="Linus Kilander Xu" w:date="2024-03-05T07:52:00Z">
        <w:r w:rsidRPr="00700421">
          <w:rPr>
            <w:lang w:eastAsia="en-US"/>
          </w:rPr>
          <w:t xml:space="preserve">By </w:t>
        </w:r>
        <w:r w:rsidRPr="00276F27">
          <w:rPr>
            <w:lang w:eastAsia="en-US"/>
          </w:rPr>
          <w:t>31</w:t>
        </w:r>
        <w:r w:rsidRPr="00700421">
          <w:rPr>
            <w:lang w:eastAsia="en-US"/>
          </w:rPr>
          <w:t xml:space="preserve"> March each year, each supervisory body designated pursuant to paragraph </w:t>
        </w:r>
        <w:r w:rsidRPr="00276F27">
          <w:rPr>
            <w:lang w:eastAsia="en-US"/>
          </w:rPr>
          <w:t>1</w:t>
        </w:r>
        <w:r w:rsidRPr="00700421">
          <w:rPr>
            <w:lang w:eastAsia="en-US"/>
          </w:rPr>
          <w:t xml:space="preserve"> shall submit to the Commission a report on its main activities in the previous calendar year. The Commission shall make those annual reports available to the European Parliament and the Council.</w:t>
        </w:r>
      </w:ins>
    </w:p>
    <w:p w14:paraId="2A470198" w14:textId="1754B2B9" w:rsidR="00A33BAA" w:rsidRPr="00700421" w:rsidRDefault="00A33BAA" w:rsidP="00A33BAA">
      <w:pPr>
        <w:pStyle w:val="Normalnumberd"/>
        <w:rPr>
          <w:ins w:id="1444" w:author="Linus Kilander Xu" w:date="2024-03-05T07:52:00Z"/>
          <w:lang w:eastAsia="en-US"/>
        </w:rPr>
      </w:pPr>
      <w:ins w:id="1445" w:author="Linus Kilander Xu" w:date="2024-03-05T07:52: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adopt guidelines on the exercise by the supervisory bodies designated pursuant to paragraph </w:t>
        </w:r>
        <w:r w:rsidRPr="00276F27">
          <w:rPr>
            <w:lang w:eastAsia="en-US"/>
          </w:rPr>
          <w:t>1</w:t>
        </w:r>
        <w:r w:rsidRPr="00700421">
          <w:rPr>
            <w:lang w:eastAsia="en-US"/>
          </w:rPr>
          <w:t xml:space="preserve"> of this Article of the tasks referred to in paragraph </w:t>
        </w:r>
        <w:r w:rsidRPr="00276F27">
          <w:rPr>
            <w:lang w:eastAsia="en-US"/>
          </w:rPr>
          <w:t>4</w:t>
        </w:r>
        <w:r w:rsidRPr="00700421">
          <w:rPr>
            <w:lang w:eastAsia="en-US"/>
          </w:rPr>
          <w:t xml:space="preserve"> of this Article, and, by means of implementing acts, establish the formats and procedures for the report referred to in paragraph </w:t>
        </w:r>
        <w:r w:rsidRPr="00276F27">
          <w:rPr>
            <w:lang w:eastAsia="en-US"/>
          </w:rPr>
          <w:t>6</w:t>
        </w:r>
        <w:r w:rsidRPr="00700421">
          <w:rPr>
            <w:lang w:eastAsia="en-US"/>
          </w:rPr>
          <w:t xml:space="preserve">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0EAEC13E" w14:textId="77777777" w:rsidR="006B60DA" w:rsidRDefault="00A33BAA" w:rsidP="006B60DA">
      <w:pPr>
        <w:pStyle w:val="Article"/>
        <w:rPr>
          <w:ins w:id="1446" w:author="Linus Kilander Xu" w:date="2024-03-05T07:52:00Z"/>
          <w:lang w:eastAsia="en-US"/>
        </w:rPr>
      </w:pPr>
      <w:ins w:id="1447" w:author="Linus Kilander Xu" w:date="2024-03-05T07:52:00Z">
        <w:r w:rsidRPr="00700421">
          <w:rPr>
            <w:rFonts w:eastAsia="Calibri"/>
            <w:lang w:eastAsia="en-US"/>
          </w:rPr>
          <w:t xml:space="preserve">Article </w:t>
        </w:r>
        <w:r w:rsidRPr="00276F27">
          <w:rPr>
            <w:rFonts w:eastAsia="Calibri"/>
            <w:lang w:eastAsia="en-US"/>
          </w:rPr>
          <w:t>46</w:t>
        </w:r>
        <w:r w:rsidRPr="00700421">
          <w:rPr>
            <w:rFonts w:eastAsia="Calibri"/>
            <w:lang w:eastAsia="en-US"/>
          </w:rPr>
          <w:t>c</w:t>
        </w:r>
      </w:ins>
    </w:p>
    <w:p w14:paraId="0114E6E9" w14:textId="6138306D" w:rsidR="00A33BAA" w:rsidRPr="00700421" w:rsidRDefault="00A33BAA" w:rsidP="006B60DA">
      <w:pPr>
        <w:pStyle w:val="Heading2"/>
        <w:rPr>
          <w:ins w:id="1448" w:author="Linus Kilander Xu" w:date="2024-03-05T07:52:00Z"/>
          <w:rFonts w:eastAsia="Calibri"/>
          <w:lang w:eastAsia="en-US"/>
        </w:rPr>
      </w:pPr>
      <w:ins w:id="1449" w:author="Linus Kilander Xu" w:date="2024-03-05T07:52:00Z">
        <w:r w:rsidRPr="00700421">
          <w:rPr>
            <w:rFonts w:eastAsia="Calibri"/>
            <w:lang w:eastAsia="en-US"/>
          </w:rPr>
          <w:t>Single points of contact</w:t>
        </w:r>
      </w:ins>
    </w:p>
    <w:p w14:paraId="19EB1F16" w14:textId="6543D4D1" w:rsidR="00A33BAA" w:rsidRPr="00700421" w:rsidRDefault="00A33BAA" w:rsidP="006B60DA">
      <w:pPr>
        <w:pStyle w:val="Normalnumberd"/>
        <w:numPr>
          <w:ilvl w:val="0"/>
          <w:numId w:val="292"/>
        </w:numPr>
        <w:ind w:left="0" w:firstLine="0"/>
        <w:rPr>
          <w:ins w:id="1450" w:author="Linus Kilander Xu" w:date="2024-03-05T07:52:00Z"/>
          <w:lang w:eastAsia="en-US"/>
        </w:rPr>
      </w:pPr>
      <w:ins w:id="1451" w:author="Linus Kilander Xu" w:date="2024-03-05T07:52:00Z">
        <w:r w:rsidRPr="00700421">
          <w:rPr>
            <w:lang w:eastAsia="en-US"/>
          </w:rPr>
          <w:t>Each Member State shall designate a single point of contact for trust services, European Digital Identity Wallets and notified electronic identification schemes.</w:t>
        </w:r>
      </w:ins>
    </w:p>
    <w:p w14:paraId="6C14496F" w14:textId="7ED8172B" w:rsidR="00A33BAA" w:rsidRPr="00700421" w:rsidRDefault="00A33BAA" w:rsidP="00A33BAA">
      <w:pPr>
        <w:pStyle w:val="Normalnumberd"/>
        <w:rPr>
          <w:ins w:id="1452" w:author="Linus Kilander Xu" w:date="2024-03-05T07:52:00Z"/>
          <w:lang w:eastAsia="en-US"/>
        </w:rPr>
      </w:pPr>
      <w:ins w:id="1453" w:author="Linus Kilander Xu" w:date="2024-03-05T07:52:00Z">
        <w:r w:rsidRPr="00700421">
          <w:rPr>
            <w:lang w:eastAsia="en-US"/>
          </w:rPr>
          <w:t xml:space="preserve">Each single point of contact shall exercise a liaison function to facilitate cross-border cooperation between the supervisory bodies for trust service providers and between the supervisory bodies for the providers of European Digital Identity Wallets and, where appropriate, with the Commission and European Union Agency for Cybersecurity (ENISA) and with other competent authorities within its Member State. </w:t>
        </w:r>
      </w:ins>
    </w:p>
    <w:p w14:paraId="615226BD" w14:textId="436DD090" w:rsidR="00A33BAA" w:rsidRPr="00700421" w:rsidRDefault="00A33BAA" w:rsidP="00A33BAA">
      <w:pPr>
        <w:pStyle w:val="Normalnumberd"/>
        <w:rPr>
          <w:ins w:id="1454" w:author="Linus Kilander Xu" w:date="2024-03-05T07:52:00Z"/>
          <w:lang w:eastAsia="en-US"/>
        </w:rPr>
      </w:pPr>
      <w:ins w:id="1455" w:author="Linus Kilander Xu" w:date="2024-03-05T07:52:00Z">
        <w:r w:rsidRPr="00700421">
          <w:rPr>
            <w:lang w:eastAsia="en-US"/>
          </w:rPr>
          <w:t xml:space="preserve">Each Member State shall make public and, without undue delay, notify to the Commission the names and the addresses of the single point of contact designated pursuant to paragraph </w:t>
        </w:r>
        <w:r w:rsidRPr="00276F27">
          <w:rPr>
            <w:lang w:eastAsia="en-US"/>
          </w:rPr>
          <w:t>1</w:t>
        </w:r>
        <w:r w:rsidRPr="00700421">
          <w:rPr>
            <w:lang w:eastAsia="en-US"/>
          </w:rPr>
          <w:t xml:space="preserve"> and any subsequent change thereto.</w:t>
        </w:r>
      </w:ins>
    </w:p>
    <w:p w14:paraId="27A50930" w14:textId="008C976E" w:rsidR="00A33BAA" w:rsidRPr="00700421" w:rsidRDefault="00A33BAA" w:rsidP="00A33BAA">
      <w:pPr>
        <w:pStyle w:val="Normalnumberd"/>
        <w:rPr>
          <w:ins w:id="1456" w:author="Linus Kilander Xu" w:date="2024-03-05T07:52:00Z"/>
          <w:lang w:eastAsia="en-US"/>
        </w:rPr>
      </w:pPr>
      <w:ins w:id="1457" w:author="Linus Kilander Xu" w:date="2024-03-05T07:52:00Z">
        <w:r w:rsidRPr="00700421">
          <w:rPr>
            <w:lang w:eastAsia="en-US"/>
          </w:rPr>
          <w:lastRenderedPageBreak/>
          <w:t xml:space="preserve">The Commission shall publish a list of the single points of contact notified pursuant to paragraph </w:t>
        </w:r>
        <w:r w:rsidRPr="00276F27">
          <w:rPr>
            <w:lang w:eastAsia="en-US"/>
          </w:rPr>
          <w:t>3</w:t>
        </w:r>
        <w:r w:rsidRPr="00700421">
          <w:rPr>
            <w:lang w:eastAsia="en-US"/>
          </w:rPr>
          <w:t>.</w:t>
        </w:r>
      </w:ins>
    </w:p>
    <w:p w14:paraId="56D8B6D0" w14:textId="77777777" w:rsidR="006B60DA" w:rsidRDefault="00A33BAA" w:rsidP="006B60DA">
      <w:pPr>
        <w:pStyle w:val="Article"/>
        <w:rPr>
          <w:ins w:id="1458" w:author="Linus Kilander Xu" w:date="2024-03-05T07:52:00Z"/>
          <w:lang w:eastAsia="en-US"/>
        </w:rPr>
      </w:pPr>
      <w:ins w:id="1459" w:author="Linus Kilander Xu" w:date="2024-03-05T07:52:00Z">
        <w:r w:rsidRPr="00700421">
          <w:rPr>
            <w:rFonts w:eastAsia="Calibri"/>
            <w:lang w:eastAsia="en-US"/>
          </w:rPr>
          <w:t xml:space="preserve">Article </w:t>
        </w:r>
        <w:r w:rsidRPr="00276F27">
          <w:rPr>
            <w:rFonts w:eastAsia="Calibri"/>
            <w:lang w:eastAsia="en-US"/>
          </w:rPr>
          <w:t>46</w:t>
        </w:r>
        <w:r w:rsidRPr="00700421">
          <w:rPr>
            <w:rFonts w:eastAsia="Calibri"/>
            <w:lang w:eastAsia="en-US"/>
          </w:rPr>
          <w:t>d</w:t>
        </w:r>
      </w:ins>
    </w:p>
    <w:p w14:paraId="015E38D4" w14:textId="2CEB3839" w:rsidR="00A33BAA" w:rsidRPr="00700421" w:rsidRDefault="00A33BAA" w:rsidP="006B60DA">
      <w:pPr>
        <w:pStyle w:val="Heading2"/>
        <w:rPr>
          <w:ins w:id="1460" w:author="Linus Kilander Xu" w:date="2024-03-05T07:52:00Z"/>
          <w:rFonts w:eastAsia="Calibri"/>
          <w:lang w:eastAsia="en-US"/>
        </w:rPr>
      </w:pPr>
      <w:moveToRangeStart w:id="1461" w:author="Linus Kilander Xu" w:date="2024-03-05T07:52:00Z" w:name="move160517585"/>
      <w:moveTo w:id="1462" w:author="Linus Kilander Xu" w:date="2024-03-05T07:52:00Z">
        <w:r w:rsidRPr="00700421">
          <w:rPr>
            <w:rFonts w:eastAsia="Calibri"/>
            <w:lang w:eastAsia="en-US"/>
          </w:rPr>
          <w:t>Mutual assistance</w:t>
        </w:r>
      </w:moveTo>
      <w:moveToRangeEnd w:id="1461"/>
    </w:p>
    <w:p w14:paraId="16B6CDF2" w14:textId="1A98CB30" w:rsidR="00A33BAA" w:rsidRPr="00080D64" w:rsidRDefault="00A33BAA" w:rsidP="00080D64">
      <w:pPr>
        <w:pStyle w:val="Normalnumberd"/>
        <w:numPr>
          <w:ilvl w:val="0"/>
          <w:numId w:val="293"/>
        </w:numPr>
        <w:ind w:left="0" w:firstLine="0"/>
        <w:rPr>
          <w:ins w:id="1463" w:author="Linus Kilander Xu" w:date="2024-03-05T07:52:00Z"/>
        </w:rPr>
      </w:pPr>
      <w:ins w:id="1464" w:author="Linus Kilander Xu" w:date="2024-03-05T07:52:00Z">
        <w:r w:rsidRPr="00080D64">
          <w:t>In order to facilitate the supervision and enforcement of obligations under this Regulation, the supervisory bodies designated pursuant to Article 46a(1) and Article 46b(1) may seek, including through the Cooperation Group established pursuant to Article 46e(1), mutual assistance from the supervisory bodies of another Member State where the provider of the European Digital Identity Wallet or the trust service provider is established, or where its network and information systems are located or its services are provided.</w:t>
        </w:r>
      </w:ins>
    </w:p>
    <w:p w14:paraId="7E0787D7" w14:textId="5572E23A" w:rsidR="00A33BAA" w:rsidRPr="00700421" w:rsidRDefault="00A33BAA" w:rsidP="00A33BAA">
      <w:pPr>
        <w:pStyle w:val="Normalnumberd"/>
        <w:rPr>
          <w:ins w:id="1465" w:author="Linus Kilander Xu" w:date="2024-03-05T07:52:00Z"/>
          <w:lang w:eastAsia="en-US"/>
        </w:rPr>
      </w:pPr>
      <w:ins w:id="1466" w:author="Linus Kilander Xu" w:date="2024-03-05T07:52:00Z">
        <w:r w:rsidRPr="00700421">
          <w:rPr>
            <w:lang w:eastAsia="en-US"/>
          </w:rPr>
          <w:t>The mutual assistance shall at least entail that:</w:t>
        </w:r>
      </w:ins>
    </w:p>
    <w:p w14:paraId="01F34107" w14:textId="79E4B142" w:rsidR="00A33BAA" w:rsidRPr="00080D64" w:rsidRDefault="00A33BAA" w:rsidP="00080D64">
      <w:pPr>
        <w:pStyle w:val="parenthesisnumbered"/>
        <w:numPr>
          <w:ilvl w:val="0"/>
          <w:numId w:val="296"/>
        </w:numPr>
        <w:ind w:hanging="720"/>
        <w:rPr>
          <w:ins w:id="1467" w:author="Linus Kilander Xu" w:date="2024-03-05T07:52:00Z"/>
          <w:rFonts w:eastAsia="Calibri"/>
          <w:bCs/>
          <w:iCs/>
          <w:lang w:eastAsia="en-US"/>
        </w:rPr>
      </w:pPr>
      <w:ins w:id="1468" w:author="Linus Kilander Xu" w:date="2024-03-05T07:52:00Z">
        <w:r w:rsidRPr="00080D64">
          <w:rPr>
            <w:rFonts w:eastAsia="Calibri"/>
            <w:bCs/>
            <w:iCs/>
            <w:lang w:eastAsia="en-US"/>
          </w:rPr>
          <w:t>the supervisory body applying supervisory and enforcement measures in one Member State shall inform and consult the supervisory body from the other Member State concerned;</w:t>
        </w:r>
      </w:ins>
    </w:p>
    <w:p w14:paraId="6C12536D" w14:textId="285140BB" w:rsidR="00A33BAA" w:rsidRPr="00201C82" w:rsidRDefault="00A33BAA" w:rsidP="00201C82">
      <w:pPr>
        <w:pStyle w:val="parenthesisnumbered"/>
        <w:numPr>
          <w:ilvl w:val="0"/>
          <w:numId w:val="289"/>
        </w:numPr>
        <w:ind w:hanging="720"/>
        <w:rPr>
          <w:ins w:id="1469" w:author="Linus Kilander Xu" w:date="2024-03-05T07:52:00Z"/>
          <w:rFonts w:eastAsia="Calibri"/>
          <w:bCs/>
          <w:iCs/>
          <w:lang w:eastAsia="en-US"/>
        </w:rPr>
      </w:pPr>
      <w:ins w:id="1470" w:author="Linus Kilander Xu" w:date="2024-03-05T07:52:00Z">
        <w:r w:rsidRPr="00201C82">
          <w:rPr>
            <w:rFonts w:eastAsia="Calibri"/>
            <w:bCs/>
            <w:iCs/>
            <w:lang w:eastAsia="en-US"/>
          </w:rPr>
          <w:t>a supervisory body may request the supervisory body of another Member State concerned to take supervisory or enforcement measures, including, for instance, requests to carry out inspections related to the conformity assessment reports as referred to in Articles 20 and 21 regarding the provision of trust services;</w:t>
        </w:r>
      </w:ins>
    </w:p>
    <w:p w14:paraId="16176B0C" w14:textId="30BC5425" w:rsidR="00A33BAA" w:rsidRPr="00201C82" w:rsidRDefault="00A33BAA" w:rsidP="00201C82">
      <w:pPr>
        <w:pStyle w:val="parenthesisnumbered"/>
        <w:numPr>
          <w:ilvl w:val="0"/>
          <w:numId w:val="289"/>
        </w:numPr>
        <w:ind w:hanging="720"/>
        <w:rPr>
          <w:ins w:id="1471" w:author="Linus Kilander Xu" w:date="2024-03-05T07:52:00Z"/>
          <w:rFonts w:eastAsia="Calibri"/>
          <w:bCs/>
          <w:iCs/>
          <w:lang w:eastAsia="en-US"/>
        </w:rPr>
      </w:pPr>
      <w:ins w:id="1472" w:author="Linus Kilander Xu" w:date="2024-03-05T07:52:00Z">
        <w:r w:rsidRPr="00201C82">
          <w:rPr>
            <w:rFonts w:eastAsia="Calibri"/>
            <w:bCs/>
            <w:iCs/>
            <w:lang w:eastAsia="en-US"/>
          </w:rPr>
          <w:t>where appropriate, supervisory bodies may carry out joint investigations with the supervisory bodies of other Member States.</w:t>
        </w:r>
      </w:ins>
    </w:p>
    <w:p w14:paraId="1B726BE0" w14:textId="77777777" w:rsidR="00A33BAA" w:rsidRPr="00700421" w:rsidRDefault="00A33BAA" w:rsidP="00A33BAA">
      <w:pPr>
        <w:pStyle w:val="Normalnumberd"/>
        <w:rPr>
          <w:ins w:id="1473" w:author="Linus Kilander Xu" w:date="2024-03-05T07:52:00Z"/>
          <w:lang w:eastAsia="en-US"/>
        </w:rPr>
      </w:pPr>
      <w:ins w:id="1474" w:author="Linus Kilander Xu" w:date="2024-03-05T07:52:00Z">
        <w:r w:rsidRPr="00700421">
          <w:rPr>
            <w:lang w:eastAsia="en-US"/>
          </w:rPr>
          <w:t>The arrangements and procedures for joint actions under the first subparagraph shall be agreed upon and established by the Member States concerned in accordance with their national law.</w:t>
        </w:r>
      </w:ins>
    </w:p>
    <w:p w14:paraId="0FA132EA" w14:textId="15982564" w:rsidR="00A33BAA" w:rsidRPr="00700421" w:rsidRDefault="00A33BAA" w:rsidP="00A33BAA">
      <w:pPr>
        <w:pStyle w:val="Normalnumberd"/>
        <w:rPr>
          <w:ins w:id="1475" w:author="Linus Kilander Xu" w:date="2024-03-05T07:52:00Z"/>
          <w:lang w:eastAsia="en-US"/>
        </w:rPr>
      </w:pPr>
      <w:moveToRangeStart w:id="1476" w:author="Linus Kilander Xu" w:date="2024-03-05T07:52:00Z" w:name="move160517586"/>
      <w:moveTo w:id="1477" w:author="Linus Kilander Xu" w:date="2024-03-05T07:52:00Z">
        <w:r w:rsidRPr="00700421">
          <w:rPr>
            <w:lang w:eastAsia="en-US"/>
          </w:rPr>
          <w:t>A supervisory body to which a request for assistance is addressed may refuse that request on any of the following grounds:</w:t>
        </w:r>
      </w:moveTo>
      <w:moveToRangeEnd w:id="1476"/>
    </w:p>
    <w:p w14:paraId="362AF9E0" w14:textId="2397B023" w:rsidR="00A33BAA" w:rsidRPr="00080D64" w:rsidRDefault="00A33BAA" w:rsidP="00080D64">
      <w:pPr>
        <w:pStyle w:val="parenthesisnumbered"/>
        <w:numPr>
          <w:ilvl w:val="0"/>
          <w:numId w:val="297"/>
        </w:numPr>
        <w:ind w:hanging="720"/>
        <w:rPr>
          <w:ins w:id="1478" w:author="Linus Kilander Xu" w:date="2024-03-05T07:52:00Z"/>
          <w:rFonts w:eastAsia="Calibri"/>
          <w:bCs/>
          <w:iCs/>
          <w:lang w:eastAsia="en-US"/>
        </w:rPr>
      </w:pPr>
      <w:ins w:id="1479" w:author="Linus Kilander Xu" w:date="2024-03-05T07:52:00Z">
        <w:r w:rsidRPr="00080D64">
          <w:rPr>
            <w:rFonts w:eastAsia="Calibri"/>
            <w:bCs/>
            <w:iCs/>
            <w:lang w:eastAsia="en-US"/>
          </w:rPr>
          <w:t>the assistance requested is not proportionate to the supervisory activities of the supervisory body carried out in accordance with Articles 46a and 46b;</w:t>
        </w:r>
      </w:ins>
    </w:p>
    <w:p w14:paraId="29C0C910" w14:textId="52F2EC37" w:rsidR="00A33BAA" w:rsidRPr="00201C82" w:rsidRDefault="00A33BAA" w:rsidP="00201C82">
      <w:pPr>
        <w:pStyle w:val="parenthesisnumbered"/>
        <w:numPr>
          <w:ilvl w:val="0"/>
          <w:numId w:val="289"/>
        </w:numPr>
        <w:ind w:hanging="720"/>
        <w:rPr>
          <w:ins w:id="1480" w:author="Linus Kilander Xu" w:date="2024-03-05T07:52:00Z"/>
          <w:rFonts w:eastAsia="Calibri"/>
          <w:bCs/>
          <w:iCs/>
          <w:lang w:eastAsia="en-US"/>
        </w:rPr>
      </w:pPr>
      <w:ins w:id="1481" w:author="Linus Kilander Xu" w:date="2024-03-05T07:52:00Z">
        <w:r w:rsidRPr="00201C82">
          <w:rPr>
            <w:rFonts w:eastAsia="Calibri"/>
            <w:bCs/>
            <w:iCs/>
            <w:lang w:eastAsia="en-US"/>
          </w:rPr>
          <w:t>the supervisory body is not competent to provide the requested assistance;</w:t>
        </w:r>
      </w:ins>
    </w:p>
    <w:p w14:paraId="63EE379D" w14:textId="3EA7C8AF" w:rsidR="00A33BAA" w:rsidRPr="00201C82" w:rsidRDefault="00A33BAA" w:rsidP="00201C82">
      <w:pPr>
        <w:pStyle w:val="parenthesisnumbered"/>
        <w:numPr>
          <w:ilvl w:val="0"/>
          <w:numId w:val="289"/>
        </w:numPr>
        <w:ind w:hanging="720"/>
        <w:rPr>
          <w:ins w:id="1482" w:author="Linus Kilander Xu" w:date="2024-03-05T07:52:00Z"/>
          <w:rFonts w:eastAsia="Calibri"/>
          <w:bCs/>
          <w:iCs/>
          <w:lang w:eastAsia="en-US"/>
        </w:rPr>
      </w:pPr>
      <w:moveToRangeStart w:id="1483" w:author="Linus Kilander Xu" w:date="2024-03-05T07:52:00Z" w:name="move160517587"/>
      <w:moveTo w:id="1484" w:author="Linus Kilander Xu" w:date="2024-03-05T07:52:00Z">
        <w:r w:rsidRPr="00201C82">
          <w:rPr>
            <w:rFonts w:eastAsia="Calibri"/>
            <w:bCs/>
            <w:iCs/>
            <w:lang w:eastAsia="en-US"/>
          </w:rPr>
          <w:t>providing the requested assistance would be incompatible with this Regulation.</w:t>
        </w:r>
      </w:moveTo>
      <w:moveToRangeEnd w:id="1483"/>
    </w:p>
    <w:p w14:paraId="44D862D8" w14:textId="22F17189" w:rsidR="00A33BAA" w:rsidRPr="00700421" w:rsidRDefault="00A33BAA" w:rsidP="00A33BAA">
      <w:pPr>
        <w:pStyle w:val="Normalnumberd"/>
        <w:rPr>
          <w:ins w:id="1485" w:author="Linus Kilander Xu" w:date="2024-03-05T07:52:00Z"/>
          <w:lang w:eastAsia="en-US"/>
        </w:rPr>
      </w:pPr>
      <w:ins w:id="1486" w:author="Linus Kilander Xu" w:date="2024-03-05T07:52:00Z">
        <w:r w:rsidRPr="00276F27">
          <w:rPr>
            <w:lang w:eastAsia="en-US"/>
          </w:rPr>
          <w:t>4</w:t>
        </w:r>
        <w:r w:rsidRPr="00700421">
          <w:rPr>
            <w:lang w:eastAsia="en-US"/>
          </w:rPr>
          <w:t>.</w:t>
        </w:r>
        <w:r w:rsidRPr="00700421">
          <w:rPr>
            <w:lang w:eastAsia="en-US"/>
          </w:rPr>
          <w:tab/>
          <w:t>By [</w:t>
        </w:r>
        <w:r w:rsidRPr="00276F27">
          <w:rPr>
            <w:lang w:eastAsia="en-US"/>
          </w:rPr>
          <w:t>12</w:t>
        </w:r>
        <w:r w:rsidRPr="00700421">
          <w:rPr>
            <w:lang w:eastAsia="en-US"/>
          </w:rPr>
          <w:t xml:space="preserve"> months from the date of entry into force of this amending Regulation] and every two years thereafter, the Cooperation Group established pursuant to Article </w:t>
        </w:r>
        <w:r w:rsidRPr="00276F27">
          <w:rPr>
            <w:lang w:eastAsia="en-US"/>
          </w:rPr>
          <w:t>46</w:t>
        </w:r>
        <w:proofErr w:type="gramStart"/>
        <w:r w:rsidRPr="00700421">
          <w:rPr>
            <w:lang w:eastAsia="en-US"/>
          </w:rPr>
          <w:t>e(</w:t>
        </w:r>
        <w:proofErr w:type="gramEnd"/>
        <w:r w:rsidRPr="00276F27">
          <w:rPr>
            <w:lang w:eastAsia="en-US"/>
          </w:rPr>
          <w:t>1</w:t>
        </w:r>
        <w:r w:rsidRPr="00700421">
          <w:rPr>
            <w:lang w:eastAsia="en-US"/>
          </w:rPr>
          <w:t xml:space="preserve">) shall issue guidance on the organisational aspects and procedures for the mutual assistance referred to in paragraphs </w:t>
        </w:r>
        <w:r w:rsidRPr="00276F27">
          <w:rPr>
            <w:lang w:eastAsia="en-US"/>
          </w:rPr>
          <w:t>1</w:t>
        </w:r>
        <w:r w:rsidRPr="00700421">
          <w:rPr>
            <w:lang w:eastAsia="en-US"/>
          </w:rPr>
          <w:t xml:space="preserve"> and </w:t>
        </w:r>
        <w:r w:rsidRPr="00276F27">
          <w:rPr>
            <w:lang w:eastAsia="en-US"/>
          </w:rPr>
          <w:t>2</w:t>
        </w:r>
        <w:r w:rsidRPr="00700421">
          <w:rPr>
            <w:lang w:eastAsia="en-US"/>
          </w:rPr>
          <w:t xml:space="preserve"> of this Article. </w:t>
        </w:r>
      </w:ins>
    </w:p>
    <w:p w14:paraId="79554C5D" w14:textId="77777777" w:rsidR="00080D64" w:rsidRDefault="00A33BAA" w:rsidP="00080D64">
      <w:pPr>
        <w:pStyle w:val="Article"/>
        <w:rPr>
          <w:ins w:id="1487" w:author="Linus Kilander Xu" w:date="2024-03-05T07:52:00Z"/>
          <w:lang w:eastAsia="en-US"/>
        </w:rPr>
      </w:pPr>
      <w:ins w:id="1488" w:author="Linus Kilander Xu" w:date="2024-03-05T07:52:00Z">
        <w:r w:rsidRPr="00700421">
          <w:rPr>
            <w:rFonts w:eastAsia="Calibri"/>
            <w:lang w:eastAsia="en-US"/>
          </w:rPr>
          <w:t xml:space="preserve">Article </w:t>
        </w:r>
        <w:r w:rsidRPr="00276F27">
          <w:rPr>
            <w:rFonts w:eastAsia="Calibri"/>
            <w:lang w:eastAsia="en-US"/>
          </w:rPr>
          <w:t>46</w:t>
        </w:r>
        <w:r w:rsidRPr="00700421">
          <w:rPr>
            <w:rFonts w:eastAsia="Calibri"/>
            <w:lang w:eastAsia="en-US"/>
          </w:rPr>
          <w:t>e</w:t>
        </w:r>
      </w:ins>
    </w:p>
    <w:p w14:paraId="3C54C605" w14:textId="0DCC7FF3" w:rsidR="00A33BAA" w:rsidRPr="00700421" w:rsidRDefault="00A33BAA" w:rsidP="00080D64">
      <w:pPr>
        <w:pStyle w:val="Heading2"/>
        <w:rPr>
          <w:ins w:id="1489" w:author="Linus Kilander Xu" w:date="2024-03-05T07:52:00Z"/>
          <w:rFonts w:eastAsia="Calibri"/>
          <w:lang w:eastAsia="en-US"/>
        </w:rPr>
      </w:pPr>
      <w:ins w:id="1490" w:author="Linus Kilander Xu" w:date="2024-03-05T07:52:00Z">
        <w:r w:rsidRPr="00700421">
          <w:rPr>
            <w:rFonts w:eastAsia="Calibri"/>
            <w:lang w:eastAsia="en-US"/>
          </w:rPr>
          <w:t>The European Digital Identity Cooperation Group</w:t>
        </w:r>
      </w:ins>
    </w:p>
    <w:p w14:paraId="1B3D8795" w14:textId="1BCB11DE" w:rsidR="00A33BAA" w:rsidRPr="00700421" w:rsidRDefault="00A33BAA" w:rsidP="00080D64">
      <w:pPr>
        <w:pStyle w:val="Normalnumberd"/>
        <w:numPr>
          <w:ilvl w:val="0"/>
          <w:numId w:val="298"/>
        </w:numPr>
        <w:ind w:left="0" w:firstLine="0"/>
        <w:rPr>
          <w:ins w:id="1491" w:author="Linus Kilander Xu" w:date="2024-03-05T07:52:00Z"/>
          <w:lang w:eastAsia="en-US"/>
        </w:rPr>
      </w:pPr>
      <w:ins w:id="1492" w:author="Linus Kilander Xu" w:date="2024-03-05T07:52:00Z">
        <w:r w:rsidRPr="00700421">
          <w:rPr>
            <w:lang w:eastAsia="en-US"/>
          </w:rPr>
          <w:t xml:space="preserve">In order to support and facilitate Member States’ cross-border cooperation and exchange of information on trust services, European Digital Identity Wallets and notified electronic identification </w:t>
        </w:r>
        <w:r w:rsidRPr="00700421">
          <w:rPr>
            <w:lang w:eastAsia="en-US"/>
          </w:rPr>
          <w:lastRenderedPageBreak/>
          <w:t>schemes, the Commission shall establish a European Digital Identity Cooperation Group (the ‘Cooperation Group).</w:t>
        </w:r>
      </w:ins>
    </w:p>
    <w:p w14:paraId="228729D6" w14:textId="50D16DB6" w:rsidR="00A33BAA" w:rsidRPr="00700421" w:rsidRDefault="00A33BAA" w:rsidP="00A33BAA">
      <w:pPr>
        <w:pStyle w:val="Normalnumberd"/>
        <w:rPr>
          <w:ins w:id="1493" w:author="Linus Kilander Xu" w:date="2024-03-05T07:52:00Z"/>
          <w:lang w:eastAsia="en-US"/>
        </w:rPr>
      </w:pPr>
      <w:ins w:id="1494" w:author="Linus Kilander Xu" w:date="2024-03-05T07:52:00Z">
        <w:r w:rsidRPr="00700421">
          <w:rPr>
            <w:lang w:eastAsia="en-US"/>
          </w:rPr>
          <w:t>The Cooperation Group shall be composed of representatives appointed by the Member States and of the Commission. The Cooperation Group shall be chaired by the Commission. The Commission shall provide the Cooperation Group’s Secretariat.</w:t>
        </w:r>
      </w:ins>
    </w:p>
    <w:p w14:paraId="365CADE4" w14:textId="559C7EB3" w:rsidR="00A33BAA" w:rsidRPr="00700421" w:rsidRDefault="00A33BAA" w:rsidP="00A33BAA">
      <w:pPr>
        <w:pStyle w:val="Normalnumberd"/>
        <w:rPr>
          <w:ins w:id="1495" w:author="Linus Kilander Xu" w:date="2024-03-05T07:52:00Z"/>
          <w:lang w:eastAsia="en-US"/>
        </w:rPr>
      </w:pPr>
      <w:ins w:id="1496" w:author="Linus Kilander Xu" w:date="2024-03-05T07:52:00Z">
        <w:r w:rsidRPr="00700421">
          <w:rPr>
            <w:lang w:eastAsia="en-US"/>
          </w:rPr>
          <w:t>Representatives of relevant stakeholders may, on an ad hoc basis, be invited to attend meetings of the Cooperation Group and to participate in its work as observers.</w:t>
        </w:r>
      </w:ins>
    </w:p>
    <w:p w14:paraId="1C87D1AE" w14:textId="56F95090" w:rsidR="00A33BAA" w:rsidRPr="00700421" w:rsidRDefault="00A33BAA" w:rsidP="00A33BAA">
      <w:pPr>
        <w:pStyle w:val="Normalnumberd"/>
        <w:rPr>
          <w:ins w:id="1497" w:author="Linus Kilander Xu" w:date="2024-03-05T07:52:00Z"/>
          <w:lang w:eastAsia="en-US"/>
        </w:rPr>
      </w:pPr>
      <w:ins w:id="1498" w:author="Linus Kilander Xu" w:date="2024-03-05T07:52:00Z">
        <w:r w:rsidRPr="00700421">
          <w:rPr>
            <w:lang w:eastAsia="en-US"/>
          </w:rPr>
          <w:t>ENISA</w:t>
        </w:r>
        <w:r w:rsidRPr="00700421" w:rsidDel="0005690B">
          <w:rPr>
            <w:lang w:eastAsia="en-US"/>
          </w:rPr>
          <w:t xml:space="preserve"> </w:t>
        </w:r>
        <w:r w:rsidRPr="00700421">
          <w:rPr>
            <w:lang w:eastAsia="en-US"/>
          </w:rPr>
          <w:t>shall be invited to participate as observer in the workings of the Cooperation Group when it exchanges views, best practices and information on relevant cybersecurity aspects such as notification of security breaches, and when the use of cybersecurity certificates or standards are addressed.</w:t>
        </w:r>
      </w:ins>
    </w:p>
    <w:p w14:paraId="2183CF7D" w14:textId="0C52C9C3" w:rsidR="00A33BAA" w:rsidRPr="00700421" w:rsidRDefault="00A33BAA" w:rsidP="00A33BAA">
      <w:pPr>
        <w:pStyle w:val="Normalnumberd"/>
        <w:rPr>
          <w:ins w:id="1499" w:author="Linus Kilander Xu" w:date="2024-03-05T07:52:00Z"/>
          <w:lang w:eastAsia="en-US"/>
        </w:rPr>
      </w:pPr>
      <w:ins w:id="1500" w:author="Linus Kilander Xu" w:date="2024-03-05T07:52:00Z">
        <w:r w:rsidRPr="00700421">
          <w:rPr>
            <w:lang w:eastAsia="en-US"/>
          </w:rPr>
          <w:t>The Cooperation Group shall have the following tasks:</w:t>
        </w:r>
      </w:ins>
    </w:p>
    <w:p w14:paraId="58BBA8A1" w14:textId="6FE44B05" w:rsidR="00A33BAA" w:rsidRPr="00080D64" w:rsidRDefault="00A33BAA" w:rsidP="00080D64">
      <w:pPr>
        <w:pStyle w:val="parenthesisnumbered"/>
        <w:numPr>
          <w:ilvl w:val="0"/>
          <w:numId w:val="300"/>
        </w:numPr>
        <w:ind w:hanging="720"/>
        <w:rPr>
          <w:ins w:id="1501" w:author="Linus Kilander Xu" w:date="2024-03-05T07:52:00Z"/>
          <w:rFonts w:eastAsia="Calibri"/>
          <w:bCs/>
          <w:iCs/>
          <w:lang w:eastAsia="en-US"/>
        </w:rPr>
      </w:pPr>
      <w:ins w:id="1502" w:author="Linus Kilander Xu" w:date="2024-03-05T07:52:00Z">
        <w:r w:rsidRPr="00080D64">
          <w:rPr>
            <w:rFonts w:eastAsia="Calibri"/>
            <w:bCs/>
            <w:iCs/>
            <w:lang w:eastAsia="en-US"/>
          </w:rPr>
          <w:t>exchange advice and cooperate with the Commission on emerging policy initiatives in the field of digital identity wallets, electronic identification means and trust services;</w:t>
        </w:r>
      </w:ins>
    </w:p>
    <w:p w14:paraId="32410780" w14:textId="661F3AFE" w:rsidR="00A33BAA" w:rsidRPr="00080D64" w:rsidRDefault="00A33BAA" w:rsidP="00080D64">
      <w:pPr>
        <w:pStyle w:val="parenthesisnumbered"/>
        <w:numPr>
          <w:ilvl w:val="0"/>
          <w:numId w:val="297"/>
        </w:numPr>
        <w:ind w:hanging="720"/>
        <w:rPr>
          <w:ins w:id="1503" w:author="Linus Kilander Xu" w:date="2024-03-05T07:52:00Z"/>
          <w:rFonts w:eastAsia="Calibri"/>
          <w:bCs/>
          <w:iCs/>
          <w:lang w:eastAsia="en-US"/>
        </w:rPr>
      </w:pPr>
      <w:ins w:id="1504" w:author="Linus Kilander Xu" w:date="2024-03-05T07:52:00Z">
        <w:r w:rsidRPr="00080D64">
          <w:rPr>
            <w:rFonts w:eastAsia="Calibri"/>
            <w:bCs/>
            <w:iCs/>
            <w:lang w:eastAsia="en-US"/>
          </w:rPr>
          <w:t>advise the Commission, as appropriate, in the early preparation of draft implementing and delegated acts to be adopted pursuant to this Regulation;</w:t>
        </w:r>
      </w:ins>
    </w:p>
    <w:p w14:paraId="03C97945" w14:textId="6C10646C" w:rsidR="00A33BAA" w:rsidRPr="00080D64" w:rsidRDefault="00A33BAA" w:rsidP="00080D64">
      <w:pPr>
        <w:pStyle w:val="parenthesisnumbered"/>
        <w:numPr>
          <w:ilvl w:val="0"/>
          <w:numId w:val="297"/>
        </w:numPr>
        <w:ind w:hanging="720"/>
        <w:rPr>
          <w:ins w:id="1505" w:author="Linus Kilander Xu" w:date="2024-03-05T07:52:00Z"/>
          <w:rFonts w:eastAsia="Calibri"/>
          <w:bCs/>
          <w:iCs/>
          <w:lang w:eastAsia="en-US"/>
        </w:rPr>
      </w:pPr>
      <w:ins w:id="1506" w:author="Linus Kilander Xu" w:date="2024-03-05T07:52:00Z">
        <w:r w:rsidRPr="00080D64">
          <w:rPr>
            <w:rFonts w:eastAsia="Calibri"/>
            <w:bCs/>
            <w:iCs/>
            <w:lang w:eastAsia="en-US"/>
          </w:rPr>
          <w:t>in order to support the supervisory bodies in the implementation of the provisions of this Regulation:</w:t>
        </w:r>
      </w:ins>
    </w:p>
    <w:p w14:paraId="633DEF48" w14:textId="6CE649F9" w:rsidR="00A33BAA" w:rsidRPr="00700421" w:rsidRDefault="00A33BAA" w:rsidP="00080D64">
      <w:pPr>
        <w:pStyle w:val="ListParagraph"/>
        <w:numPr>
          <w:ilvl w:val="0"/>
          <w:numId w:val="304"/>
        </w:numPr>
        <w:ind w:hanging="731"/>
        <w:rPr>
          <w:ins w:id="1507" w:author="Linus Kilander Xu" w:date="2024-03-05T07:52:00Z"/>
          <w:rFonts w:eastAsia="Calibri"/>
          <w:lang w:eastAsia="en-US"/>
        </w:rPr>
      </w:pPr>
      <w:ins w:id="1508" w:author="Linus Kilander Xu" w:date="2024-03-05T07:52:00Z">
        <w:r w:rsidRPr="00700421">
          <w:rPr>
            <w:rFonts w:eastAsia="Calibri"/>
            <w:lang w:eastAsia="en-US"/>
          </w:rPr>
          <w:t>exchange best practices and information regarding the implementation of the provisions of this Regulation;</w:t>
        </w:r>
      </w:ins>
    </w:p>
    <w:p w14:paraId="5A11853B" w14:textId="72E233C6" w:rsidR="00A33BAA" w:rsidRPr="00700421" w:rsidRDefault="00A33BAA" w:rsidP="00080D64">
      <w:pPr>
        <w:pStyle w:val="ListParagraph"/>
        <w:numPr>
          <w:ilvl w:val="0"/>
          <w:numId w:val="304"/>
        </w:numPr>
        <w:ind w:hanging="731"/>
        <w:rPr>
          <w:ins w:id="1509" w:author="Linus Kilander Xu" w:date="2024-03-05T07:52:00Z"/>
          <w:rFonts w:eastAsia="Calibri"/>
          <w:lang w:eastAsia="en-US"/>
        </w:rPr>
      </w:pPr>
      <w:ins w:id="1510" w:author="Linus Kilander Xu" w:date="2024-03-05T07:52:00Z">
        <w:r w:rsidRPr="00700421">
          <w:rPr>
            <w:rFonts w:eastAsia="Calibri"/>
            <w:lang w:eastAsia="en-US"/>
          </w:rPr>
          <w:t>assess the relevant developments in the digital identity wallet, electronic identification and trust services sectors;</w:t>
        </w:r>
      </w:ins>
    </w:p>
    <w:p w14:paraId="6D310DBC" w14:textId="24152656" w:rsidR="00A33BAA" w:rsidRPr="00700421" w:rsidRDefault="00A33BAA" w:rsidP="00080D64">
      <w:pPr>
        <w:pStyle w:val="ListParagraph"/>
        <w:numPr>
          <w:ilvl w:val="0"/>
          <w:numId w:val="304"/>
        </w:numPr>
        <w:ind w:hanging="731"/>
        <w:rPr>
          <w:ins w:id="1511" w:author="Linus Kilander Xu" w:date="2024-03-05T07:52:00Z"/>
          <w:rFonts w:eastAsia="Calibri"/>
          <w:lang w:eastAsia="en-US"/>
        </w:rPr>
      </w:pPr>
      <w:ins w:id="1512" w:author="Linus Kilander Xu" w:date="2024-03-05T07:52:00Z">
        <w:r w:rsidRPr="00700421">
          <w:rPr>
            <w:rFonts w:eastAsia="Calibri"/>
            <w:lang w:eastAsia="en-US"/>
          </w:rPr>
          <w:t>organise joint meetings with relevant interested parties from across the Union to discuss activities carried out by the cooperation group and gather input on emerging policy challenges;</w:t>
        </w:r>
      </w:ins>
    </w:p>
    <w:p w14:paraId="0DE8D551" w14:textId="61DD8D53" w:rsidR="00A33BAA" w:rsidRPr="00700421" w:rsidRDefault="00A33BAA" w:rsidP="00080D64">
      <w:pPr>
        <w:pStyle w:val="ListParagraph"/>
        <w:numPr>
          <w:ilvl w:val="0"/>
          <w:numId w:val="304"/>
        </w:numPr>
        <w:ind w:hanging="731"/>
        <w:rPr>
          <w:ins w:id="1513" w:author="Linus Kilander Xu" w:date="2024-03-05T07:52:00Z"/>
          <w:rFonts w:eastAsia="Calibri"/>
          <w:lang w:eastAsia="en-US"/>
        </w:rPr>
      </w:pPr>
      <w:ins w:id="1514" w:author="Linus Kilander Xu" w:date="2024-03-05T07:52:00Z">
        <w:r w:rsidRPr="00700421">
          <w:rPr>
            <w:rFonts w:eastAsia="Calibri"/>
            <w:lang w:eastAsia="en-US"/>
          </w:rPr>
          <w:t>with the support of ENISA, exchange views, best practices and information on relevant cybersecurity aspects concerning European Digital Identity Wallets, electronic identification schemes and trust services;</w:t>
        </w:r>
      </w:ins>
    </w:p>
    <w:p w14:paraId="384C4D2F" w14:textId="6B78F681" w:rsidR="00A33BAA" w:rsidRPr="00700421" w:rsidRDefault="00A33BAA" w:rsidP="00080D64">
      <w:pPr>
        <w:pStyle w:val="ListParagraph"/>
        <w:numPr>
          <w:ilvl w:val="0"/>
          <w:numId w:val="304"/>
        </w:numPr>
        <w:ind w:hanging="731"/>
        <w:rPr>
          <w:ins w:id="1515" w:author="Linus Kilander Xu" w:date="2024-03-05T07:52:00Z"/>
          <w:rFonts w:eastAsia="Calibri"/>
          <w:lang w:eastAsia="en-US"/>
        </w:rPr>
      </w:pPr>
      <w:ins w:id="1516" w:author="Linus Kilander Xu" w:date="2024-03-05T07:52:00Z">
        <w:r w:rsidRPr="00700421">
          <w:rPr>
            <w:rFonts w:eastAsia="Calibri"/>
            <w:lang w:eastAsia="en-US"/>
          </w:rPr>
          <w:t xml:space="preserve">exchange best practices in relation to the development and implementation of policies on the notification of security breaches, and common measures as referred to in Articles </w:t>
        </w:r>
        <w:r w:rsidRPr="00276F27">
          <w:rPr>
            <w:rFonts w:eastAsia="Calibri"/>
            <w:lang w:eastAsia="en-US"/>
          </w:rPr>
          <w:t>5</w:t>
        </w:r>
        <w:r w:rsidRPr="00700421">
          <w:rPr>
            <w:rFonts w:eastAsia="Calibri"/>
            <w:lang w:eastAsia="en-US"/>
          </w:rPr>
          <w:t xml:space="preserve">e and </w:t>
        </w:r>
        <w:r w:rsidRPr="00276F27">
          <w:rPr>
            <w:rFonts w:eastAsia="Calibri"/>
            <w:lang w:eastAsia="en-US"/>
          </w:rPr>
          <w:t>10</w:t>
        </w:r>
        <w:r w:rsidRPr="00700421">
          <w:rPr>
            <w:rFonts w:eastAsia="Calibri"/>
            <w:lang w:eastAsia="en-US"/>
          </w:rPr>
          <w:t>;</w:t>
        </w:r>
      </w:ins>
    </w:p>
    <w:p w14:paraId="5D687531" w14:textId="0AA4923C" w:rsidR="00A33BAA" w:rsidRPr="00700421" w:rsidRDefault="00A33BAA" w:rsidP="00080D64">
      <w:pPr>
        <w:pStyle w:val="ListParagraph"/>
        <w:numPr>
          <w:ilvl w:val="0"/>
          <w:numId w:val="304"/>
        </w:numPr>
        <w:ind w:hanging="731"/>
        <w:rPr>
          <w:ins w:id="1517" w:author="Linus Kilander Xu" w:date="2024-03-05T07:52:00Z"/>
          <w:rFonts w:eastAsia="Calibri"/>
          <w:lang w:eastAsia="en-US"/>
        </w:rPr>
      </w:pPr>
      <w:ins w:id="1518" w:author="Linus Kilander Xu" w:date="2024-03-05T07:52:00Z">
        <w:r w:rsidRPr="00700421">
          <w:rPr>
            <w:rFonts w:eastAsia="Calibri"/>
            <w:lang w:eastAsia="en-US"/>
          </w:rPr>
          <w:t xml:space="preserve">organise joint meetings with the NIS Cooperation Group established pursuant to Article </w:t>
        </w:r>
        <w:r w:rsidRPr="00276F27">
          <w:rPr>
            <w:rFonts w:eastAsia="Calibri"/>
            <w:lang w:eastAsia="en-US"/>
          </w:rPr>
          <w:t>14</w:t>
        </w:r>
        <w:r w:rsidRPr="00700421">
          <w:rPr>
            <w:rFonts w:eastAsia="Calibri"/>
            <w:lang w:eastAsia="en-US"/>
          </w:rPr>
          <w:t>(</w:t>
        </w:r>
        <w:r w:rsidRPr="00276F27">
          <w:rPr>
            <w:rFonts w:eastAsia="Calibri"/>
            <w:lang w:eastAsia="en-US"/>
          </w:rPr>
          <w:t>1</w:t>
        </w:r>
        <w:r w:rsidRPr="00700421">
          <w:rPr>
            <w:rFonts w:eastAsia="Calibri"/>
            <w:lang w:eastAsia="en-US"/>
          </w:rPr>
          <w:t xml:space="preserve">) of Directive (EU) </w:t>
        </w:r>
        <w:r w:rsidRPr="00276F27">
          <w:rPr>
            <w:rFonts w:eastAsia="Calibri"/>
            <w:lang w:eastAsia="en-US"/>
          </w:rPr>
          <w:t>2022</w:t>
        </w:r>
        <w:r w:rsidRPr="00700421">
          <w:rPr>
            <w:rFonts w:eastAsia="Calibri"/>
            <w:lang w:eastAsia="en-US"/>
          </w:rPr>
          <w:t>/</w:t>
        </w:r>
        <w:r w:rsidRPr="00276F27">
          <w:rPr>
            <w:rFonts w:eastAsia="Calibri"/>
            <w:lang w:eastAsia="en-US"/>
          </w:rPr>
          <w:t>2555</w:t>
        </w:r>
        <w:r w:rsidRPr="00700421">
          <w:rPr>
            <w:rFonts w:eastAsia="Calibri"/>
            <w:lang w:eastAsia="en-US"/>
          </w:rPr>
          <w:t xml:space="preserve"> to exchange relevant information in relation to trust services and electronic identification related cyber threats, incidents, vulnerabilities, awareness raising initiatives, trainings, exercises and skills, capacity building, standards and technical specifications capacity as well as standards and technical specifications;</w:t>
        </w:r>
      </w:ins>
    </w:p>
    <w:p w14:paraId="0B64C4B3" w14:textId="649C349D" w:rsidR="00A33BAA" w:rsidRPr="00700421" w:rsidRDefault="00A33BAA" w:rsidP="00080D64">
      <w:pPr>
        <w:pStyle w:val="ListParagraph"/>
        <w:numPr>
          <w:ilvl w:val="0"/>
          <w:numId w:val="304"/>
        </w:numPr>
        <w:ind w:hanging="731"/>
        <w:rPr>
          <w:ins w:id="1519" w:author="Linus Kilander Xu" w:date="2024-03-05T07:52:00Z"/>
          <w:rFonts w:eastAsia="Calibri"/>
          <w:lang w:eastAsia="en-US"/>
        </w:rPr>
      </w:pPr>
      <w:ins w:id="1520" w:author="Linus Kilander Xu" w:date="2024-03-05T07:52:00Z">
        <w:r w:rsidRPr="00700421">
          <w:rPr>
            <w:rFonts w:eastAsia="Calibri"/>
            <w:lang w:eastAsia="en-US"/>
          </w:rPr>
          <w:t xml:space="preserve">discuss, upon a request of a supervisory body, specific requests for mutual assistance as referred to in Article </w:t>
        </w:r>
        <w:r w:rsidRPr="00276F27">
          <w:rPr>
            <w:rFonts w:eastAsia="Calibri"/>
            <w:lang w:eastAsia="en-US"/>
          </w:rPr>
          <w:t>46</w:t>
        </w:r>
        <w:r w:rsidRPr="00700421">
          <w:rPr>
            <w:rFonts w:eastAsia="Calibri"/>
            <w:lang w:eastAsia="en-US"/>
          </w:rPr>
          <w:t>d;</w:t>
        </w:r>
      </w:ins>
    </w:p>
    <w:p w14:paraId="33DAD015" w14:textId="555C587E" w:rsidR="00A33BAA" w:rsidRPr="00700421" w:rsidRDefault="00A33BAA" w:rsidP="00080D64">
      <w:pPr>
        <w:pStyle w:val="ListParagraph"/>
        <w:numPr>
          <w:ilvl w:val="0"/>
          <w:numId w:val="304"/>
        </w:numPr>
        <w:ind w:hanging="731"/>
        <w:rPr>
          <w:ins w:id="1521" w:author="Linus Kilander Xu" w:date="2024-03-05T07:52:00Z"/>
          <w:rFonts w:eastAsia="Calibri"/>
          <w:lang w:eastAsia="en-US"/>
        </w:rPr>
      </w:pPr>
      <w:ins w:id="1522" w:author="Linus Kilander Xu" w:date="2024-03-05T07:52:00Z">
        <w:r w:rsidRPr="00700421">
          <w:rPr>
            <w:rFonts w:eastAsia="Calibri"/>
            <w:lang w:eastAsia="en-US"/>
          </w:rPr>
          <w:lastRenderedPageBreak/>
          <w:t xml:space="preserve">facilitate the exchange of information between the supervisory bodies by providing guidance on the organisational aspects and procedures for the mutual assistance referred to in Article </w:t>
        </w:r>
        <w:r w:rsidRPr="00276F27">
          <w:rPr>
            <w:rFonts w:eastAsia="Calibri"/>
            <w:lang w:eastAsia="en-US"/>
          </w:rPr>
          <w:t>46</w:t>
        </w:r>
        <w:r w:rsidRPr="00700421">
          <w:rPr>
            <w:rFonts w:eastAsia="Calibri"/>
            <w:lang w:eastAsia="en-US"/>
          </w:rPr>
          <w:t>d;</w:t>
        </w:r>
      </w:ins>
    </w:p>
    <w:p w14:paraId="6C6D9349" w14:textId="2CB4F003" w:rsidR="00A33BAA" w:rsidRPr="00080D64" w:rsidRDefault="00A33BAA" w:rsidP="00080D64">
      <w:pPr>
        <w:pStyle w:val="parenthesisnumbered"/>
        <w:numPr>
          <w:ilvl w:val="0"/>
          <w:numId w:val="297"/>
        </w:numPr>
        <w:ind w:left="709" w:hanging="709"/>
        <w:rPr>
          <w:ins w:id="1523" w:author="Linus Kilander Xu" w:date="2024-03-05T07:52:00Z"/>
          <w:rFonts w:eastAsia="Calibri"/>
          <w:bCs/>
          <w:iCs/>
          <w:lang w:eastAsia="en-US"/>
        </w:rPr>
      </w:pPr>
      <w:ins w:id="1524" w:author="Linus Kilander Xu" w:date="2024-03-05T07:52:00Z">
        <w:r w:rsidRPr="00080D64">
          <w:rPr>
            <w:rFonts w:eastAsia="Calibri"/>
            <w:bCs/>
            <w:iCs/>
            <w:lang w:eastAsia="en-US"/>
          </w:rPr>
          <w:t>organise peer reviews of electronic identification schemes to be notified under this Regulation.</w:t>
        </w:r>
      </w:ins>
    </w:p>
    <w:p w14:paraId="42B859AC" w14:textId="1B588EC5" w:rsidR="00A33BAA" w:rsidRPr="00700421" w:rsidRDefault="00A33BAA" w:rsidP="00A33BAA">
      <w:pPr>
        <w:pStyle w:val="Normalnumberd"/>
        <w:rPr>
          <w:ins w:id="1525" w:author="Linus Kilander Xu" w:date="2024-03-05T07:52:00Z"/>
          <w:lang w:eastAsia="en-US"/>
        </w:rPr>
      </w:pPr>
      <w:ins w:id="1526" w:author="Linus Kilander Xu" w:date="2024-03-05T07:52:00Z">
        <w:r w:rsidRPr="00700421">
          <w:rPr>
            <w:lang w:eastAsia="en-US"/>
          </w:rPr>
          <w:t>Member States shall ensure effective and efficient cooperation of their designated representatives in the Cooperation Group.</w:t>
        </w:r>
      </w:ins>
    </w:p>
    <w:p w14:paraId="64933936" w14:textId="2AEA6B3D" w:rsidR="00A33BAA" w:rsidRPr="009104B5" w:rsidRDefault="00A33BAA" w:rsidP="00080D64">
      <w:pPr>
        <w:pStyle w:val="Normalnumberd"/>
        <w:rPr>
          <w:ins w:id="1527" w:author="Linus Kilander Xu" w:date="2024-03-05T07:52:00Z"/>
          <w:lang w:eastAsia="en-US"/>
        </w:rPr>
      </w:pPr>
      <w:ins w:id="1528" w:author="Linus Kilander Xu" w:date="2024-03-05T07:52:00Z">
        <w:r w:rsidRPr="00700421">
          <w:rPr>
            <w:lang w:eastAsia="en-US"/>
          </w:rPr>
          <w:t>By [</w:t>
        </w:r>
        <w:r w:rsidRPr="00276F27">
          <w:rPr>
            <w:lang w:eastAsia="en-US"/>
          </w:rPr>
          <w:t>12</w:t>
        </w:r>
        <w:r w:rsidRPr="00700421">
          <w:rPr>
            <w:lang w:eastAsia="en-US"/>
          </w:rPr>
          <w:t xml:space="preserve"> months from the date of entry into force of this amending Regulation], the Commission shall, by means of implementing acts, establish the necessary procedural arrangements to facilitate the cooperation between the Member States referred to in paragraph </w:t>
        </w:r>
        <w:r w:rsidRPr="00276F27">
          <w:rPr>
            <w:lang w:eastAsia="en-US"/>
          </w:rPr>
          <w:t>5</w:t>
        </w:r>
        <w:r w:rsidRPr="00700421">
          <w:rPr>
            <w:lang w:eastAsia="en-US"/>
          </w:rPr>
          <w:t xml:space="preserve">, point (d), of this Article. Those implementing acts shall be adopted in accordance with the examination procedure referred to in Article </w:t>
        </w:r>
        <w:r w:rsidRPr="00276F27">
          <w:rPr>
            <w:lang w:eastAsia="en-US"/>
          </w:rPr>
          <w:t>48</w:t>
        </w:r>
        <w:r w:rsidRPr="00700421">
          <w:rPr>
            <w:lang w:eastAsia="en-US"/>
          </w:rPr>
          <w:t>(</w:t>
        </w:r>
        <w:r w:rsidRPr="00276F27">
          <w:rPr>
            <w:lang w:eastAsia="en-US"/>
          </w:rPr>
          <w:t>2</w:t>
        </w:r>
        <w:r w:rsidRPr="00700421">
          <w:rPr>
            <w:lang w:eastAsia="en-US"/>
          </w:rPr>
          <w:t>).</w:t>
        </w:r>
      </w:ins>
    </w:p>
    <w:p w14:paraId="397C0DEB" w14:textId="77777777" w:rsidR="007932CD" w:rsidRPr="009104B5" w:rsidRDefault="00000000" w:rsidP="00ED7CE9">
      <w:pPr>
        <w:pStyle w:val="Heading1"/>
        <w:rPr>
          <w:lang w:val="en-GB"/>
        </w:rPr>
      </w:pPr>
      <w:ins w:id="1529" w:author="Linus Kilander Xu" w:date="2024-03-05T07:52:00Z">
        <w:r w:rsidRPr="009104B5">
          <w:rPr>
            <w:lang w:val="en-GB"/>
          </w:rPr>
          <w:t xml:space="preserve">CHAPTER </w:t>
        </w:r>
      </w:ins>
      <w:r w:rsidRPr="009104B5">
        <w:rPr>
          <w:lang w:val="en-GB"/>
        </w:rPr>
        <w:t xml:space="preserve">V </w:t>
      </w:r>
    </w:p>
    <w:p w14:paraId="672EC9E9" w14:textId="77777777" w:rsidR="007932CD" w:rsidRPr="009104B5" w:rsidRDefault="00000000" w:rsidP="00ED7CE9">
      <w:pPr>
        <w:pStyle w:val="Heading1"/>
        <w:rPr>
          <w:lang w:val="en-GB"/>
        </w:rPr>
      </w:pPr>
      <w:r w:rsidRPr="009104B5">
        <w:rPr>
          <w:lang w:val="en-GB"/>
        </w:rPr>
        <w:t>DELEGATIONS OF POWER AND IMPLEMENTING PROVISIONS</w:t>
      </w:r>
      <w:r w:rsidRPr="009104B5">
        <w:rPr>
          <w:i/>
          <w:lang w:val="en-GB"/>
        </w:rPr>
        <w:t xml:space="preserve"> </w:t>
      </w:r>
    </w:p>
    <w:p w14:paraId="0904CBCF" w14:textId="77777777" w:rsidR="007932CD" w:rsidRPr="009104B5" w:rsidRDefault="00000000" w:rsidP="009104B5">
      <w:pPr>
        <w:pStyle w:val="Article"/>
      </w:pPr>
      <w:r w:rsidRPr="009104B5">
        <w:t>Article 47</w:t>
      </w:r>
      <w:r w:rsidRPr="009104B5">
        <w:rPr>
          <w:b/>
        </w:rPr>
        <w:t xml:space="preserve"> </w:t>
      </w:r>
    </w:p>
    <w:p w14:paraId="180B87B6" w14:textId="77777777" w:rsidR="007932CD" w:rsidRPr="009104B5" w:rsidRDefault="00000000" w:rsidP="00ED7CE9">
      <w:pPr>
        <w:pStyle w:val="Heading2"/>
      </w:pPr>
      <w:r w:rsidRPr="009104B5">
        <w:t xml:space="preserve">Exercise of the delegation </w:t>
      </w:r>
    </w:p>
    <w:p w14:paraId="081FC150" w14:textId="083B6A4C" w:rsidR="007932CD" w:rsidRPr="009104B5" w:rsidRDefault="00000000" w:rsidP="00500CAB">
      <w:pPr>
        <w:pStyle w:val="Normalnumberd"/>
        <w:numPr>
          <w:ilvl w:val="0"/>
          <w:numId w:val="306"/>
        </w:numPr>
        <w:ind w:left="0" w:firstLine="0"/>
      </w:pPr>
      <w:r w:rsidRPr="009104B5">
        <w:t xml:space="preserve">The power to adopt delegated acts is conferred on the Commission subject to the conditions laid down in this </w:t>
      </w:r>
      <w:ins w:id="1530" w:author="Linus Kilander Xu" w:date="2024-03-05T07:52:00Z">
        <w:r w:rsidRPr="009104B5">
          <w:t xml:space="preserve">Article. </w:t>
        </w:r>
      </w:ins>
    </w:p>
    <w:p w14:paraId="05C1C9AE" w14:textId="77777777" w:rsidR="007932CD" w:rsidRPr="009104B5" w:rsidRDefault="00000000">
      <w:pPr>
        <w:spacing w:after="514"/>
        <w:ind w:left="-5" w:right="531"/>
        <w:rPr>
          <w:del w:id="1531" w:author="Linus Kilander Xu" w:date="2024-03-05T07:52:00Z"/>
        </w:rPr>
      </w:pPr>
      <w:del w:id="1532" w:author="Linus Kilander Xu" w:date="2024-03-05T07:52:00Z">
        <w:r w:rsidRPr="009104B5">
          <w:delText xml:space="preserve">Article. </w:delText>
        </w:r>
      </w:del>
    </w:p>
    <w:p w14:paraId="4547C55F" w14:textId="02AE5ECE" w:rsidR="007932CD" w:rsidRPr="009104B5" w:rsidRDefault="00500CAB" w:rsidP="00500CAB">
      <w:pPr>
        <w:pStyle w:val="Normalnumberd"/>
      </w:pPr>
      <w:r w:rsidRPr="00500CAB">
        <w:t>The power to adopt delegated acts referred to in</w:t>
      </w:r>
      <w:ins w:id="1533" w:author="Linus Kilander Xu" w:date="2024-03-05T07:52:00Z">
        <w:r w:rsidRPr="00500CAB">
          <w:t xml:space="preserve"> Article 5</w:t>
        </w:r>
        <w:proofErr w:type="gramStart"/>
        <w:r w:rsidRPr="00500CAB">
          <w:t>c(</w:t>
        </w:r>
        <w:proofErr w:type="gramEnd"/>
        <w:r w:rsidRPr="00500CAB">
          <w:t>7), Article 24(6) and</w:t>
        </w:r>
      </w:ins>
      <w:r w:rsidRPr="00500CAB">
        <w:t xml:space="preserve"> Article 30(4) shall be conferred on the Commission for an indeterminate period of time from 17 September 2014.</w:t>
      </w:r>
      <w:r w:rsidRPr="009104B5">
        <w:t xml:space="preserve"> </w:t>
      </w:r>
    </w:p>
    <w:p w14:paraId="6D6BA6E6" w14:textId="7662C11E" w:rsidR="007932CD" w:rsidRPr="009104B5" w:rsidRDefault="00500CAB" w:rsidP="00500CAB">
      <w:pPr>
        <w:pStyle w:val="Normalnumberd"/>
      </w:pPr>
      <w:r w:rsidRPr="00500CAB">
        <w:t xml:space="preserve">The delegation of power referred to in Article </w:t>
      </w:r>
      <w:ins w:id="1534" w:author="Linus Kilander Xu" w:date="2024-03-05T07:52:00Z">
        <w:r w:rsidRPr="00500CAB">
          <w:t>5</w:t>
        </w:r>
        <w:proofErr w:type="gramStart"/>
        <w:r w:rsidRPr="00500CAB">
          <w:t>c(</w:t>
        </w:r>
        <w:proofErr w:type="gramEnd"/>
        <w:r w:rsidRPr="00500CAB">
          <w:t xml:space="preserve">7), Article 24(6) and Article </w:t>
        </w:r>
      </w:ins>
      <w:r w:rsidRPr="00500CAB">
        <w:t xml:space="preserve">30(4) may be revoked at any time by the European Parliament or by the Council. A decision to revoke shall put an end to the delegation of the power specified in that decision. It shall take effect the day following the publication of the decision in the </w:t>
      </w:r>
      <w:r w:rsidRPr="00500CAB">
        <w:rPr>
          <w:i/>
          <w:iCs/>
        </w:rPr>
        <w:t>Official Journal of the European Union</w:t>
      </w:r>
      <w:r w:rsidRPr="00500CAB">
        <w:t xml:space="preserve"> or at a later date specified therein. It shall not affect the validity of any delegated acts already in force.</w:t>
      </w:r>
      <w:del w:id="1535" w:author="Linus Kilander Xu" w:date="2024-03-05T07:52:00Z">
        <w:r w:rsidR="00000000" w:rsidRPr="009104B5">
          <w:delText xml:space="preserve"> </w:delText>
        </w:r>
      </w:del>
    </w:p>
    <w:p w14:paraId="55EEBA24" w14:textId="77777777" w:rsidR="007932CD" w:rsidRPr="009104B5" w:rsidRDefault="00000000" w:rsidP="00500CAB">
      <w:pPr>
        <w:pStyle w:val="Normalnumberd"/>
      </w:pPr>
      <w:r w:rsidRPr="009104B5">
        <w:t xml:space="preserve">As soon as it adopts a delegated act, the Commission shall notify it simultaneously to the European Parliament and to the Council. </w:t>
      </w:r>
    </w:p>
    <w:p w14:paraId="4267E932" w14:textId="12468BA5" w:rsidR="007932CD" w:rsidRPr="009104B5" w:rsidRDefault="00F30149" w:rsidP="00500CAB">
      <w:pPr>
        <w:pStyle w:val="Normalnumberd"/>
      </w:pPr>
      <w:r w:rsidRPr="00F30149">
        <w:t>A delegated act adopted pursuant to</w:t>
      </w:r>
      <w:ins w:id="1536" w:author="Linus Kilander Xu" w:date="2024-03-05T07:52:00Z">
        <w:r w:rsidRPr="00F30149">
          <w:t xml:space="preserve"> Article 5</w:t>
        </w:r>
        <w:proofErr w:type="gramStart"/>
        <w:r w:rsidRPr="00F30149">
          <w:t>c(</w:t>
        </w:r>
        <w:proofErr w:type="gramEnd"/>
        <w:r w:rsidRPr="00F30149">
          <w:t>7), Article 24(6) or</w:t>
        </w:r>
      </w:ins>
      <w:r w:rsidRPr="00F30149">
        <w:t xml:space="preserve"> Article 30(4)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of the Council.</w:t>
      </w:r>
      <w:r w:rsidRPr="009104B5">
        <w:rPr>
          <w:i/>
        </w:rPr>
        <w:t xml:space="preserve"> </w:t>
      </w:r>
    </w:p>
    <w:p w14:paraId="2769EF25" w14:textId="77777777" w:rsidR="007932CD" w:rsidRPr="009104B5" w:rsidRDefault="00000000" w:rsidP="009104B5">
      <w:pPr>
        <w:pStyle w:val="Article"/>
      </w:pPr>
      <w:r w:rsidRPr="009104B5">
        <w:t>Article 48</w:t>
      </w:r>
      <w:r w:rsidRPr="009104B5">
        <w:rPr>
          <w:b/>
        </w:rPr>
        <w:t xml:space="preserve"> </w:t>
      </w:r>
    </w:p>
    <w:p w14:paraId="260818F6" w14:textId="77777777" w:rsidR="007932CD" w:rsidRPr="009104B5" w:rsidRDefault="00000000" w:rsidP="00ED7CE9">
      <w:pPr>
        <w:pStyle w:val="Heading2"/>
      </w:pPr>
      <w:r w:rsidRPr="009104B5">
        <w:lastRenderedPageBreak/>
        <w:t xml:space="preserve">Committee procedure </w:t>
      </w:r>
    </w:p>
    <w:p w14:paraId="1FB269E3" w14:textId="77777777" w:rsidR="007932CD" w:rsidRPr="009104B5" w:rsidRDefault="00000000" w:rsidP="00E241EF">
      <w:pPr>
        <w:pStyle w:val="Normalnumberd"/>
        <w:numPr>
          <w:ilvl w:val="0"/>
          <w:numId w:val="307"/>
        </w:numPr>
      </w:pPr>
      <w:r w:rsidRPr="009104B5">
        <w:t xml:space="preserve">The Commission shall be assisted by a committee. That committee shall be a committee within the meaning of Regulation (EU) No 182/2011. </w:t>
      </w:r>
    </w:p>
    <w:p w14:paraId="1A94FF1C" w14:textId="77777777" w:rsidR="007932CD" w:rsidRPr="00E241EF" w:rsidRDefault="00000000" w:rsidP="00E241EF">
      <w:pPr>
        <w:pStyle w:val="Normalnumberd"/>
      </w:pPr>
      <w:r w:rsidRPr="009104B5">
        <w:t>Where reference is made to this paragraph, Article 5 of Regulation (EU) No 182/2011 shall apply.</w:t>
      </w:r>
      <w:r w:rsidRPr="009104B5">
        <w:rPr>
          <w:sz w:val="17"/>
        </w:rPr>
        <w:t xml:space="preserve"> </w:t>
      </w:r>
    </w:p>
    <w:p w14:paraId="77400F24" w14:textId="77777777" w:rsidR="00E241EF" w:rsidRDefault="00E241EF" w:rsidP="00E241EF">
      <w:pPr>
        <w:pStyle w:val="Article"/>
        <w:rPr>
          <w:ins w:id="1537" w:author="Linus Kilander Xu" w:date="2024-03-05T07:52:00Z"/>
          <w:rFonts w:eastAsia="Calibri"/>
          <w:lang w:eastAsia="en-US"/>
        </w:rPr>
      </w:pPr>
      <w:ins w:id="1538" w:author="Linus Kilander Xu" w:date="2024-03-05T07:52:00Z">
        <w:r w:rsidRPr="00700421">
          <w:rPr>
            <w:rFonts w:eastAsia="Calibri"/>
            <w:lang w:eastAsia="en-US"/>
          </w:rPr>
          <w:t xml:space="preserve">Article </w:t>
        </w:r>
        <w:r w:rsidRPr="00276F27">
          <w:rPr>
            <w:rFonts w:eastAsia="Calibri"/>
            <w:lang w:eastAsia="en-US"/>
          </w:rPr>
          <w:t>48</w:t>
        </w:r>
        <w:r w:rsidRPr="00700421">
          <w:rPr>
            <w:rFonts w:eastAsia="Calibri"/>
            <w:lang w:eastAsia="en-US"/>
          </w:rPr>
          <w:t>a</w:t>
        </w:r>
      </w:ins>
    </w:p>
    <w:p w14:paraId="0022699D" w14:textId="05F0858C" w:rsidR="00E241EF" w:rsidRPr="00700421" w:rsidRDefault="00E241EF" w:rsidP="00E241EF">
      <w:pPr>
        <w:pStyle w:val="Heading2"/>
        <w:rPr>
          <w:ins w:id="1539" w:author="Linus Kilander Xu" w:date="2024-03-05T07:52:00Z"/>
          <w:rFonts w:eastAsia="Calibri"/>
          <w:lang w:eastAsia="en-US"/>
        </w:rPr>
      </w:pPr>
      <w:ins w:id="1540" w:author="Linus Kilander Xu" w:date="2024-03-05T07:52:00Z">
        <w:r w:rsidRPr="00700421">
          <w:rPr>
            <w:rFonts w:eastAsia="Calibri"/>
            <w:lang w:eastAsia="en-US"/>
          </w:rPr>
          <w:t>Reporting requirements</w:t>
        </w:r>
      </w:ins>
    </w:p>
    <w:p w14:paraId="433A6654" w14:textId="739FC4B5" w:rsidR="00E241EF" w:rsidRPr="00700421" w:rsidRDefault="00E241EF" w:rsidP="00E241EF">
      <w:pPr>
        <w:pStyle w:val="Normalnumberd"/>
        <w:numPr>
          <w:ilvl w:val="0"/>
          <w:numId w:val="308"/>
        </w:numPr>
        <w:ind w:left="0" w:firstLine="0"/>
        <w:rPr>
          <w:ins w:id="1541" w:author="Linus Kilander Xu" w:date="2024-03-05T07:52:00Z"/>
          <w:lang w:eastAsia="en-US"/>
        </w:rPr>
      </w:pPr>
      <w:ins w:id="1542" w:author="Linus Kilander Xu" w:date="2024-03-05T07:52:00Z">
        <w:r w:rsidRPr="00700421">
          <w:rPr>
            <w:lang w:eastAsia="en-US"/>
          </w:rPr>
          <w:t>Member States shall ensure the collection of statistics in relation to the functioning of European Digital Identity Wallets and the qualified trust services</w:t>
        </w:r>
        <w:r w:rsidRPr="00E241EF">
          <w:rPr>
            <w:bCs/>
            <w:iCs/>
            <w:lang w:eastAsia="en-US"/>
          </w:rPr>
          <w:t xml:space="preserve"> provided on their territory.</w:t>
        </w:r>
      </w:ins>
    </w:p>
    <w:p w14:paraId="32748A7F" w14:textId="3B7B9305" w:rsidR="00E241EF" w:rsidRPr="00700421" w:rsidRDefault="00E241EF" w:rsidP="00E241EF">
      <w:pPr>
        <w:pStyle w:val="Normalnumberd"/>
        <w:rPr>
          <w:ins w:id="1543" w:author="Linus Kilander Xu" w:date="2024-03-05T07:52:00Z"/>
          <w:lang w:eastAsia="en-US"/>
        </w:rPr>
      </w:pPr>
      <w:ins w:id="1544" w:author="Linus Kilander Xu" w:date="2024-03-05T07:52:00Z">
        <w:r w:rsidRPr="00700421">
          <w:rPr>
            <w:lang w:eastAsia="en-US"/>
          </w:rPr>
          <w:t xml:space="preserve">The statistics collected in accordance with paragraph </w:t>
        </w:r>
        <w:r w:rsidRPr="00276F27">
          <w:rPr>
            <w:lang w:eastAsia="en-US"/>
          </w:rPr>
          <w:t>1</w:t>
        </w:r>
        <w:r w:rsidRPr="00700421">
          <w:rPr>
            <w:lang w:eastAsia="en-US"/>
          </w:rPr>
          <w:t xml:space="preserve"> shall include the following:</w:t>
        </w:r>
      </w:ins>
    </w:p>
    <w:p w14:paraId="3BF1F42B" w14:textId="5CEF7A42" w:rsidR="00E241EF" w:rsidRPr="00E241EF" w:rsidRDefault="00E241EF" w:rsidP="00E241EF">
      <w:pPr>
        <w:pStyle w:val="parenthesisnumbered"/>
        <w:numPr>
          <w:ilvl w:val="0"/>
          <w:numId w:val="310"/>
        </w:numPr>
        <w:ind w:hanging="720"/>
        <w:rPr>
          <w:ins w:id="1545" w:author="Linus Kilander Xu" w:date="2024-03-05T07:52:00Z"/>
          <w:rFonts w:eastAsia="Calibri"/>
          <w:bCs/>
          <w:iCs/>
          <w:lang w:eastAsia="en-US"/>
        </w:rPr>
      </w:pPr>
      <w:ins w:id="1546" w:author="Linus Kilander Xu" w:date="2024-03-05T07:52:00Z">
        <w:r w:rsidRPr="00E241EF">
          <w:rPr>
            <w:rFonts w:eastAsia="Calibri"/>
            <w:bCs/>
            <w:iCs/>
            <w:lang w:eastAsia="en-US"/>
          </w:rPr>
          <w:t>the number of natural and legal persons having a valid European Digital Identity Wallet;</w:t>
        </w:r>
      </w:ins>
    </w:p>
    <w:p w14:paraId="4C30DAC8" w14:textId="745CE3BB" w:rsidR="00E241EF" w:rsidRPr="00E241EF" w:rsidRDefault="00E241EF" w:rsidP="00E241EF">
      <w:pPr>
        <w:pStyle w:val="parenthesisnumbered"/>
        <w:numPr>
          <w:ilvl w:val="0"/>
          <w:numId w:val="297"/>
        </w:numPr>
        <w:ind w:hanging="720"/>
        <w:rPr>
          <w:ins w:id="1547" w:author="Linus Kilander Xu" w:date="2024-03-05T07:52:00Z"/>
          <w:rFonts w:eastAsia="Calibri"/>
          <w:bCs/>
          <w:iCs/>
          <w:lang w:eastAsia="en-US"/>
        </w:rPr>
      </w:pPr>
      <w:ins w:id="1548" w:author="Linus Kilander Xu" w:date="2024-03-05T07:52:00Z">
        <w:r w:rsidRPr="00E241EF">
          <w:rPr>
            <w:rFonts w:eastAsia="Calibri"/>
            <w:bCs/>
            <w:iCs/>
            <w:lang w:eastAsia="en-US"/>
          </w:rPr>
          <w:t>the type and number of services accepting the use of the European Digital Identity Wallet;</w:t>
        </w:r>
      </w:ins>
    </w:p>
    <w:p w14:paraId="0945F73D" w14:textId="071D5711" w:rsidR="00E241EF" w:rsidRPr="00E241EF" w:rsidRDefault="00460825" w:rsidP="00E241EF">
      <w:pPr>
        <w:pStyle w:val="parenthesisnumbered"/>
        <w:numPr>
          <w:ilvl w:val="0"/>
          <w:numId w:val="297"/>
        </w:numPr>
        <w:ind w:hanging="720"/>
        <w:rPr>
          <w:ins w:id="1549" w:author="Linus Kilander Xu" w:date="2024-03-05T07:52:00Z"/>
          <w:rFonts w:eastAsia="Calibri"/>
          <w:bCs/>
          <w:iCs/>
          <w:lang w:eastAsia="en-US"/>
        </w:rPr>
      </w:pPr>
      <w:ins w:id="1550" w:author="Linus Kilander Xu" w:date="2024-03-05T07:52:00Z">
        <w:r>
          <w:rPr>
            <w:rFonts w:eastAsia="Calibri"/>
            <w:bCs/>
            <w:iCs/>
            <w:lang w:eastAsia="en-US"/>
          </w:rPr>
          <w:t>t</w:t>
        </w:r>
        <w:r w:rsidR="00E241EF" w:rsidRPr="00E241EF">
          <w:rPr>
            <w:rFonts w:eastAsia="Calibri"/>
            <w:bCs/>
            <w:iCs/>
            <w:lang w:eastAsia="en-US"/>
          </w:rPr>
          <w:t>he number of user complaints and consumer protection or data protection incidents relating to relying parties and qualified trust services;</w:t>
        </w:r>
      </w:ins>
    </w:p>
    <w:p w14:paraId="5C2A84B3" w14:textId="3A984F59" w:rsidR="00E241EF" w:rsidRPr="00E241EF" w:rsidRDefault="00E241EF" w:rsidP="00E241EF">
      <w:pPr>
        <w:pStyle w:val="parenthesisnumbered"/>
        <w:numPr>
          <w:ilvl w:val="0"/>
          <w:numId w:val="297"/>
        </w:numPr>
        <w:ind w:hanging="720"/>
        <w:rPr>
          <w:ins w:id="1551" w:author="Linus Kilander Xu" w:date="2024-03-05T07:52:00Z"/>
          <w:rFonts w:eastAsia="Calibri"/>
          <w:bCs/>
          <w:iCs/>
          <w:lang w:eastAsia="en-US"/>
        </w:rPr>
      </w:pPr>
      <w:ins w:id="1552" w:author="Linus Kilander Xu" w:date="2024-03-05T07:52:00Z">
        <w:r w:rsidRPr="00E241EF">
          <w:rPr>
            <w:rFonts w:eastAsia="Calibri"/>
            <w:bCs/>
            <w:iCs/>
            <w:lang w:eastAsia="en-US"/>
          </w:rPr>
          <w:t>a summary report including data on incidents preventing the use of the European Digital Identity Wallet;</w:t>
        </w:r>
      </w:ins>
    </w:p>
    <w:p w14:paraId="6631A0F0" w14:textId="422CB4F4" w:rsidR="00E241EF" w:rsidRPr="00E241EF" w:rsidRDefault="00E241EF" w:rsidP="00E241EF">
      <w:pPr>
        <w:pStyle w:val="parenthesisnumbered"/>
        <w:numPr>
          <w:ilvl w:val="0"/>
          <w:numId w:val="297"/>
        </w:numPr>
        <w:ind w:hanging="720"/>
        <w:rPr>
          <w:ins w:id="1553" w:author="Linus Kilander Xu" w:date="2024-03-05T07:52:00Z"/>
          <w:rFonts w:eastAsia="Calibri"/>
          <w:bCs/>
          <w:iCs/>
          <w:lang w:eastAsia="en-US"/>
        </w:rPr>
      </w:pPr>
      <w:ins w:id="1554" w:author="Linus Kilander Xu" w:date="2024-03-05T07:52:00Z">
        <w:r w:rsidRPr="00E241EF">
          <w:rPr>
            <w:rFonts w:eastAsia="Calibri"/>
            <w:bCs/>
            <w:iCs/>
            <w:lang w:eastAsia="en-US"/>
          </w:rPr>
          <w:t>a summary of significant security incidents, data breaches and affected users of European Digital Identity Wallets or of qualified trust services.</w:t>
        </w:r>
      </w:ins>
    </w:p>
    <w:p w14:paraId="18F81632" w14:textId="4F36E8CA" w:rsidR="00E241EF" w:rsidRPr="00700421" w:rsidRDefault="00E241EF" w:rsidP="00E241EF">
      <w:pPr>
        <w:pStyle w:val="Normalnumberd"/>
        <w:rPr>
          <w:ins w:id="1555" w:author="Linus Kilander Xu" w:date="2024-03-05T07:52:00Z"/>
          <w:lang w:eastAsia="en-US"/>
        </w:rPr>
      </w:pPr>
      <w:ins w:id="1556" w:author="Linus Kilander Xu" w:date="2024-03-05T07:52:00Z">
        <w:r w:rsidRPr="00700421">
          <w:rPr>
            <w:lang w:eastAsia="en-US"/>
          </w:rPr>
          <w:t xml:space="preserve">The statistics referred to in paragraph </w:t>
        </w:r>
        <w:r w:rsidRPr="00276F27">
          <w:rPr>
            <w:lang w:eastAsia="en-US"/>
          </w:rPr>
          <w:t>2</w:t>
        </w:r>
        <w:r w:rsidRPr="00700421">
          <w:rPr>
            <w:lang w:eastAsia="en-US"/>
          </w:rPr>
          <w:t xml:space="preserve"> shall be made available to the public in an open and commonly used, machine-readable format.</w:t>
        </w:r>
      </w:ins>
    </w:p>
    <w:p w14:paraId="57B964C6" w14:textId="1791A658" w:rsidR="00E241EF" w:rsidRPr="009104B5" w:rsidRDefault="00E241EF" w:rsidP="00E241EF">
      <w:pPr>
        <w:pStyle w:val="Normalnumberd"/>
        <w:rPr>
          <w:ins w:id="1557" w:author="Linus Kilander Xu" w:date="2024-03-05T07:52:00Z"/>
        </w:rPr>
      </w:pPr>
      <w:ins w:id="1558" w:author="Linus Kilander Xu" w:date="2024-03-05T07:52:00Z">
        <w:r w:rsidRPr="00E241EF">
          <w:rPr>
            <w:lang w:eastAsia="en-US"/>
          </w:rPr>
          <w:t>By 31 March each year, Member States shall submit to the Commission a report on the statistics collected in accordance with paragraph 2.</w:t>
        </w:r>
      </w:ins>
    </w:p>
    <w:p w14:paraId="610BA040" w14:textId="77777777" w:rsidR="007932CD" w:rsidRPr="009104B5" w:rsidRDefault="00000000" w:rsidP="00ED7CE9">
      <w:pPr>
        <w:pStyle w:val="Heading1"/>
        <w:rPr>
          <w:lang w:val="en-GB"/>
        </w:rPr>
      </w:pPr>
      <w:r w:rsidRPr="009104B5">
        <w:rPr>
          <w:lang w:val="en-GB"/>
        </w:rPr>
        <w:t xml:space="preserve">CHAPTER VI </w:t>
      </w:r>
    </w:p>
    <w:p w14:paraId="160F913E" w14:textId="77777777" w:rsidR="007932CD" w:rsidRPr="009104B5" w:rsidRDefault="00000000" w:rsidP="00ED7CE9">
      <w:pPr>
        <w:pStyle w:val="Heading1"/>
        <w:rPr>
          <w:lang w:val="en-GB"/>
        </w:rPr>
      </w:pPr>
      <w:r w:rsidRPr="009104B5">
        <w:rPr>
          <w:lang w:val="en-GB"/>
        </w:rPr>
        <w:t>FINAL PROVISIONS</w:t>
      </w:r>
      <w:r w:rsidRPr="009104B5">
        <w:rPr>
          <w:i/>
          <w:lang w:val="en-GB"/>
        </w:rPr>
        <w:t xml:space="preserve"> </w:t>
      </w:r>
    </w:p>
    <w:p w14:paraId="6E43B0C4" w14:textId="77777777" w:rsidR="007932CD" w:rsidRPr="009104B5" w:rsidRDefault="00000000" w:rsidP="009104B5">
      <w:pPr>
        <w:pStyle w:val="Article"/>
      </w:pPr>
      <w:r w:rsidRPr="009104B5">
        <w:t>Article 49</w:t>
      </w:r>
      <w:r w:rsidRPr="009104B5">
        <w:rPr>
          <w:b/>
        </w:rPr>
        <w:t xml:space="preserve"> </w:t>
      </w:r>
    </w:p>
    <w:p w14:paraId="35E146B7" w14:textId="77777777" w:rsidR="007932CD" w:rsidRPr="009104B5" w:rsidRDefault="00000000" w:rsidP="00ED7CE9">
      <w:pPr>
        <w:pStyle w:val="Heading2"/>
      </w:pPr>
      <w:r w:rsidRPr="009104B5">
        <w:t xml:space="preserve">Review </w:t>
      </w:r>
    </w:p>
    <w:p w14:paraId="3A3124F3" w14:textId="1CA03440" w:rsidR="00815D1F" w:rsidRPr="00815D1F" w:rsidRDefault="00815D1F" w:rsidP="00815D1F">
      <w:pPr>
        <w:pStyle w:val="Normalnumberd"/>
        <w:numPr>
          <w:ilvl w:val="0"/>
          <w:numId w:val="311"/>
        </w:numPr>
        <w:ind w:left="0" w:firstLine="0"/>
        <w:rPr>
          <w:lang w:eastAsia="en-US"/>
        </w:rPr>
      </w:pPr>
      <w:r w:rsidRPr="00815D1F">
        <w:rPr>
          <w:lang w:eastAsia="en-US"/>
        </w:rPr>
        <w:t>The Commission shall review the application of this Regulation and shall</w:t>
      </w:r>
      <w:ins w:id="1559" w:author="Linus Kilander Xu" w:date="2024-03-05T07:52:00Z">
        <w:r w:rsidRPr="00815D1F">
          <w:rPr>
            <w:lang w:eastAsia="en-US"/>
          </w:rPr>
          <w:t>, by ... [24 months from the date of entry into force of the amending Regulation], submit a</w:t>
        </w:r>
      </w:ins>
      <w:r w:rsidRPr="00815D1F">
        <w:rPr>
          <w:lang w:eastAsia="en-US"/>
        </w:rPr>
        <w:t xml:space="preserve"> report to the European Parliament and to the Council</w:t>
      </w:r>
      <w:del w:id="1560" w:author="Linus Kilander Xu" w:date="2024-03-05T07:52:00Z">
        <w:r w:rsidR="00000000" w:rsidRPr="009104B5">
          <w:delText xml:space="preserve"> no later than 1 July 2020. The</w:delText>
        </w:r>
      </w:del>
      <w:ins w:id="1561" w:author="Linus Kilander Xu" w:date="2024-03-05T07:52:00Z">
        <w:r w:rsidRPr="00815D1F">
          <w:rPr>
            <w:lang w:eastAsia="en-US"/>
          </w:rPr>
          <w:t>. In that report, the</w:t>
        </w:r>
      </w:ins>
      <w:r w:rsidRPr="00815D1F">
        <w:rPr>
          <w:lang w:eastAsia="en-US"/>
        </w:rPr>
        <w:t xml:space="preserve"> Commission shall</w:t>
      </w:r>
      <w:del w:id="1562" w:author="Linus Kilander Xu" w:date="2024-03-05T07:52:00Z">
        <w:r w:rsidR="00000000" w:rsidRPr="009104B5">
          <w:delText xml:space="preserve"> evaluate</w:delText>
        </w:r>
      </w:del>
      <w:ins w:id="1563" w:author="Linus Kilander Xu" w:date="2024-03-05T07:52:00Z">
        <w:r w:rsidRPr="00815D1F">
          <w:rPr>
            <w:lang w:eastAsia="en-US"/>
          </w:rPr>
          <w:t>,</w:t>
        </w:r>
      </w:ins>
      <w:r w:rsidRPr="00815D1F">
        <w:rPr>
          <w:lang w:eastAsia="en-US"/>
        </w:rPr>
        <w:t xml:space="preserve"> in particular</w:t>
      </w:r>
      <w:ins w:id="1564" w:author="Linus Kilander Xu" w:date="2024-03-05T07:52:00Z">
        <w:r w:rsidRPr="00815D1F">
          <w:rPr>
            <w:lang w:eastAsia="en-US"/>
          </w:rPr>
          <w:t>, evaluate</w:t>
        </w:r>
      </w:ins>
      <w:r w:rsidRPr="00815D1F">
        <w:rPr>
          <w:lang w:eastAsia="en-US"/>
        </w:rPr>
        <w:t xml:space="preserve"> whether it is appropriate to modify the scope of this Regulation or its specific provisions</w:t>
      </w:r>
      <w:del w:id="1565" w:author="Linus Kilander Xu" w:date="2024-03-05T07:52:00Z">
        <w:r w:rsidR="00000000" w:rsidRPr="009104B5">
          <w:delText>,</w:delText>
        </w:r>
      </w:del>
      <w:r w:rsidRPr="00815D1F">
        <w:rPr>
          <w:lang w:eastAsia="en-US"/>
        </w:rPr>
        <w:t xml:space="preserve"> including</w:t>
      </w:r>
      <w:ins w:id="1566" w:author="Linus Kilander Xu" w:date="2024-03-05T07:52:00Z">
        <w:r w:rsidRPr="00815D1F">
          <w:rPr>
            <w:lang w:eastAsia="en-US"/>
          </w:rPr>
          <w:t>, in particular, the provisions included in</w:t>
        </w:r>
      </w:ins>
      <w:r w:rsidRPr="00815D1F">
        <w:rPr>
          <w:lang w:eastAsia="en-US"/>
        </w:rPr>
        <w:t xml:space="preserve"> Article </w:t>
      </w:r>
      <w:del w:id="1567" w:author="Linus Kilander Xu" w:date="2024-03-05T07:52:00Z">
        <w:r w:rsidR="00000000" w:rsidRPr="009104B5">
          <w:delText>6, point (f) of Article 7 and Articles 34, 43, 44 and 45,</w:delText>
        </w:r>
      </w:del>
      <w:ins w:id="1568" w:author="Linus Kilander Xu" w:date="2024-03-05T07:52:00Z">
        <w:r w:rsidRPr="00815D1F">
          <w:rPr>
            <w:lang w:eastAsia="en-US"/>
          </w:rPr>
          <w:t>5c(5),</w:t>
        </w:r>
      </w:ins>
      <w:r w:rsidRPr="00815D1F">
        <w:rPr>
          <w:lang w:eastAsia="en-US"/>
        </w:rPr>
        <w:t xml:space="preserve"> taking into account the experience gained in the application of this Regulation, as well as technological, market and legal developments. </w:t>
      </w:r>
      <w:ins w:id="1569" w:author="Linus Kilander Xu" w:date="2024-03-05T07:52:00Z">
        <w:r w:rsidRPr="00815D1F">
          <w:rPr>
            <w:lang w:eastAsia="en-US"/>
          </w:rPr>
          <w:t>Where necessary, that report shall be accompanied by a proposal to amend this Regulation.</w:t>
        </w:r>
      </w:ins>
    </w:p>
    <w:p w14:paraId="49013D56" w14:textId="77777777" w:rsidR="007932CD" w:rsidRPr="009104B5" w:rsidRDefault="00000000">
      <w:pPr>
        <w:spacing w:after="513"/>
        <w:ind w:left="-5" w:right="531"/>
        <w:rPr>
          <w:del w:id="1570" w:author="Linus Kilander Xu" w:date="2024-03-05T07:52:00Z"/>
        </w:rPr>
      </w:pPr>
      <w:del w:id="1571" w:author="Linus Kilander Xu" w:date="2024-03-05T07:52:00Z">
        <w:r w:rsidRPr="009104B5">
          <w:delText xml:space="preserve">The report referred to in the first paragraph shall be accompanied, where appropriate, by legislative proposals. </w:delText>
        </w:r>
      </w:del>
    </w:p>
    <w:p w14:paraId="0A6347B6" w14:textId="4F9AEE06" w:rsidR="00815D1F" w:rsidRPr="00815D1F" w:rsidRDefault="00000000" w:rsidP="00815D1F">
      <w:pPr>
        <w:pStyle w:val="Normalnumberd"/>
        <w:rPr>
          <w:ins w:id="1572" w:author="Linus Kilander Xu" w:date="2024-03-05T07:52:00Z"/>
          <w:lang w:eastAsia="en-US"/>
        </w:rPr>
      </w:pPr>
      <w:del w:id="1573" w:author="Linus Kilander Xu" w:date="2024-03-05T07:52:00Z">
        <w:r w:rsidRPr="009104B5">
          <w:lastRenderedPageBreak/>
          <w:delText>In addition</w:delText>
        </w:r>
      </w:del>
      <w:ins w:id="1574" w:author="Linus Kilander Xu" w:date="2024-03-05T07:52:00Z">
        <w:r w:rsidR="00815D1F" w:rsidRPr="00815D1F">
          <w:rPr>
            <w:lang w:eastAsia="en-US"/>
          </w:rPr>
          <w:t>The report referred to in paragraph 1 shall include an assessment of the availability, security and usability of the notified electronic identification means and European Digital Identity Wallets that fall within the scope of this Regulation and assess whether all online private service providers relying on third-party electronic identification services for users authentication, shall be required to accept the use of notified electronic identification means and European Digital Identity Wallet.</w:t>
        </w:r>
      </w:ins>
    </w:p>
    <w:p w14:paraId="5F6298F6" w14:textId="68A59197" w:rsidR="00815D1F" w:rsidRPr="00815D1F" w:rsidRDefault="00815D1F" w:rsidP="00815D1F">
      <w:pPr>
        <w:pStyle w:val="Normalnumberd"/>
        <w:rPr>
          <w:lang w:eastAsia="en-US"/>
        </w:rPr>
      </w:pPr>
      <w:ins w:id="1575" w:author="Linus Kilander Xu" w:date="2024-03-05T07:52:00Z">
        <w:r w:rsidRPr="00815D1F">
          <w:rPr>
            <w:lang w:eastAsia="en-US"/>
          </w:rPr>
          <w:t>By [6 years from the date of entry into force of this amending Regulation] and every four years thereafter</w:t>
        </w:r>
      </w:ins>
      <w:r w:rsidRPr="00815D1F">
        <w:rPr>
          <w:lang w:eastAsia="en-US"/>
        </w:rPr>
        <w:t xml:space="preserve">, the Commission shall submit a report to the European Parliament and the Council </w:t>
      </w:r>
      <w:del w:id="1576" w:author="Linus Kilander Xu" w:date="2024-03-05T07:52:00Z">
        <w:r w:rsidR="00000000" w:rsidRPr="009104B5">
          <w:delText>every four years after the report referred to in the first paragraph on the</w:delText>
        </w:r>
      </w:del>
      <w:ins w:id="1577" w:author="Linus Kilander Xu" w:date="2024-03-05T07:52:00Z">
        <w:r w:rsidRPr="00815D1F">
          <w:rPr>
            <w:lang w:eastAsia="en-US"/>
          </w:rPr>
          <w:t>on</w:t>
        </w:r>
      </w:ins>
      <w:r w:rsidRPr="00815D1F">
        <w:rPr>
          <w:lang w:eastAsia="en-US"/>
        </w:rPr>
        <w:t xml:space="preserve"> progress</w:t>
      </w:r>
      <w:ins w:id="1578" w:author="Linus Kilander Xu" w:date="2024-03-05T07:52:00Z">
        <w:r w:rsidRPr="00815D1F">
          <w:rPr>
            <w:lang w:eastAsia="en-US"/>
          </w:rPr>
          <w:t xml:space="preserve"> made</w:t>
        </w:r>
      </w:ins>
      <w:r w:rsidRPr="00815D1F">
        <w:rPr>
          <w:lang w:eastAsia="en-US"/>
        </w:rPr>
        <w:t xml:space="preserve"> towards achieving the objectives of this Regulation.</w:t>
      </w:r>
    </w:p>
    <w:p w14:paraId="27A3B401" w14:textId="0DC87CA6" w:rsidR="007932CD" w:rsidRPr="009104B5" w:rsidRDefault="00000000" w:rsidP="00815D1F">
      <w:pPr>
        <w:pStyle w:val="Article"/>
      </w:pPr>
      <w:r w:rsidRPr="009104B5">
        <w:t>Article 50</w:t>
      </w:r>
      <w:r w:rsidRPr="009104B5">
        <w:rPr>
          <w:b/>
        </w:rPr>
        <w:t xml:space="preserve"> </w:t>
      </w:r>
    </w:p>
    <w:p w14:paraId="4E3D5E82" w14:textId="77777777" w:rsidR="007932CD" w:rsidRPr="009104B5" w:rsidRDefault="00000000" w:rsidP="00ED7CE9">
      <w:pPr>
        <w:pStyle w:val="Heading2"/>
      </w:pPr>
      <w:r w:rsidRPr="009104B5">
        <w:t xml:space="preserve">Repeal </w:t>
      </w:r>
    </w:p>
    <w:p w14:paraId="235F7A65" w14:textId="77777777" w:rsidR="007932CD" w:rsidRPr="009104B5" w:rsidRDefault="00000000" w:rsidP="00460825">
      <w:pPr>
        <w:pStyle w:val="Normalnumberd"/>
        <w:numPr>
          <w:ilvl w:val="0"/>
          <w:numId w:val="315"/>
        </w:numPr>
        <w:ind w:left="0" w:firstLine="0"/>
      </w:pPr>
      <w:r w:rsidRPr="009104B5">
        <w:t xml:space="preserve">Directive 1999/93/EC is repealed with effect from 1 July 2016. </w:t>
      </w:r>
    </w:p>
    <w:p w14:paraId="20E72E04" w14:textId="77777777" w:rsidR="007932CD" w:rsidRPr="009104B5" w:rsidRDefault="00000000" w:rsidP="00460825">
      <w:pPr>
        <w:pStyle w:val="Normalnumberd"/>
      </w:pPr>
      <w:r w:rsidRPr="009104B5">
        <w:t>References to the repealed Directive shall be construed as references to this Regulation.</w:t>
      </w:r>
      <w:r w:rsidRPr="009104B5">
        <w:rPr>
          <w:i/>
        </w:rPr>
        <w:t xml:space="preserve"> </w:t>
      </w:r>
    </w:p>
    <w:p w14:paraId="5FDD0134" w14:textId="77777777" w:rsidR="007932CD" w:rsidRPr="009104B5" w:rsidRDefault="00000000" w:rsidP="009104B5">
      <w:pPr>
        <w:pStyle w:val="Article"/>
      </w:pPr>
      <w:r w:rsidRPr="009104B5">
        <w:t>Article 51</w:t>
      </w:r>
      <w:r w:rsidRPr="009104B5">
        <w:rPr>
          <w:b/>
        </w:rPr>
        <w:t xml:space="preserve"> </w:t>
      </w:r>
    </w:p>
    <w:p w14:paraId="3C84191C" w14:textId="32CF2D2A" w:rsidR="007932CD" w:rsidRDefault="00000000" w:rsidP="00ED7CE9">
      <w:pPr>
        <w:pStyle w:val="Heading2"/>
      </w:pPr>
      <w:r w:rsidRPr="009104B5">
        <w:t>Transitional measures</w:t>
      </w:r>
      <w:del w:id="1579" w:author="Linus Kilander Xu" w:date="2024-03-05T07:52:00Z">
        <w:r w:rsidRPr="009104B5">
          <w:delText xml:space="preserve"> </w:delText>
        </w:r>
      </w:del>
    </w:p>
    <w:p w14:paraId="3CA80475" w14:textId="34AB53A7" w:rsidR="0072472D" w:rsidRPr="0072472D" w:rsidRDefault="0072472D" w:rsidP="0072472D">
      <w:pPr>
        <w:pStyle w:val="Normalnumberd"/>
        <w:numPr>
          <w:ilvl w:val="0"/>
          <w:numId w:val="313"/>
        </w:numPr>
        <w:ind w:left="0" w:firstLine="0"/>
        <w:rPr>
          <w:lang w:eastAsia="en-US"/>
        </w:rPr>
      </w:pPr>
      <w:r w:rsidRPr="0072472D">
        <w:rPr>
          <w:lang w:eastAsia="en-US"/>
        </w:rPr>
        <w:t xml:space="preserve">Secure signature creation devices of which the conformity has been determined in accordance with Article 3(4) of Directive 1999/93/EC shall </w:t>
      </w:r>
      <w:ins w:id="1580" w:author="Linus Kilander Xu" w:date="2024-03-05T07:52:00Z">
        <w:r w:rsidRPr="0072472D">
          <w:rPr>
            <w:lang w:eastAsia="en-US"/>
          </w:rPr>
          <w:t xml:space="preserve">continue to </w:t>
        </w:r>
      </w:ins>
      <w:r w:rsidRPr="0072472D">
        <w:rPr>
          <w:lang w:eastAsia="en-US"/>
        </w:rPr>
        <w:t xml:space="preserve">be considered </w:t>
      </w:r>
      <w:del w:id="1581" w:author="Linus Kilander Xu" w:date="2024-03-05T07:52:00Z">
        <w:r w:rsidR="00000000" w:rsidRPr="009104B5">
          <w:delText>as</w:delText>
        </w:r>
      </w:del>
      <w:ins w:id="1582" w:author="Linus Kilander Xu" w:date="2024-03-05T07:52:00Z">
        <w:r w:rsidRPr="0072472D">
          <w:rPr>
            <w:lang w:eastAsia="en-US"/>
          </w:rPr>
          <w:t>to be</w:t>
        </w:r>
      </w:ins>
      <w:r w:rsidRPr="0072472D">
        <w:rPr>
          <w:lang w:eastAsia="en-US"/>
        </w:rPr>
        <w:t xml:space="preserve"> qualified electronic signature creation devices under this Regulation</w:t>
      </w:r>
      <w:del w:id="1583" w:author="Linus Kilander Xu" w:date="2024-03-05T07:52:00Z">
        <w:r w:rsidR="00000000" w:rsidRPr="009104B5">
          <w:delText xml:space="preserve">. </w:delText>
        </w:r>
      </w:del>
      <w:ins w:id="1584" w:author="Linus Kilander Xu" w:date="2024-03-05T07:52:00Z">
        <w:r w:rsidRPr="0072472D">
          <w:rPr>
            <w:lang w:eastAsia="en-US"/>
          </w:rPr>
          <w:t xml:space="preserve"> until [36 months from the date of entry into force of this amending Regulation].</w:t>
        </w:r>
      </w:ins>
    </w:p>
    <w:p w14:paraId="14BFBFDE" w14:textId="2BB4F0E1" w:rsidR="0072472D" w:rsidRPr="0072472D" w:rsidRDefault="0072472D" w:rsidP="0072472D">
      <w:pPr>
        <w:pStyle w:val="Normalnumberd"/>
        <w:rPr>
          <w:lang w:eastAsia="en-US"/>
        </w:rPr>
      </w:pPr>
      <w:r w:rsidRPr="0072472D">
        <w:rPr>
          <w:lang w:eastAsia="en-US"/>
        </w:rPr>
        <w:t xml:space="preserve">Qualified certificates issued to natural persons under Directive 1999/93/EC shall </w:t>
      </w:r>
      <w:ins w:id="1585" w:author="Linus Kilander Xu" w:date="2024-03-05T07:52:00Z">
        <w:r w:rsidRPr="0072472D">
          <w:rPr>
            <w:lang w:eastAsia="en-US"/>
          </w:rPr>
          <w:t xml:space="preserve">continue to </w:t>
        </w:r>
      </w:ins>
      <w:r w:rsidRPr="0072472D">
        <w:rPr>
          <w:lang w:eastAsia="en-US"/>
        </w:rPr>
        <w:t xml:space="preserve">be considered as qualified certificates for electronic signatures under this Regulation until </w:t>
      </w:r>
      <w:del w:id="1586" w:author="Linus Kilander Xu" w:date="2024-03-05T07:52:00Z">
        <w:r w:rsidR="00000000" w:rsidRPr="009104B5">
          <w:delText xml:space="preserve">they expire. </w:delText>
        </w:r>
      </w:del>
      <w:ins w:id="1587" w:author="Linus Kilander Xu" w:date="2024-03-05T07:52:00Z">
        <w:r w:rsidRPr="0072472D">
          <w:rPr>
            <w:lang w:eastAsia="en-US"/>
          </w:rPr>
          <w:t>[24 months from the date of entry into force of this amending Regulation].</w:t>
        </w:r>
      </w:ins>
    </w:p>
    <w:p w14:paraId="1B306671" w14:textId="5A6F80F6" w:rsidR="0072472D" w:rsidRPr="0072472D" w:rsidRDefault="00000000" w:rsidP="0072472D">
      <w:pPr>
        <w:pStyle w:val="Normalnumberd"/>
        <w:rPr>
          <w:ins w:id="1588" w:author="Linus Kilander Xu" w:date="2024-03-05T07:52:00Z"/>
          <w:lang w:eastAsia="en-US"/>
        </w:rPr>
      </w:pPr>
      <w:del w:id="1589" w:author="Linus Kilander Xu" w:date="2024-03-05T07:52:00Z">
        <w:r w:rsidRPr="009104B5">
          <w:delText>A certification-service-provider issuing</w:delText>
        </w:r>
      </w:del>
      <w:ins w:id="1590" w:author="Linus Kilander Xu" w:date="2024-03-05T07:52:00Z">
        <w:r w:rsidR="0072472D" w:rsidRPr="0072472D">
          <w:rPr>
            <w:lang w:eastAsia="en-US"/>
          </w:rPr>
          <w:t>The management of remote</w:t>
        </w:r>
      </w:ins>
      <w:r w:rsidR="0072472D" w:rsidRPr="0072472D">
        <w:rPr>
          <w:lang w:eastAsia="en-US"/>
        </w:rPr>
        <w:t xml:space="preserve"> qualified </w:t>
      </w:r>
      <w:del w:id="1591" w:author="Linus Kilander Xu" w:date="2024-03-05T07:52:00Z">
        <w:r w:rsidRPr="009104B5">
          <w:delText>certificates</w:delText>
        </w:r>
      </w:del>
      <w:ins w:id="1592" w:author="Linus Kilander Xu" w:date="2024-03-05T07:52:00Z">
        <w:r w:rsidR="0072472D" w:rsidRPr="0072472D">
          <w:rPr>
            <w:lang w:eastAsia="en-US"/>
          </w:rPr>
          <w:t>electronic signature and seal creation devices by qualified trust service providers other than qualified trust service providers providing qualified trust services for the management of remote qualified electronic signature and seal creation devices in accordance with Articles 29a and 39a may be carried out without the need to obtain the qualified status for the provision of these management services until [24 months from the date of entry into force of this amending Regulation].</w:t>
        </w:r>
      </w:ins>
    </w:p>
    <w:p w14:paraId="578D5A55" w14:textId="34A6AC65" w:rsidR="0072472D" w:rsidRPr="0072472D" w:rsidRDefault="0072472D" w:rsidP="0072472D">
      <w:pPr>
        <w:pStyle w:val="Normalnumberd"/>
      </w:pPr>
      <w:ins w:id="1593" w:author="Linus Kilander Xu" w:date="2024-03-05T07:52:00Z">
        <w:r w:rsidRPr="0072472D">
          <w:rPr>
            <w:lang w:eastAsia="en-US"/>
          </w:rPr>
          <w:t>Qualified trust service providers that have been granted their qualified status</w:t>
        </w:r>
      </w:ins>
      <w:r w:rsidRPr="0072472D">
        <w:rPr>
          <w:lang w:eastAsia="en-US"/>
        </w:rPr>
        <w:t xml:space="preserve"> under </w:t>
      </w:r>
      <w:del w:id="1594" w:author="Linus Kilander Xu" w:date="2024-03-05T07:52:00Z">
        <w:r w:rsidR="00000000" w:rsidRPr="009104B5">
          <w:delText>Directive 1999/93/EC</w:delText>
        </w:r>
      </w:del>
      <w:ins w:id="1595" w:author="Linus Kilander Xu" w:date="2024-03-05T07:52:00Z">
        <w:r w:rsidRPr="0072472D">
          <w:rPr>
            <w:lang w:eastAsia="en-US"/>
          </w:rPr>
          <w:t>this Regulation before ... [date of entry into force of this amending Regulation]</w:t>
        </w:r>
      </w:ins>
      <w:r w:rsidRPr="0072472D">
        <w:rPr>
          <w:lang w:eastAsia="en-US"/>
        </w:rPr>
        <w:t xml:space="preserve"> shall submit a conformity assessment report to the supervisory body </w:t>
      </w:r>
      <w:ins w:id="1596" w:author="Linus Kilander Xu" w:date="2024-03-05T07:52:00Z">
        <w:r w:rsidRPr="0072472D">
          <w:rPr>
            <w:lang w:eastAsia="en-US"/>
          </w:rPr>
          <w:t xml:space="preserve">proving compliance with Article 24(1), (1a) and (1b) </w:t>
        </w:r>
      </w:ins>
      <w:r w:rsidRPr="0072472D">
        <w:rPr>
          <w:lang w:eastAsia="en-US"/>
        </w:rPr>
        <w:t xml:space="preserve">as soon as possible </w:t>
      </w:r>
      <w:del w:id="1597" w:author="Linus Kilander Xu" w:date="2024-03-05T07:52:00Z">
        <w:r w:rsidR="00000000" w:rsidRPr="009104B5">
          <w:delText xml:space="preserve">but not later than 1 July 2017. Until the submission of such a conformity assessment report and the completion of its assessment by the supervisory body, that certification- service-provider shall be considered as qualified trust service provider under this Regulation. </w:delText>
        </w:r>
      </w:del>
      <w:ins w:id="1598" w:author="Linus Kilander Xu" w:date="2024-03-05T07:52:00Z">
        <w:r w:rsidRPr="0072472D">
          <w:rPr>
            <w:lang w:eastAsia="en-US"/>
          </w:rPr>
          <w:t>and in any event by [24 months from the date of entry into force of this amending Regulation].</w:t>
        </w:r>
      </w:ins>
    </w:p>
    <w:p w14:paraId="7930729C" w14:textId="77777777" w:rsidR="007932CD" w:rsidRPr="009104B5" w:rsidRDefault="00000000">
      <w:pPr>
        <w:numPr>
          <w:ilvl w:val="0"/>
          <w:numId w:val="67"/>
        </w:numPr>
        <w:spacing w:after="572"/>
        <w:ind w:right="531"/>
        <w:rPr>
          <w:del w:id="1599" w:author="Linus Kilander Xu" w:date="2024-03-05T07:52:00Z"/>
        </w:rPr>
      </w:pPr>
      <w:del w:id="1600" w:author="Linus Kilander Xu" w:date="2024-03-05T07:52:00Z">
        <w:r w:rsidRPr="009104B5">
          <w:lastRenderedPageBreak/>
          <w:delText>If a certification-service-provider issuing qualified certificates under Directive 1999/93/EC does not submit a conformity assessment report to the supervisory body within the time limit referred to in paragraph 3, that certification-service-provider shall not be considered as qualified trust service provider under this Regulation from 2 July 2017.</w:delText>
        </w:r>
        <w:r w:rsidRPr="009104B5">
          <w:rPr>
            <w:i/>
          </w:rPr>
          <w:delText xml:space="preserve"> </w:delText>
        </w:r>
      </w:del>
    </w:p>
    <w:p w14:paraId="39926DF0" w14:textId="77777777" w:rsidR="007932CD" w:rsidRPr="009104B5" w:rsidRDefault="00000000" w:rsidP="009104B5">
      <w:pPr>
        <w:pStyle w:val="Article"/>
      </w:pPr>
      <w:r w:rsidRPr="009104B5">
        <w:t>Article 52</w:t>
      </w:r>
      <w:r w:rsidRPr="009104B5">
        <w:rPr>
          <w:b/>
        </w:rPr>
        <w:t xml:space="preserve"> </w:t>
      </w:r>
    </w:p>
    <w:p w14:paraId="419053B3" w14:textId="77777777" w:rsidR="007932CD" w:rsidRPr="009104B5" w:rsidRDefault="00000000" w:rsidP="00ED7CE9">
      <w:pPr>
        <w:pStyle w:val="Heading2"/>
      </w:pPr>
      <w:r w:rsidRPr="009104B5">
        <w:t xml:space="preserve">Entry into force </w:t>
      </w:r>
    </w:p>
    <w:p w14:paraId="58E7C6C1" w14:textId="77777777" w:rsidR="007932CD" w:rsidRPr="009104B5" w:rsidRDefault="00000000" w:rsidP="008B65CA">
      <w:pPr>
        <w:pStyle w:val="Normalnumberd"/>
        <w:numPr>
          <w:ilvl w:val="0"/>
          <w:numId w:val="314"/>
        </w:numPr>
        <w:ind w:left="0" w:firstLine="0"/>
      </w:pPr>
      <w:r w:rsidRPr="009104B5">
        <w:t>This Regulation shall enter into force on the twentieth day following that of its publication in the</w:t>
      </w:r>
      <w:r w:rsidRPr="008B65CA">
        <w:rPr>
          <w:i/>
        </w:rPr>
        <w:t xml:space="preserve"> Official Journal of the European Union</w:t>
      </w:r>
      <w:r w:rsidRPr="009104B5">
        <w:t xml:space="preserve">. </w:t>
      </w:r>
    </w:p>
    <w:p w14:paraId="4EC0B3F4" w14:textId="77777777" w:rsidR="007932CD" w:rsidRPr="009104B5" w:rsidRDefault="00000000" w:rsidP="008B65CA">
      <w:pPr>
        <w:pStyle w:val="Normalnumberd"/>
      </w:pPr>
      <w:r w:rsidRPr="009104B5">
        <w:t xml:space="preserve">This Regulation shall apply from 1 July 2016, except for the following: </w:t>
      </w:r>
    </w:p>
    <w:p w14:paraId="51C46950" w14:textId="77777777" w:rsidR="007932CD" w:rsidRPr="009104B5" w:rsidRDefault="00000000" w:rsidP="008B65CA">
      <w:pPr>
        <w:pStyle w:val="Normalnumberd"/>
      </w:pPr>
      <w:r w:rsidRPr="009104B5">
        <w:t xml:space="preserve">Articles 8(3), 9(5), 12(2) to (9), 17(8), 19(4), 20(4), 21(4), 22(5), 23(3), 24(5), 27(4) and (5), 28(6), 29(2), 30(3) and (4), 31(3), 32(3), 33(2), 34(2), 37(4) and (5), 38(6), 42(2), 44(2), 45(2), and Articles 47 and 48 shall apply from 17 September 2014; </w:t>
      </w:r>
    </w:p>
    <w:p w14:paraId="7708FB73" w14:textId="77777777" w:rsidR="007932CD" w:rsidRPr="009104B5" w:rsidRDefault="00000000" w:rsidP="008B65CA">
      <w:pPr>
        <w:pStyle w:val="Normalnumberd"/>
      </w:pPr>
      <w:r w:rsidRPr="009104B5">
        <w:t xml:space="preserve">Article 7, Article 8(1) and (2), Articles 9, 10, 11 and Article 12(1) shall apply from the date of application of the implementing acts referred to in Articles 8(3) and 12(8); </w:t>
      </w:r>
    </w:p>
    <w:p w14:paraId="2EA35F5E" w14:textId="77777777" w:rsidR="007932CD" w:rsidRPr="009104B5" w:rsidRDefault="00000000" w:rsidP="008B65CA">
      <w:pPr>
        <w:pStyle w:val="Normalnumberd"/>
      </w:pPr>
      <w:r w:rsidRPr="009104B5">
        <w:t xml:space="preserve">Article 6 shall apply from three years as from the date of application of the implementing acts referred to in Articles 8(3) and 12(8). </w:t>
      </w:r>
    </w:p>
    <w:p w14:paraId="4C8E64E7" w14:textId="77777777" w:rsidR="007932CD" w:rsidRPr="009104B5" w:rsidRDefault="00000000" w:rsidP="008B65CA">
      <w:pPr>
        <w:pStyle w:val="Normalnumberd"/>
      </w:pPr>
      <w:r w:rsidRPr="009104B5">
        <w:t>Where the notified electronic identification scheme is included in the list published by the Commission pursuant to Article 9 before the date referred to in point (c) of paragraph 2 of this Article, the recognition of the electronic identification means under that scheme pursuant to Article 6 shall take place no later than 12 months after the publication of that scheme but not before the date referred to in point (c) of paragraph 2 of this Article.</w:t>
      </w:r>
    </w:p>
    <w:p w14:paraId="0DC1BDE6" w14:textId="77777777" w:rsidR="007932CD" w:rsidRPr="009104B5" w:rsidRDefault="00000000" w:rsidP="008B65CA">
      <w:pPr>
        <w:pStyle w:val="Normalnumberd"/>
      </w:pPr>
      <w:r w:rsidRPr="009104B5">
        <w:t xml:space="preserve">Notwithstanding point (c) of paragraph 2 of this Article, a Member State may decide that electronic identification means under electronic identification scheme notified pursuant to Article 9(1) by another Member State are recognised in the first Member State as from the date of application of the implementing acts referred to in Articles 8(3) and 12(8). Member States concerned shall inform the Commission. The Commission shall make this information public. </w:t>
      </w:r>
    </w:p>
    <w:p w14:paraId="5C9EDB13" w14:textId="77777777" w:rsidR="007932CD" w:rsidRPr="009104B5" w:rsidRDefault="00000000">
      <w:pPr>
        <w:spacing w:after="398" w:line="265" w:lineRule="auto"/>
        <w:ind w:right="541" w:hanging="10"/>
        <w:jc w:val="center"/>
      </w:pPr>
      <w:r w:rsidRPr="009104B5">
        <w:t xml:space="preserve">This Regulation shall be binding in its entirety and directly applicable in all Member States. </w:t>
      </w:r>
    </w:p>
    <w:p w14:paraId="38E6FB08" w14:textId="7EA5BF1D" w:rsidR="007932CD" w:rsidRPr="009104B5" w:rsidRDefault="00000000" w:rsidP="00537192">
      <w:del w:id="1601" w:author="Linus Kilander Xu" w:date="2024-03-05T07:52:00Z">
        <w:r w:rsidRPr="009104B5">
          <w:rPr>
            <w:rFonts w:ascii="Calibri" w:eastAsia="Calibri" w:hAnsi="Calibri" w:cs="Calibri"/>
            <w:noProof/>
            <w:color w:val="000000"/>
            <w:sz w:val="22"/>
          </w:rPr>
          <mc:AlternateContent>
            <mc:Choice Requires="wpg">
              <w:drawing>
                <wp:inline distT="0" distB="0" distL="0" distR="0" wp14:anchorId="37A1C388" wp14:editId="53D705F5">
                  <wp:extent cx="343446" cy="5042"/>
                  <wp:effectExtent l="0" t="0" r="0" b="0"/>
                  <wp:docPr id="42838" name="Group 42838"/>
                  <wp:cNvGraphicFramePr/>
                  <a:graphic xmlns:a="http://schemas.openxmlformats.org/drawingml/2006/main">
                    <a:graphicData uri="http://schemas.microsoft.com/office/word/2010/wordprocessingGroup">
                      <wpg:wgp>
                        <wpg:cNvGrpSpPr/>
                        <wpg:grpSpPr>
                          <a:xfrm>
                            <a:off x="0" y="0"/>
                            <a:ext cx="343446" cy="5042"/>
                            <a:chOff x="0" y="0"/>
                            <a:chExt cx="343446" cy="5042"/>
                          </a:xfrm>
                        </wpg:grpSpPr>
                        <wps:wsp>
                          <wps:cNvPr id="46179" name="Shape 46179"/>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838" style="width:27.043pt;height:0.397003pt;mso-position-horizontal-relative:char;mso-position-vertical-relative:line" coordsize="3434,50">
                  <v:shape id="Shape 46180" style="position:absolute;width:3434;height:91;left:0;top:0;" coordsize="343446,9144" path="m0,0l343446,0l343446,9144l0,9144l0,0">
                    <v:stroke weight="0pt" endcap="round" joinstyle="round" on="true" color="#1a171b"/>
                    <v:fill on="true" color="#1a171b"/>
                  </v:shape>
                </v:group>
              </w:pict>
            </mc:Fallback>
          </mc:AlternateContent>
        </w:r>
      </w:del>
      <w:r w:rsidRPr="009104B5">
        <w:br w:type="page"/>
      </w:r>
    </w:p>
    <w:p w14:paraId="103942CB" w14:textId="77777777" w:rsidR="007932CD" w:rsidRPr="009104B5" w:rsidRDefault="00000000" w:rsidP="00460825">
      <w:pPr>
        <w:pStyle w:val="Heading2"/>
      </w:pPr>
      <w:r w:rsidRPr="009104B5">
        <w:lastRenderedPageBreak/>
        <w:t>ANNEX I</w:t>
      </w:r>
    </w:p>
    <w:p w14:paraId="7FC413E6" w14:textId="77777777" w:rsidR="007932CD" w:rsidRPr="00460825" w:rsidRDefault="00000000" w:rsidP="00460825">
      <w:pPr>
        <w:pStyle w:val="Heading2"/>
      </w:pPr>
      <w:r w:rsidRPr="00460825">
        <w:t xml:space="preserve">REQUIREMENTS FOR QUALIFIED CERTIFICATES FOR ELECTRONIC SIGNATURES </w:t>
      </w:r>
    </w:p>
    <w:p w14:paraId="203C5A90" w14:textId="77777777" w:rsidR="007932CD" w:rsidRPr="009104B5" w:rsidRDefault="00000000" w:rsidP="00460825">
      <w:r w:rsidRPr="009104B5">
        <w:t xml:space="preserve">Qualified certificates for electronic signatures shall contain: </w:t>
      </w:r>
    </w:p>
    <w:p w14:paraId="466B1177" w14:textId="77777777" w:rsidR="007932CD" w:rsidRPr="00460825" w:rsidRDefault="00000000" w:rsidP="00460825">
      <w:pPr>
        <w:pStyle w:val="parenthesisnumbered"/>
        <w:numPr>
          <w:ilvl w:val="0"/>
          <w:numId w:val="317"/>
        </w:numPr>
        <w:ind w:hanging="720"/>
        <w:rPr>
          <w:rFonts w:eastAsia="Calibri"/>
          <w:bCs/>
          <w:iCs/>
          <w:lang w:eastAsia="en-US"/>
        </w:rPr>
      </w:pPr>
      <w:r w:rsidRPr="00460825">
        <w:rPr>
          <w:rFonts w:eastAsia="Calibri"/>
          <w:bCs/>
          <w:iCs/>
          <w:lang w:eastAsia="en-US"/>
        </w:rPr>
        <w:t xml:space="preserve">an indication, at least in a form suitable for automated processing, that the certificate has been issued as a qualified certificate for electronic signature; </w:t>
      </w:r>
    </w:p>
    <w:p w14:paraId="1489E331"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08DD83EE"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legal person: the name and, where applicable, registration number as stated in the official records, </w:t>
      </w:r>
    </w:p>
    <w:p w14:paraId="351AEC9F" w14:textId="77777777" w:rsidR="007932CD" w:rsidRPr="00460825" w:rsidRDefault="00000000" w:rsidP="00460825">
      <w:pPr>
        <w:pStyle w:val="parenthesisnumbered"/>
        <w:numPr>
          <w:ilvl w:val="0"/>
          <w:numId w:val="0"/>
        </w:numPr>
        <w:ind w:left="720"/>
        <w:rPr>
          <w:rFonts w:eastAsia="Calibri"/>
          <w:bCs/>
          <w:iCs/>
          <w:lang w:eastAsia="en-US"/>
        </w:rPr>
      </w:pPr>
      <w:r w:rsidRPr="00460825">
        <w:rPr>
          <w:rFonts w:eastAsia="Calibri"/>
          <w:bCs/>
          <w:iCs/>
          <w:lang w:eastAsia="en-US"/>
        </w:rPr>
        <w:t xml:space="preserve">— for a natural person: the person’s name; </w:t>
      </w:r>
    </w:p>
    <w:p w14:paraId="64F45B36"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at least the name of the signatory, or a pseudonym; if a pseudonym is used, it shall be clearly indicated; </w:t>
      </w:r>
    </w:p>
    <w:p w14:paraId="0D5C237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electronic signature validation data that corresponds to the electronic signature creation data; </w:t>
      </w:r>
    </w:p>
    <w:p w14:paraId="22C8BDC8"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details of the beginning and end of the certificate’s period of validity; </w:t>
      </w:r>
    </w:p>
    <w:p w14:paraId="0A2574A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certificate identity code, which must be unique for the qualified trust service provider; </w:t>
      </w:r>
    </w:p>
    <w:p w14:paraId="59F9F493"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advanced electronic signature or advanced electronic seal of the issuing qualified trust service provider; </w:t>
      </w:r>
    </w:p>
    <w:p w14:paraId="6528A289"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 xml:space="preserve">the location where the certificate supporting the advanced electronic signature or advanced electronic seal referred to in point (g) is available free of charge; </w:t>
      </w:r>
    </w:p>
    <w:p w14:paraId="62F05AA1" w14:textId="7B0C61C4" w:rsidR="007932CD" w:rsidRPr="00460825" w:rsidRDefault="00460825" w:rsidP="00460825">
      <w:pPr>
        <w:pStyle w:val="parenthesisnumbered"/>
        <w:numPr>
          <w:ilvl w:val="0"/>
          <w:numId w:val="310"/>
        </w:numPr>
        <w:ind w:hanging="720"/>
        <w:rPr>
          <w:rFonts w:eastAsia="Calibri"/>
          <w:bCs/>
          <w:iCs/>
          <w:lang w:eastAsia="en-US"/>
        </w:rPr>
      </w:pPr>
      <w:ins w:id="1602" w:author="Linus Kilander Xu" w:date="2024-03-05T07:52:00Z">
        <w:r w:rsidRPr="00700421">
          <w:rPr>
            <w:rFonts w:eastAsia="Calibri"/>
            <w:lang w:eastAsia="en-US"/>
          </w:rPr>
          <w:t xml:space="preserve">the information or </w:t>
        </w:r>
      </w:ins>
      <w:r w:rsidRPr="00700421">
        <w:rPr>
          <w:rFonts w:eastAsia="Calibri"/>
          <w:lang w:eastAsia="en-US"/>
        </w:rPr>
        <w:t>the location of the services that can be used to enquire about the validity status of the qualified certificate</w:t>
      </w:r>
      <w:r w:rsidRPr="00460825">
        <w:rPr>
          <w:rFonts w:eastAsia="Calibri"/>
          <w:bCs/>
          <w:iCs/>
          <w:lang w:eastAsia="en-US"/>
        </w:rPr>
        <w:t>;</w:t>
      </w:r>
      <w:del w:id="1603" w:author="Linus Kilander Xu" w:date="2024-03-05T07:52:00Z">
        <w:r w:rsidR="00000000" w:rsidRPr="009104B5">
          <w:delText xml:space="preserve"> </w:delText>
        </w:r>
      </w:del>
    </w:p>
    <w:p w14:paraId="39D1ABCE" w14:textId="77777777" w:rsidR="007932CD" w:rsidRPr="00460825" w:rsidRDefault="00000000" w:rsidP="00460825">
      <w:pPr>
        <w:pStyle w:val="parenthesisnumbered"/>
        <w:numPr>
          <w:ilvl w:val="0"/>
          <w:numId w:val="310"/>
        </w:numPr>
        <w:ind w:hanging="720"/>
        <w:rPr>
          <w:rFonts w:eastAsia="Calibri"/>
          <w:bCs/>
          <w:iCs/>
          <w:lang w:eastAsia="en-US"/>
        </w:rPr>
      </w:pPr>
      <w:r w:rsidRPr="00460825">
        <w:rPr>
          <w:rFonts w:eastAsia="Calibri"/>
          <w:bCs/>
          <w:iCs/>
          <w:lang w:eastAsia="en-US"/>
        </w:rPr>
        <w:t>where the electronic signature creation data related to the electronic signature validation data is located in a qualified electronic signature creation device, an appropriate indication of this, at least in a form suitable for automated processing.</w:t>
      </w:r>
    </w:p>
    <w:p w14:paraId="250F8D46" w14:textId="77777777" w:rsidR="007932CD" w:rsidRPr="009104B5" w:rsidRDefault="00000000">
      <w:pPr>
        <w:spacing w:after="0" w:line="259" w:lineRule="auto"/>
        <w:ind w:left="4337"/>
        <w:jc w:val="left"/>
        <w:rPr>
          <w:del w:id="1604" w:author="Linus Kilander Xu" w:date="2024-03-05T07:52:00Z"/>
        </w:rPr>
      </w:pPr>
      <w:del w:id="1605" w:author="Linus Kilander Xu" w:date="2024-03-05T07:52:00Z">
        <w:r w:rsidRPr="009104B5">
          <w:rPr>
            <w:rFonts w:ascii="Calibri" w:eastAsia="Calibri" w:hAnsi="Calibri" w:cs="Calibri"/>
            <w:noProof/>
            <w:color w:val="000000"/>
            <w:sz w:val="22"/>
          </w:rPr>
          <mc:AlternateContent>
            <mc:Choice Requires="wpg">
              <w:drawing>
                <wp:inline distT="0" distB="0" distL="0" distR="0" wp14:anchorId="60AB6DA6" wp14:editId="2B9A747D">
                  <wp:extent cx="343446" cy="5766"/>
                  <wp:effectExtent l="0" t="0" r="0" b="0"/>
                  <wp:docPr id="42563" name="Group 42563"/>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01" name="Shape 46201"/>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563" style="width:27.043pt;height:0.453979pt;mso-position-horizontal-relative:char;mso-position-vertical-relative:line" coordsize="3434,57">
                  <v:shape id="Shape 46202" style="position:absolute;width:3434;height:91;left:0;top:0;" coordsize="343446,9144" path="m0,0l343446,0l343446,9144l0,9144l0,0">
                    <v:stroke weight="0pt" endcap="round" joinstyle="round" on="true" color="#1a171b"/>
                    <v:fill on="true" color="#1a171b"/>
                  </v:shape>
                </v:group>
              </w:pict>
            </mc:Fallback>
          </mc:AlternateContent>
        </w:r>
      </w:del>
    </w:p>
    <w:p w14:paraId="3BB8C518" w14:textId="4E9B3E15" w:rsidR="00460825" w:rsidRDefault="00460825">
      <w:pPr>
        <w:spacing w:before="0" w:after="160" w:line="259" w:lineRule="auto"/>
        <w:jc w:val="left"/>
        <w:rPr>
          <w:ins w:id="1606" w:author="Linus Kilander Xu" w:date="2024-03-05T07:52:00Z"/>
        </w:rPr>
      </w:pPr>
      <w:ins w:id="1607" w:author="Linus Kilander Xu" w:date="2024-03-05T07:52:00Z">
        <w:r>
          <w:br w:type="page"/>
        </w:r>
      </w:ins>
    </w:p>
    <w:p w14:paraId="3A6DF998" w14:textId="77777777" w:rsidR="007932CD" w:rsidRPr="009104B5" w:rsidRDefault="00000000" w:rsidP="00A01BF5">
      <w:pPr>
        <w:pStyle w:val="Heading2"/>
      </w:pPr>
      <w:r w:rsidRPr="009104B5">
        <w:lastRenderedPageBreak/>
        <w:t>ANNEX II</w:t>
      </w:r>
    </w:p>
    <w:p w14:paraId="280D07D3" w14:textId="77777777" w:rsidR="007932CD" w:rsidRPr="00A01BF5" w:rsidRDefault="00000000" w:rsidP="00A01BF5">
      <w:pPr>
        <w:pStyle w:val="Heading2"/>
      </w:pPr>
      <w:r w:rsidRPr="00A01BF5">
        <w:t xml:space="preserve">REQUIREMENTS FOR QUALIFIED ELECTRONIC SIGNATURE CREATION DEVICES </w:t>
      </w:r>
    </w:p>
    <w:p w14:paraId="16F1E7B2" w14:textId="77777777" w:rsidR="007932CD" w:rsidRPr="009104B5" w:rsidRDefault="00000000" w:rsidP="00A01BF5">
      <w:pPr>
        <w:pStyle w:val="Normalnumberd"/>
        <w:numPr>
          <w:ilvl w:val="0"/>
          <w:numId w:val="318"/>
        </w:numPr>
        <w:ind w:left="0" w:firstLine="0"/>
      </w:pPr>
      <w:r w:rsidRPr="009104B5">
        <w:t xml:space="preserve">Qualified electronic signature creation devices shall ensure, by appropriate technical and procedural means, that at least: </w:t>
      </w:r>
    </w:p>
    <w:p w14:paraId="59525A6D" w14:textId="77777777" w:rsidR="007932CD" w:rsidRPr="00A01BF5" w:rsidRDefault="00000000" w:rsidP="00A01BF5">
      <w:pPr>
        <w:pStyle w:val="parenthesisnumbered"/>
        <w:numPr>
          <w:ilvl w:val="0"/>
          <w:numId w:val="321"/>
        </w:numPr>
        <w:ind w:hanging="720"/>
        <w:rPr>
          <w:rFonts w:eastAsia="Calibri"/>
          <w:bCs/>
          <w:iCs/>
          <w:lang w:eastAsia="en-US"/>
        </w:rPr>
      </w:pPr>
      <w:r w:rsidRPr="00A01BF5">
        <w:rPr>
          <w:rFonts w:eastAsia="Calibri"/>
          <w:bCs/>
          <w:iCs/>
          <w:lang w:eastAsia="en-US"/>
        </w:rPr>
        <w:t xml:space="preserve">the confidentiality of the electronic signature creation data used for electronic signature creation is reasonably assured; </w:t>
      </w:r>
    </w:p>
    <w:p w14:paraId="4763DB5E"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practically occur only once; </w:t>
      </w:r>
    </w:p>
    <w:p w14:paraId="5CE381D5"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cannot, with reasonable assurance, be derived and the electronic signature is reliably protected against forgery using currently available technology; </w:t>
      </w:r>
    </w:p>
    <w:p w14:paraId="1EF8BCAC" w14:textId="77777777" w:rsidR="007932CD" w:rsidRPr="00A01BF5" w:rsidRDefault="00000000" w:rsidP="00A01BF5">
      <w:pPr>
        <w:pStyle w:val="parenthesisnumbered"/>
        <w:numPr>
          <w:ilvl w:val="0"/>
          <w:numId w:val="317"/>
        </w:numPr>
        <w:ind w:hanging="720"/>
        <w:rPr>
          <w:rFonts w:eastAsia="Calibri"/>
          <w:bCs/>
          <w:iCs/>
          <w:lang w:eastAsia="en-US"/>
        </w:rPr>
      </w:pPr>
      <w:r w:rsidRPr="00A01BF5">
        <w:rPr>
          <w:rFonts w:eastAsia="Calibri"/>
          <w:bCs/>
          <w:iCs/>
          <w:lang w:eastAsia="en-US"/>
        </w:rPr>
        <w:t xml:space="preserve">the electronic signature creation data used for electronic signature creation can be reliably protected by the legitimate signatory against use by others. </w:t>
      </w:r>
    </w:p>
    <w:p w14:paraId="476AC25D" w14:textId="77777777" w:rsidR="007932CD" w:rsidRPr="00A01BF5" w:rsidRDefault="00000000" w:rsidP="00A01BF5">
      <w:pPr>
        <w:pStyle w:val="Normalnumberd"/>
      </w:pPr>
      <w:r w:rsidRPr="00A01BF5">
        <w:t xml:space="preserve">Qualified electronic signature creation devices shall not alter the data to be signed or prevent such data from being presented to the signatory prior to signing. </w:t>
      </w:r>
    </w:p>
    <w:p w14:paraId="5F73AA90" w14:textId="77777777" w:rsidR="007932CD" w:rsidRPr="009104B5" w:rsidRDefault="00000000">
      <w:pPr>
        <w:numPr>
          <w:ilvl w:val="0"/>
          <w:numId w:val="72"/>
        </w:numPr>
        <w:spacing w:after="292"/>
        <w:ind w:right="531" w:hanging="236"/>
        <w:rPr>
          <w:del w:id="1608" w:author="Linus Kilander Xu" w:date="2024-03-05T07:52:00Z"/>
        </w:rPr>
      </w:pPr>
      <w:del w:id="1609" w:author="Linus Kilander Xu" w:date="2024-03-05T07:52:00Z">
        <w:r w:rsidRPr="009104B5">
          <w:delText xml:space="preserve">Generating or managing electronic signature creation data on behalf of the signatory may only be done by a qualified trust service provider. </w:delText>
        </w:r>
      </w:del>
    </w:p>
    <w:p w14:paraId="73633744" w14:textId="77777777" w:rsidR="007932CD" w:rsidRPr="009104B5" w:rsidRDefault="00000000">
      <w:pPr>
        <w:numPr>
          <w:ilvl w:val="0"/>
          <w:numId w:val="72"/>
        </w:numPr>
        <w:spacing w:after="293"/>
        <w:ind w:right="531" w:hanging="236"/>
        <w:rPr>
          <w:del w:id="1610" w:author="Linus Kilander Xu" w:date="2024-03-05T07:52:00Z"/>
        </w:rPr>
      </w:pPr>
      <w:del w:id="1611" w:author="Linus Kilander Xu" w:date="2024-03-05T07:52:00Z">
        <w:r w:rsidRPr="009104B5">
          <w:delText xml:space="preserve">Without prejudice to point (d) of point 1, qualified trust service providers managing electronic signature creation data on behalf of the signatory may duplicate the electronic signature creation data only for back-up purposes provided the following requirements are met: </w:delText>
        </w:r>
      </w:del>
    </w:p>
    <w:p w14:paraId="65AF463F" w14:textId="5DA2A9F0" w:rsidR="007932CD" w:rsidRPr="00A01BF5" w:rsidRDefault="00C86C51" w:rsidP="00A01BF5">
      <w:pPr>
        <w:pStyle w:val="Normalnumberd"/>
        <w:rPr>
          <w:ins w:id="1612" w:author="Linus Kilander Xu" w:date="2024-03-05T07:52:00Z"/>
        </w:rPr>
      </w:pPr>
      <w:ins w:id="1613" w:author="Linus Kilander Xu" w:date="2024-03-05T07:52:00Z">
        <w:r>
          <w:t>[DELETED]</w:t>
        </w:r>
      </w:ins>
    </w:p>
    <w:p w14:paraId="7399FCE5" w14:textId="77777777" w:rsidR="00C86C51" w:rsidRPr="00A01BF5" w:rsidRDefault="00C86C51" w:rsidP="00C86C51">
      <w:pPr>
        <w:pStyle w:val="Normalnumberd"/>
        <w:rPr>
          <w:ins w:id="1614" w:author="Linus Kilander Xu" w:date="2024-03-05T07:52:00Z"/>
        </w:rPr>
      </w:pPr>
      <w:ins w:id="1615" w:author="Linus Kilander Xu" w:date="2024-03-05T07:52:00Z">
        <w:r>
          <w:t>[DELETED]</w:t>
        </w:r>
      </w:ins>
    </w:p>
    <w:p w14:paraId="549D563D" w14:textId="3329CCDD" w:rsidR="00A01BF5" w:rsidRDefault="00A01BF5">
      <w:pPr>
        <w:spacing w:before="0" w:after="160" w:line="259" w:lineRule="auto"/>
        <w:jc w:val="left"/>
        <w:rPr>
          <w:ins w:id="1616" w:author="Linus Kilander Xu" w:date="2024-03-05T07:52:00Z"/>
        </w:rPr>
      </w:pPr>
      <w:ins w:id="1617" w:author="Linus Kilander Xu" w:date="2024-03-05T07:52:00Z">
        <w:r>
          <w:br w:type="page"/>
        </w:r>
      </w:ins>
    </w:p>
    <w:p w14:paraId="6F689784" w14:textId="77777777" w:rsidR="007932CD" w:rsidRPr="009104B5" w:rsidRDefault="002D4B8F">
      <w:pPr>
        <w:numPr>
          <w:ilvl w:val="1"/>
          <w:numId w:val="72"/>
        </w:numPr>
        <w:spacing w:after="289"/>
        <w:ind w:right="531" w:hanging="289"/>
        <w:rPr>
          <w:del w:id="1618" w:author="Linus Kilander Xu" w:date="2024-03-05T07:52:00Z"/>
        </w:rPr>
      </w:pPr>
      <w:moveFromRangeStart w:id="1619" w:author="Linus Kilander Xu" w:date="2024-03-05T07:52:00Z" w:name="move160517589"/>
      <w:moveFrom w:id="1620" w:author="Linus Kilander Xu" w:date="2024-03-05T07:52:00Z">
        <w:r w:rsidRPr="00700421">
          <w:rPr>
            <w:rFonts w:eastAsia="Calibri"/>
            <w:lang w:eastAsia="en-US"/>
          </w:rPr>
          <w:lastRenderedPageBreak/>
          <w:t>the security of the duplicated datasets must be at the same level as for the original datasets;</w:t>
        </w:r>
      </w:moveFrom>
      <w:moveFromRangeEnd w:id="1619"/>
      <w:del w:id="1621" w:author="Linus Kilander Xu" w:date="2024-03-05T07:52:00Z">
        <w:r w:rsidR="00000000" w:rsidRPr="009104B5">
          <w:delText xml:space="preserve"> </w:delText>
        </w:r>
      </w:del>
    </w:p>
    <w:p w14:paraId="1A899AB2" w14:textId="77777777" w:rsidR="007932CD" w:rsidRPr="009104B5" w:rsidRDefault="00000000">
      <w:pPr>
        <w:numPr>
          <w:ilvl w:val="1"/>
          <w:numId w:val="72"/>
        </w:numPr>
        <w:spacing w:after="504"/>
        <w:ind w:right="531" w:hanging="289"/>
        <w:rPr>
          <w:del w:id="1622" w:author="Linus Kilander Xu" w:date="2024-03-05T07:52:00Z"/>
        </w:rPr>
      </w:pPr>
      <w:del w:id="1623" w:author="Linus Kilander Xu" w:date="2024-03-05T07:52:00Z">
        <w:r w:rsidRPr="009104B5">
          <w:delText>the number of duplicated datasets shall not exceed the minimum needed to ensure continuity of the service.</w:delText>
        </w:r>
      </w:del>
    </w:p>
    <w:p w14:paraId="2C004CE5" w14:textId="77777777" w:rsidR="007932CD" w:rsidRPr="009104B5" w:rsidRDefault="00000000">
      <w:pPr>
        <w:spacing w:after="0" w:line="259" w:lineRule="auto"/>
        <w:ind w:left="4337"/>
        <w:jc w:val="left"/>
        <w:rPr>
          <w:del w:id="1624" w:author="Linus Kilander Xu" w:date="2024-03-05T07:52:00Z"/>
        </w:rPr>
      </w:pPr>
      <w:del w:id="1625" w:author="Linus Kilander Xu" w:date="2024-03-05T07:52:00Z">
        <w:r w:rsidRPr="009104B5">
          <w:rPr>
            <w:rFonts w:ascii="Calibri" w:eastAsia="Calibri" w:hAnsi="Calibri" w:cs="Calibri"/>
            <w:noProof/>
            <w:color w:val="000000"/>
            <w:sz w:val="22"/>
          </w:rPr>
          <mc:AlternateContent>
            <mc:Choice Requires="wpg">
              <w:drawing>
                <wp:inline distT="0" distB="0" distL="0" distR="0" wp14:anchorId="7454AACA" wp14:editId="6F29081B">
                  <wp:extent cx="343446" cy="5766"/>
                  <wp:effectExtent l="0" t="0" r="0" b="0"/>
                  <wp:docPr id="42901" name="Group 42901"/>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23" name="Shape 46223"/>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901" style="width:27.043pt;height:0.45401pt;mso-position-horizontal-relative:char;mso-position-vertical-relative:line" coordsize="3434,57">
                  <v:shape id="Shape 46224" style="position:absolute;width:3434;height:91;left:0;top:0;" coordsize="343446,9144" path="m0,0l343446,0l343446,9144l0,9144l0,0">
                    <v:stroke weight="0pt" endcap="round" joinstyle="round" on="true" color="#1a171b"/>
                    <v:fill on="true" color="#1a171b"/>
                  </v:shape>
                </v:group>
              </w:pict>
            </mc:Fallback>
          </mc:AlternateContent>
        </w:r>
      </w:del>
    </w:p>
    <w:p w14:paraId="33023602" w14:textId="2292C9CE" w:rsidR="007932CD" w:rsidRPr="009104B5" w:rsidRDefault="00000000" w:rsidP="00D65056">
      <w:pPr>
        <w:pStyle w:val="Heading2"/>
      </w:pPr>
      <w:r w:rsidRPr="009104B5">
        <w:t>ANNEX III</w:t>
      </w:r>
    </w:p>
    <w:p w14:paraId="76DEA804" w14:textId="77777777" w:rsidR="007932CD" w:rsidRPr="00D65056" w:rsidRDefault="00000000" w:rsidP="00D65056">
      <w:pPr>
        <w:pStyle w:val="Heading2"/>
      </w:pPr>
      <w:r w:rsidRPr="00D65056">
        <w:t xml:space="preserve">REQUIREMENTS FOR QUALIFIED CERTIFICATES FOR ELECTRONIC SEALS </w:t>
      </w:r>
    </w:p>
    <w:p w14:paraId="56E0919F" w14:textId="77777777" w:rsidR="007932CD" w:rsidRPr="009104B5" w:rsidRDefault="00000000" w:rsidP="00D65056">
      <w:r w:rsidRPr="009104B5">
        <w:t xml:space="preserve">Qualified certificates for electronic seals shall contain: </w:t>
      </w:r>
    </w:p>
    <w:p w14:paraId="003F5775" w14:textId="77777777" w:rsidR="007932CD" w:rsidRPr="00D65056" w:rsidRDefault="00000000" w:rsidP="00D65056">
      <w:pPr>
        <w:pStyle w:val="parenthesisnumbered"/>
        <w:numPr>
          <w:ilvl w:val="0"/>
          <w:numId w:val="324"/>
        </w:numPr>
        <w:ind w:hanging="720"/>
        <w:rPr>
          <w:rFonts w:eastAsia="Calibri"/>
          <w:bCs/>
          <w:iCs/>
          <w:lang w:eastAsia="en-US"/>
        </w:rPr>
      </w:pPr>
      <w:r w:rsidRPr="00D65056">
        <w:rPr>
          <w:rFonts w:eastAsia="Calibri"/>
          <w:bCs/>
          <w:iCs/>
          <w:lang w:eastAsia="en-US"/>
        </w:rPr>
        <w:t xml:space="preserve">an indication, at least in a form suitable for automated processing, that the certificate has been issued as a qualified certificate for electronic seal; </w:t>
      </w:r>
    </w:p>
    <w:p w14:paraId="190ADD0D"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50CF0261"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legal person: the name and, where applicable, registration number as stated in the official records, </w:t>
      </w:r>
    </w:p>
    <w:p w14:paraId="309B3676" w14:textId="77777777" w:rsidR="007932CD" w:rsidRPr="00D65056" w:rsidRDefault="00000000" w:rsidP="00D65056">
      <w:pPr>
        <w:pStyle w:val="parenthesisnumbered"/>
        <w:numPr>
          <w:ilvl w:val="0"/>
          <w:numId w:val="0"/>
        </w:numPr>
        <w:ind w:left="720"/>
        <w:rPr>
          <w:rFonts w:eastAsia="Calibri"/>
          <w:bCs/>
          <w:iCs/>
          <w:lang w:eastAsia="en-US"/>
        </w:rPr>
      </w:pPr>
      <w:r w:rsidRPr="00D65056">
        <w:rPr>
          <w:rFonts w:eastAsia="Calibri"/>
          <w:bCs/>
          <w:iCs/>
          <w:lang w:eastAsia="en-US"/>
        </w:rPr>
        <w:t xml:space="preserve">— for a natural person: the person’s name; </w:t>
      </w:r>
    </w:p>
    <w:p w14:paraId="4D851626"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at least the name of the creator of the seal and, where applicable, registration number as stated in the official records; </w:t>
      </w:r>
    </w:p>
    <w:p w14:paraId="05AF7C03"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electronic seal validation data, which corresponds to the electronic seal creation data; </w:t>
      </w:r>
    </w:p>
    <w:p w14:paraId="38352827"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details of the beginning and end of the certificate’s period of validity; </w:t>
      </w:r>
    </w:p>
    <w:p w14:paraId="6A522852"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certificate identity code, which must be unique for the qualified trust service provider; </w:t>
      </w:r>
    </w:p>
    <w:p w14:paraId="6CE1CEEB"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advanced electronic signature or advanced electronic seal of the issuing qualified trust service provider; </w:t>
      </w:r>
    </w:p>
    <w:p w14:paraId="2DCBF440"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 xml:space="preserve">the location where the certificate supporting the advanced electronic signature or advanced electronic seal referred to in point (g) is available free of charge; </w:t>
      </w:r>
    </w:p>
    <w:p w14:paraId="0465FDDD" w14:textId="6EE686AB" w:rsidR="007932CD" w:rsidRPr="00D65056" w:rsidRDefault="00FA4604" w:rsidP="00D65056">
      <w:pPr>
        <w:pStyle w:val="parenthesisnumbered"/>
        <w:numPr>
          <w:ilvl w:val="0"/>
          <w:numId w:val="317"/>
        </w:numPr>
        <w:ind w:hanging="720"/>
        <w:rPr>
          <w:rFonts w:eastAsia="Calibri"/>
          <w:bCs/>
          <w:iCs/>
          <w:lang w:eastAsia="en-US"/>
        </w:rPr>
      </w:pPr>
      <w:ins w:id="1626" w:author="Linus Kilander Xu" w:date="2024-03-05T07:52:00Z">
        <w:r w:rsidRPr="00700421">
          <w:rPr>
            <w:rFonts w:eastAsia="Calibri"/>
            <w:lang w:eastAsia="en-US"/>
          </w:rPr>
          <w:t xml:space="preserve">the information or </w:t>
        </w:r>
      </w:ins>
      <w:r w:rsidRPr="00700421">
        <w:rPr>
          <w:rFonts w:eastAsia="Calibri"/>
          <w:lang w:eastAsia="en-US"/>
        </w:rPr>
        <w:t xml:space="preserve">the location of the services that can be used to enquire </w:t>
      </w:r>
      <w:del w:id="1627" w:author="Linus Kilander Xu" w:date="2024-03-05T07:52:00Z">
        <w:r w:rsidR="00000000" w:rsidRPr="009104B5">
          <w:delText>as to</w:delText>
        </w:r>
      </w:del>
      <w:ins w:id="1628" w:author="Linus Kilander Xu" w:date="2024-03-05T07:52:00Z">
        <w:r w:rsidRPr="00700421">
          <w:rPr>
            <w:rFonts w:eastAsia="Calibri"/>
            <w:lang w:eastAsia="en-US"/>
          </w:rPr>
          <w:t>about</w:t>
        </w:r>
      </w:ins>
      <w:r w:rsidRPr="00700421">
        <w:rPr>
          <w:rFonts w:eastAsia="Calibri"/>
          <w:lang w:eastAsia="en-US"/>
        </w:rPr>
        <w:t xml:space="preserve"> the validity status of the qualified certificate</w:t>
      </w:r>
      <w:r w:rsidRPr="00D65056">
        <w:rPr>
          <w:rFonts w:eastAsia="Calibri"/>
          <w:bCs/>
          <w:iCs/>
          <w:lang w:eastAsia="en-US"/>
        </w:rPr>
        <w:t xml:space="preserve">; </w:t>
      </w:r>
    </w:p>
    <w:p w14:paraId="57C8CD1E" w14:textId="77777777" w:rsidR="007932CD" w:rsidRPr="00D65056" w:rsidRDefault="00000000" w:rsidP="00D65056">
      <w:pPr>
        <w:pStyle w:val="parenthesisnumbered"/>
        <w:numPr>
          <w:ilvl w:val="0"/>
          <w:numId w:val="317"/>
        </w:numPr>
        <w:ind w:hanging="720"/>
        <w:rPr>
          <w:rFonts w:eastAsia="Calibri"/>
          <w:bCs/>
          <w:iCs/>
          <w:lang w:eastAsia="en-US"/>
        </w:rPr>
      </w:pPr>
      <w:r w:rsidRPr="00D65056">
        <w:rPr>
          <w:rFonts w:eastAsia="Calibri"/>
          <w:bCs/>
          <w:iCs/>
          <w:lang w:eastAsia="en-US"/>
        </w:rPr>
        <w:t>where the electronic seal creation data related to the electronic seal validation data is located in a qualified electronic seal creation device, an appropriate indication of this, at least in a form suitable for automated processing.</w:t>
      </w:r>
    </w:p>
    <w:p w14:paraId="1CC94795" w14:textId="77777777" w:rsidR="007932CD" w:rsidRPr="009104B5" w:rsidRDefault="00000000">
      <w:pPr>
        <w:spacing w:after="0" w:line="259" w:lineRule="auto"/>
        <w:ind w:left="4337"/>
        <w:jc w:val="left"/>
        <w:rPr>
          <w:del w:id="1629" w:author="Linus Kilander Xu" w:date="2024-03-05T07:52:00Z"/>
        </w:rPr>
      </w:pPr>
      <w:del w:id="1630" w:author="Linus Kilander Xu" w:date="2024-03-05T07:52:00Z">
        <w:r w:rsidRPr="009104B5">
          <w:rPr>
            <w:rFonts w:ascii="Calibri" w:eastAsia="Calibri" w:hAnsi="Calibri" w:cs="Calibri"/>
            <w:noProof/>
            <w:color w:val="000000"/>
            <w:sz w:val="22"/>
          </w:rPr>
          <mc:AlternateContent>
            <mc:Choice Requires="wpg">
              <w:drawing>
                <wp:inline distT="0" distB="0" distL="0" distR="0" wp14:anchorId="70CBE389" wp14:editId="58E4F8C0">
                  <wp:extent cx="343446" cy="5766"/>
                  <wp:effectExtent l="0" t="0" r="0" b="0"/>
                  <wp:docPr id="43792" name="Group 43792"/>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45" name="Shape 46245"/>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3792" style="width:27.043pt;height:0.453979pt;mso-position-horizontal-relative:char;mso-position-vertical-relative:line" coordsize="3434,57">
                  <v:shape id="Shape 46246" style="position:absolute;width:3434;height:91;left:0;top:0;" coordsize="343446,9144" path="m0,0l343446,0l343446,9144l0,9144l0,0">
                    <v:stroke weight="0pt" endcap="round" joinstyle="round" on="true" color="#1a171b"/>
                    <v:fill on="true" color="#1a171b"/>
                  </v:shape>
                </v:group>
              </w:pict>
            </mc:Fallback>
          </mc:AlternateContent>
        </w:r>
      </w:del>
    </w:p>
    <w:p w14:paraId="4D71DCD4" w14:textId="708DBDAD" w:rsidR="00D65056" w:rsidRDefault="00D65056">
      <w:pPr>
        <w:spacing w:before="0" w:after="160" w:line="259" w:lineRule="auto"/>
        <w:jc w:val="left"/>
        <w:rPr>
          <w:ins w:id="1631" w:author="Linus Kilander Xu" w:date="2024-03-05T07:52:00Z"/>
        </w:rPr>
      </w:pPr>
      <w:ins w:id="1632" w:author="Linus Kilander Xu" w:date="2024-03-05T07:52:00Z">
        <w:r>
          <w:br w:type="page"/>
        </w:r>
      </w:ins>
    </w:p>
    <w:p w14:paraId="24317E32" w14:textId="77777777" w:rsidR="007932CD" w:rsidRPr="009104B5" w:rsidRDefault="00000000" w:rsidP="002A586B">
      <w:pPr>
        <w:pStyle w:val="Heading2"/>
      </w:pPr>
      <w:r w:rsidRPr="009104B5">
        <w:lastRenderedPageBreak/>
        <w:t>ANNEX IV</w:t>
      </w:r>
    </w:p>
    <w:p w14:paraId="19C2FB17" w14:textId="77777777" w:rsidR="007932CD" w:rsidRPr="002A586B" w:rsidRDefault="00000000" w:rsidP="002A586B">
      <w:pPr>
        <w:pStyle w:val="Heading2"/>
      </w:pPr>
      <w:r w:rsidRPr="002A586B">
        <w:t xml:space="preserve">REQUIREMENTS FOR QUALIFIED CERTIFICATES FOR WEBSITE AUTHENTICATION </w:t>
      </w:r>
    </w:p>
    <w:p w14:paraId="68275A4D" w14:textId="77777777" w:rsidR="007932CD" w:rsidRPr="009104B5" w:rsidRDefault="00000000" w:rsidP="002A586B">
      <w:r w:rsidRPr="009104B5">
        <w:t xml:space="preserve">Qualified certificates for website authentication shall contain: </w:t>
      </w:r>
    </w:p>
    <w:p w14:paraId="48C0179C" w14:textId="77777777" w:rsidR="007932CD" w:rsidRPr="002A586B" w:rsidRDefault="00000000" w:rsidP="002A586B">
      <w:pPr>
        <w:pStyle w:val="parenthesisnumbered"/>
        <w:numPr>
          <w:ilvl w:val="0"/>
          <w:numId w:val="326"/>
        </w:numPr>
        <w:ind w:hanging="720"/>
        <w:rPr>
          <w:rFonts w:eastAsia="Calibri"/>
          <w:bCs/>
          <w:iCs/>
          <w:lang w:eastAsia="en-US"/>
        </w:rPr>
      </w:pPr>
      <w:r w:rsidRPr="002A586B">
        <w:rPr>
          <w:rFonts w:eastAsia="Calibri"/>
          <w:bCs/>
          <w:iCs/>
          <w:lang w:eastAsia="en-US"/>
        </w:rPr>
        <w:t xml:space="preserve">an indication, at least in a form suitable for automated processing, that the certificate has been issued as a qualified certificate for website authentication; </w:t>
      </w:r>
    </w:p>
    <w:p w14:paraId="0C569B2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a set of data unambiguously representing the qualified trust service provider issuing the qualified certificates including at least the Member State in which that provider is established and: </w:t>
      </w:r>
    </w:p>
    <w:p w14:paraId="718A2A8F"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legal person: the name and, where applicable, registration number as stated in the official records, </w:t>
      </w:r>
    </w:p>
    <w:p w14:paraId="5C8FAD87" w14:textId="77777777" w:rsidR="007932CD" w:rsidRPr="002A586B" w:rsidRDefault="00000000" w:rsidP="002A586B">
      <w:pPr>
        <w:pStyle w:val="parenthesisnumbered"/>
        <w:numPr>
          <w:ilvl w:val="0"/>
          <w:numId w:val="0"/>
        </w:numPr>
        <w:ind w:left="720"/>
        <w:rPr>
          <w:rFonts w:eastAsia="Calibri"/>
          <w:bCs/>
          <w:iCs/>
          <w:lang w:eastAsia="en-US"/>
        </w:rPr>
      </w:pPr>
      <w:r w:rsidRPr="002A586B">
        <w:rPr>
          <w:rFonts w:eastAsia="Calibri"/>
          <w:bCs/>
          <w:iCs/>
          <w:lang w:eastAsia="en-US"/>
        </w:rPr>
        <w:t xml:space="preserve">— for a natural person: the person’s name; </w:t>
      </w:r>
    </w:p>
    <w:p w14:paraId="0F00FE5F" w14:textId="09D13E75" w:rsidR="007932CD" w:rsidRDefault="00CB11EB" w:rsidP="002A586B">
      <w:pPr>
        <w:pStyle w:val="parenthesisnumbered"/>
        <w:numPr>
          <w:ilvl w:val="0"/>
          <w:numId w:val="317"/>
        </w:numPr>
        <w:ind w:hanging="720"/>
        <w:rPr>
          <w:rFonts w:eastAsia="Calibri"/>
          <w:bCs/>
          <w:iCs/>
          <w:lang w:eastAsia="en-US"/>
        </w:rPr>
      </w:pPr>
      <w:r w:rsidRPr="00CB11EB">
        <w:rPr>
          <w:rFonts w:eastAsia="Calibri"/>
          <w:bCs/>
          <w:iCs/>
          <w:lang w:eastAsia="en-US"/>
        </w:rPr>
        <w:t>for natural persons: at least the name of the person to whom the certificate has been issued, or a pseudonym</w:t>
      </w:r>
      <w:del w:id="1633" w:author="Linus Kilander Xu" w:date="2024-03-05T07:52:00Z">
        <w:r w:rsidR="00000000" w:rsidRPr="009104B5">
          <w:delText>. If</w:delText>
        </w:r>
      </w:del>
      <w:ins w:id="1634" w:author="Linus Kilander Xu" w:date="2024-03-05T07:52:00Z">
        <w:r w:rsidRPr="00CB11EB">
          <w:rPr>
            <w:rFonts w:eastAsia="Calibri"/>
            <w:bCs/>
            <w:iCs/>
            <w:lang w:eastAsia="en-US"/>
          </w:rPr>
          <w:t>; if</w:t>
        </w:r>
      </w:ins>
      <w:r w:rsidRPr="00CB11EB">
        <w:rPr>
          <w:rFonts w:eastAsia="Calibri"/>
          <w:bCs/>
          <w:iCs/>
          <w:lang w:eastAsia="en-US"/>
        </w:rPr>
        <w:t xml:space="preserve"> a pseudonym is used, it shall be clearly indicated;</w:t>
      </w:r>
      <w:del w:id="1635" w:author="Linus Kilander Xu" w:date="2024-03-05T07:52:00Z">
        <w:r w:rsidR="00000000" w:rsidRPr="009104B5">
          <w:delText xml:space="preserve"> </w:delText>
        </w:r>
      </w:del>
    </w:p>
    <w:p w14:paraId="3CF02EFE" w14:textId="74030CC5" w:rsidR="00E431CD" w:rsidRPr="002A586B" w:rsidRDefault="00E431CD" w:rsidP="002A586B">
      <w:pPr>
        <w:pStyle w:val="parenthesisnumbered"/>
        <w:numPr>
          <w:ilvl w:val="0"/>
          <w:numId w:val="317"/>
        </w:numPr>
        <w:ind w:hanging="720"/>
        <w:rPr>
          <w:ins w:id="1636" w:author="Linus Kilander Xu" w:date="2024-03-05T07:52:00Z"/>
          <w:rFonts w:eastAsia="Calibri"/>
          <w:bCs/>
          <w:iCs/>
          <w:lang w:eastAsia="en-US"/>
        </w:rPr>
      </w:pPr>
      <w:ins w:id="1637" w:author="Linus Kilander Xu" w:date="2024-03-05T07:52:00Z">
        <w:r w:rsidRPr="00E431CD">
          <w:rPr>
            <w:rFonts w:eastAsia="Calibri"/>
            <w:bCs/>
            <w:iCs/>
            <w:lang w:eastAsia="en-US"/>
          </w:rPr>
          <w:t>for legal persons: a unique set of data unambiguously representing the legal person to whom the certificate is issued, with at least the name of the legal person to whom the certificate is issued and, where applicable, the registration number as stated in the official records;</w:t>
        </w:r>
      </w:ins>
    </w:p>
    <w:p w14:paraId="342B2C5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for legal persons: at least the name of the legal person to whom the certificate is issued and, where applicable, registration number as stated in the official records; </w:t>
      </w:r>
    </w:p>
    <w:p w14:paraId="77502D43"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elements of the address, including at least city and State, of the natural or legal person to whom the certificate is issued and, where applicable, as stated in the official records; </w:t>
      </w:r>
    </w:p>
    <w:p w14:paraId="59E55D9F"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domain name(s) operated by the natural or legal person to whom the certificate is issued; </w:t>
      </w:r>
    </w:p>
    <w:p w14:paraId="4F458762"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details of the beginning and end of the certificate’s period of validity; </w:t>
      </w:r>
    </w:p>
    <w:p w14:paraId="3967A6A6"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certificate identity code, which must be unique for the qualified trust service provider; </w:t>
      </w:r>
    </w:p>
    <w:p w14:paraId="5871054C"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 xml:space="preserve">the advanced electronic signature or advanced electronic seal of the issuing qualified trust service provider; </w:t>
      </w:r>
    </w:p>
    <w:p w14:paraId="02E50A08" w14:textId="61B12C4A" w:rsidR="007932CD" w:rsidRPr="002A586B" w:rsidRDefault="002A586B" w:rsidP="002A586B">
      <w:pPr>
        <w:pStyle w:val="parenthesisnumbered"/>
        <w:numPr>
          <w:ilvl w:val="0"/>
          <w:numId w:val="317"/>
        </w:numPr>
        <w:ind w:hanging="720"/>
        <w:rPr>
          <w:rFonts w:eastAsia="Calibri"/>
          <w:bCs/>
          <w:iCs/>
          <w:lang w:eastAsia="en-US"/>
        </w:rPr>
      </w:pPr>
      <w:ins w:id="1638" w:author="Linus Kilander Xu" w:date="2024-03-05T07:52:00Z">
        <w:r w:rsidRPr="00700421">
          <w:rPr>
            <w:rFonts w:eastAsia="Calibri"/>
            <w:lang w:eastAsia="en-US"/>
          </w:rPr>
          <w:t xml:space="preserve">the information or </w:t>
        </w:r>
      </w:ins>
      <w:r w:rsidRPr="00700421">
        <w:rPr>
          <w:rFonts w:eastAsia="Calibri"/>
          <w:lang w:eastAsia="en-US"/>
        </w:rPr>
        <w:t xml:space="preserve">the location </w:t>
      </w:r>
      <w:del w:id="1639" w:author="Linus Kilander Xu" w:date="2024-03-05T07:52:00Z">
        <w:r w:rsidR="00000000" w:rsidRPr="009104B5">
          <w:delText>where</w:delText>
        </w:r>
      </w:del>
      <w:ins w:id="1640" w:author="Linus Kilander Xu" w:date="2024-03-05T07:52:00Z">
        <w:r w:rsidRPr="00700421">
          <w:rPr>
            <w:rFonts w:eastAsia="Calibri"/>
            <w:lang w:eastAsia="en-US"/>
          </w:rPr>
          <w:t>of</w:t>
        </w:r>
      </w:ins>
      <w:r w:rsidRPr="00700421">
        <w:rPr>
          <w:rFonts w:eastAsia="Calibri"/>
          <w:lang w:eastAsia="en-US"/>
        </w:rPr>
        <w:t xml:space="preserve"> the certificate </w:t>
      </w:r>
      <w:del w:id="1641" w:author="Linus Kilander Xu" w:date="2024-03-05T07:52:00Z">
        <w:r w:rsidR="00000000" w:rsidRPr="009104B5">
          <w:delText>supporting the advanced electronic signature or advanced electronic seal referred</w:delText>
        </w:r>
      </w:del>
      <w:ins w:id="1642" w:author="Linus Kilander Xu" w:date="2024-03-05T07:52:00Z">
        <w:r w:rsidRPr="00700421">
          <w:rPr>
            <w:rFonts w:eastAsia="Calibri"/>
            <w:lang w:eastAsia="en-US"/>
          </w:rPr>
          <w:t>validity status services that can be used</w:t>
        </w:r>
      </w:ins>
      <w:r w:rsidRPr="00700421">
        <w:rPr>
          <w:rFonts w:eastAsia="Calibri"/>
          <w:lang w:eastAsia="en-US"/>
        </w:rPr>
        <w:t xml:space="preserve"> to </w:t>
      </w:r>
      <w:del w:id="1643" w:author="Linus Kilander Xu" w:date="2024-03-05T07:52:00Z">
        <w:r w:rsidR="00000000" w:rsidRPr="009104B5">
          <w:delText>in point (h) is available free of charge</w:delText>
        </w:r>
      </w:del>
      <w:ins w:id="1644" w:author="Linus Kilander Xu" w:date="2024-03-05T07:52:00Z">
        <w:r w:rsidRPr="00700421">
          <w:rPr>
            <w:rFonts w:eastAsia="Calibri"/>
            <w:lang w:eastAsia="en-US"/>
          </w:rPr>
          <w:t>enquire about the validity status of the qualified certificate</w:t>
        </w:r>
      </w:ins>
      <w:r w:rsidRPr="002A586B">
        <w:rPr>
          <w:rFonts w:eastAsia="Calibri"/>
          <w:bCs/>
          <w:iCs/>
          <w:lang w:eastAsia="en-US"/>
        </w:rPr>
        <w:t xml:space="preserve">; </w:t>
      </w:r>
    </w:p>
    <w:p w14:paraId="27BE8B15" w14:textId="77777777" w:rsidR="007932CD" w:rsidRPr="002A586B" w:rsidRDefault="00000000" w:rsidP="002A586B">
      <w:pPr>
        <w:pStyle w:val="parenthesisnumbered"/>
        <w:numPr>
          <w:ilvl w:val="0"/>
          <w:numId w:val="317"/>
        </w:numPr>
        <w:ind w:hanging="720"/>
        <w:rPr>
          <w:rFonts w:eastAsia="Calibri"/>
          <w:bCs/>
          <w:iCs/>
          <w:lang w:eastAsia="en-US"/>
        </w:rPr>
      </w:pPr>
      <w:r w:rsidRPr="002A586B">
        <w:rPr>
          <w:rFonts w:eastAsia="Calibri"/>
          <w:bCs/>
          <w:iCs/>
          <w:lang w:eastAsia="en-US"/>
        </w:rPr>
        <w:t>the location of the certificate validity status services that can be used to enquire as to the validity status of the qualified certificate.</w:t>
      </w:r>
    </w:p>
    <w:p w14:paraId="53EA649E" w14:textId="64FCF1BD" w:rsidR="00E431CD" w:rsidRDefault="00000000">
      <w:pPr>
        <w:spacing w:before="0" w:after="160" w:line="259" w:lineRule="auto"/>
        <w:jc w:val="left"/>
        <w:rPr>
          <w:ins w:id="1645" w:author="Linus Kilander Xu" w:date="2024-03-05T07:52:00Z"/>
        </w:rPr>
      </w:pPr>
      <w:del w:id="1646" w:author="Linus Kilander Xu" w:date="2024-03-05T07:52:00Z">
        <w:r w:rsidRPr="009104B5">
          <w:rPr>
            <w:rFonts w:ascii="Calibri" w:eastAsia="Calibri" w:hAnsi="Calibri" w:cs="Calibri"/>
            <w:noProof/>
            <w:color w:val="000000"/>
            <w:sz w:val="22"/>
          </w:rPr>
          <mc:AlternateContent>
            <mc:Choice Requires="wpg">
              <w:drawing>
                <wp:inline distT="0" distB="0" distL="0" distR="0" wp14:anchorId="56D2DE37" wp14:editId="72A3B5CD">
                  <wp:extent cx="631444" cy="5042"/>
                  <wp:effectExtent l="0" t="0" r="0" b="0"/>
                  <wp:docPr id="44723" name="Group 44723"/>
                  <wp:cNvGraphicFramePr/>
                  <a:graphic xmlns:a="http://schemas.openxmlformats.org/drawingml/2006/main">
                    <a:graphicData uri="http://schemas.microsoft.com/office/word/2010/wordprocessingGroup">
                      <wpg:wgp>
                        <wpg:cNvGrpSpPr/>
                        <wpg:grpSpPr>
                          <a:xfrm>
                            <a:off x="0" y="0"/>
                            <a:ext cx="631444" cy="5042"/>
                            <a:chOff x="0" y="0"/>
                            <a:chExt cx="631444" cy="5042"/>
                          </a:xfrm>
                        </wpg:grpSpPr>
                        <wps:wsp>
                          <wps:cNvPr id="46267" name="Shape 46267"/>
                          <wps:cNvSpPr/>
                          <wps:spPr>
                            <a:xfrm>
                              <a:off x="0" y="0"/>
                              <a:ext cx="631444" cy="9144"/>
                            </a:xfrm>
                            <a:custGeom>
                              <a:avLst/>
                              <a:gdLst/>
                              <a:ahLst/>
                              <a:cxnLst/>
                              <a:rect l="0" t="0" r="0" b="0"/>
                              <a:pathLst>
                                <a:path w="631444" h="9144">
                                  <a:moveTo>
                                    <a:pt x="0" y="0"/>
                                  </a:moveTo>
                                  <a:lnTo>
                                    <a:pt x="631444" y="0"/>
                                  </a:lnTo>
                                  <a:lnTo>
                                    <a:pt x="631444"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4723" style="width:49.72pt;height:0.396973pt;mso-position-horizontal-relative:char;mso-position-vertical-relative:line" coordsize="6314,50">
                  <v:shape id="Shape 46268" style="position:absolute;width:6314;height:91;left:0;top:0;" coordsize="631444,9144" path="m0,0l631444,0l631444,9144l0,9144l0,0">
                    <v:stroke weight="0pt" endcap="round" joinstyle="round" on="true" color="#1a171b"/>
                    <v:fill on="true" color="#1a171b"/>
                  </v:shape>
                </v:group>
              </w:pict>
            </mc:Fallback>
          </mc:AlternateContent>
        </w:r>
      </w:del>
      <w:ins w:id="1647" w:author="Linus Kilander Xu" w:date="2024-03-05T07:52:00Z">
        <w:r w:rsidR="00E431CD">
          <w:br w:type="page"/>
        </w:r>
      </w:ins>
    </w:p>
    <w:p w14:paraId="76579157" w14:textId="77777777" w:rsidR="00E431CD" w:rsidRPr="00700421" w:rsidRDefault="00E431CD" w:rsidP="00E431CD">
      <w:pPr>
        <w:pStyle w:val="Heading2"/>
        <w:rPr>
          <w:ins w:id="1648" w:author="Linus Kilander Xu" w:date="2024-03-05T07:52:00Z"/>
          <w:rFonts w:eastAsia="Calibri"/>
          <w:lang w:eastAsia="en-US"/>
        </w:rPr>
      </w:pPr>
      <w:ins w:id="1649" w:author="Linus Kilander Xu" w:date="2024-03-05T07:52:00Z">
        <w:r w:rsidRPr="00700421">
          <w:rPr>
            <w:rFonts w:eastAsia="Calibri"/>
            <w:lang w:eastAsia="en-US"/>
          </w:rPr>
          <w:lastRenderedPageBreak/>
          <w:t>ANNEX V</w:t>
        </w:r>
      </w:ins>
    </w:p>
    <w:p w14:paraId="186FBB28" w14:textId="77777777" w:rsidR="00E431CD" w:rsidRPr="00700421" w:rsidRDefault="00E431CD" w:rsidP="00E431CD">
      <w:pPr>
        <w:pStyle w:val="Heading2"/>
        <w:rPr>
          <w:ins w:id="1650" w:author="Linus Kilander Xu" w:date="2024-03-05T07:52:00Z"/>
          <w:rFonts w:eastAsia="Calibri"/>
          <w:lang w:eastAsia="en-US"/>
        </w:rPr>
      </w:pPr>
      <w:ins w:id="1651" w:author="Linus Kilander Xu" w:date="2024-03-05T07:52:00Z">
        <w:r w:rsidRPr="00700421">
          <w:rPr>
            <w:rFonts w:eastAsia="Calibri"/>
            <w:lang w:eastAsia="en-US"/>
          </w:rPr>
          <w:t>REQUIREMENTS FOR QUALIFIED ELECTRONIC ATTESTATION OF ATTRIBUTES</w:t>
        </w:r>
      </w:ins>
    </w:p>
    <w:p w14:paraId="116BAD73" w14:textId="77777777" w:rsidR="00E431CD" w:rsidRPr="00700421" w:rsidRDefault="00E431CD" w:rsidP="00E431CD">
      <w:pPr>
        <w:rPr>
          <w:ins w:id="1652" w:author="Linus Kilander Xu" w:date="2024-03-05T07:52:00Z"/>
          <w:rFonts w:eastAsia="Calibri"/>
          <w:lang w:eastAsia="en-US"/>
        </w:rPr>
      </w:pPr>
      <w:ins w:id="1653" w:author="Linus Kilander Xu" w:date="2024-03-05T07:52:00Z">
        <w:r w:rsidRPr="00700421">
          <w:rPr>
            <w:rFonts w:eastAsia="Calibri"/>
            <w:lang w:eastAsia="en-US"/>
          </w:rPr>
          <w:t>Qualified electronic attestation of attributes shall contain:</w:t>
        </w:r>
      </w:ins>
    </w:p>
    <w:p w14:paraId="6AE9C5EE" w14:textId="1C69230E" w:rsidR="00E431CD" w:rsidRPr="00E431CD" w:rsidRDefault="00E431CD" w:rsidP="00E431CD">
      <w:pPr>
        <w:pStyle w:val="parenthesisnumbered"/>
        <w:numPr>
          <w:ilvl w:val="0"/>
          <w:numId w:val="328"/>
        </w:numPr>
        <w:ind w:hanging="720"/>
        <w:rPr>
          <w:ins w:id="1654" w:author="Linus Kilander Xu" w:date="2024-03-05T07:52:00Z"/>
          <w:rFonts w:eastAsia="Calibri"/>
          <w:bCs/>
          <w:iCs/>
          <w:lang w:eastAsia="en-US"/>
        </w:rPr>
      </w:pPr>
      <w:ins w:id="1655" w:author="Linus Kilander Xu" w:date="2024-03-05T07:52:00Z">
        <w:r w:rsidRPr="00E431CD">
          <w:rPr>
            <w:rFonts w:eastAsia="Calibri"/>
            <w:bCs/>
            <w:iCs/>
            <w:lang w:eastAsia="en-US"/>
          </w:rPr>
          <w:t>an indication, at least in a form suitable for automated processing, that the attestation has been issued as a qualified electronic attestation of attributes;</w:t>
        </w:r>
      </w:ins>
    </w:p>
    <w:p w14:paraId="255B1B4C" w14:textId="089343AF" w:rsidR="00E431CD" w:rsidRPr="00E431CD" w:rsidRDefault="00E431CD" w:rsidP="00E431CD">
      <w:pPr>
        <w:pStyle w:val="parenthesisnumbered"/>
        <w:numPr>
          <w:ilvl w:val="0"/>
          <w:numId w:val="317"/>
        </w:numPr>
        <w:ind w:hanging="720"/>
        <w:rPr>
          <w:ins w:id="1656" w:author="Linus Kilander Xu" w:date="2024-03-05T07:52:00Z"/>
          <w:rFonts w:eastAsia="Calibri"/>
          <w:bCs/>
          <w:iCs/>
          <w:lang w:eastAsia="en-US"/>
        </w:rPr>
      </w:pPr>
      <w:ins w:id="1657" w:author="Linus Kilander Xu" w:date="2024-03-05T07:52:00Z">
        <w:r w:rsidRPr="00E431CD">
          <w:rPr>
            <w:rFonts w:eastAsia="Calibri"/>
            <w:bCs/>
            <w:iCs/>
            <w:lang w:eastAsia="en-US"/>
          </w:rPr>
          <w:t>a set of data unambiguously representing the qualified trust service provider issuing the qualified electronic attestation of attributes including at least, the Member State in which that provider is established and:</w:t>
        </w:r>
      </w:ins>
    </w:p>
    <w:p w14:paraId="3332F260" w14:textId="26FDFBE9" w:rsidR="00E431CD" w:rsidRPr="00E431CD" w:rsidRDefault="00E431CD" w:rsidP="00E431CD">
      <w:pPr>
        <w:pStyle w:val="ListParagraph"/>
        <w:numPr>
          <w:ilvl w:val="0"/>
          <w:numId w:val="331"/>
        </w:numPr>
        <w:ind w:hanging="731"/>
        <w:rPr>
          <w:ins w:id="1658" w:author="Linus Kilander Xu" w:date="2024-03-05T07:52:00Z"/>
          <w:rFonts w:eastAsia="Calibri"/>
          <w:lang w:eastAsia="en-US"/>
        </w:rPr>
      </w:pPr>
      <w:ins w:id="1659" w:author="Linus Kilander Xu" w:date="2024-03-05T07:52:00Z">
        <w:r w:rsidRPr="00E431CD">
          <w:rPr>
            <w:rFonts w:eastAsia="Calibri"/>
            <w:lang w:eastAsia="en-US"/>
          </w:rPr>
          <w:t>for a legal person: the name and, where applicable, registration number as stated in the official records,</w:t>
        </w:r>
      </w:ins>
    </w:p>
    <w:p w14:paraId="44891674" w14:textId="5A8F3035" w:rsidR="00E431CD" w:rsidRPr="00E431CD" w:rsidRDefault="00E431CD" w:rsidP="00E431CD">
      <w:pPr>
        <w:pStyle w:val="ListParagraph"/>
        <w:numPr>
          <w:ilvl w:val="0"/>
          <w:numId w:val="331"/>
        </w:numPr>
        <w:ind w:hanging="731"/>
        <w:rPr>
          <w:ins w:id="1660" w:author="Linus Kilander Xu" w:date="2024-03-05T07:52:00Z"/>
          <w:rFonts w:eastAsia="Calibri"/>
          <w:lang w:eastAsia="en-US"/>
        </w:rPr>
      </w:pPr>
      <w:ins w:id="1661" w:author="Linus Kilander Xu" w:date="2024-03-05T07:52:00Z">
        <w:r w:rsidRPr="00E431CD">
          <w:rPr>
            <w:rFonts w:eastAsia="Calibri"/>
            <w:lang w:eastAsia="en-US"/>
          </w:rPr>
          <w:t>for a natural person: the person’s name;</w:t>
        </w:r>
      </w:ins>
    </w:p>
    <w:p w14:paraId="5A2F4837" w14:textId="15A758A9" w:rsidR="00E431CD" w:rsidRPr="00E431CD" w:rsidRDefault="00E431CD" w:rsidP="00E431CD">
      <w:pPr>
        <w:pStyle w:val="parenthesisnumbered"/>
        <w:numPr>
          <w:ilvl w:val="0"/>
          <w:numId w:val="317"/>
        </w:numPr>
        <w:ind w:hanging="720"/>
        <w:rPr>
          <w:ins w:id="1662" w:author="Linus Kilander Xu" w:date="2024-03-05T07:52:00Z"/>
          <w:rFonts w:eastAsia="Calibri"/>
          <w:bCs/>
          <w:iCs/>
          <w:lang w:eastAsia="en-US"/>
        </w:rPr>
      </w:pPr>
      <w:ins w:id="1663" w:author="Linus Kilander Xu" w:date="2024-03-05T07:52:00Z">
        <w:r w:rsidRPr="00E431CD">
          <w:rPr>
            <w:rFonts w:eastAsia="Calibri"/>
            <w:bCs/>
            <w:iCs/>
            <w:lang w:eastAsia="en-US"/>
          </w:rPr>
          <w:t xml:space="preserve">a set of data unambiguously representing the entity to which the attested attributes </w:t>
        </w:r>
        <w:proofErr w:type="gramStart"/>
        <w:r w:rsidRPr="00E431CD">
          <w:rPr>
            <w:rFonts w:eastAsia="Calibri"/>
            <w:bCs/>
            <w:iCs/>
            <w:lang w:eastAsia="en-US"/>
          </w:rPr>
          <w:t>refer ;</w:t>
        </w:r>
        <w:proofErr w:type="gramEnd"/>
        <w:r w:rsidRPr="00E431CD">
          <w:rPr>
            <w:rFonts w:eastAsia="Calibri"/>
            <w:bCs/>
            <w:iCs/>
            <w:lang w:eastAsia="en-US"/>
          </w:rPr>
          <w:t xml:space="preserve"> if a pseudonym is used, it shall be clearly indicated;</w:t>
        </w:r>
      </w:ins>
    </w:p>
    <w:p w14:paraId="62F24B48" w14:textId="384A65E2" w:rsidR="00E431CD" w:rsidRPr="00E431CD" w:rsidRDefault="00E431CD" w:rsidP="00E431CD">
      <w:pPr>
        <w:pStyle w:val="parenthesisnumbered"/>
        <w:numPr>
          <w:ilvl w:val="0"/>
          <w:numId w:val="317"/>
        </w:numPr>
        <w:ind w:hanging="720"/>
        <w:rPr>
          <w:ins w:id="1664" w:author="Linus Kilander Xu" w:date="2024-03-05T07:52:00Z"/>
          <w:rFonts w:eastAsia="Calibri"/>
          <w:bCs/>
          <w:iCs/>
          <w:lang w:eastAsia="en-US"/>
        </w:rPr>
      </w:pPr>
      <w:ins w:id="1665" w:author="Linus Kilander Xu" w:date="2024-03-05T07:52:00Z">
        <w:r w:rsidRPr="00E431CD">
          <w:rPr>
            <w:rFonts w:eastAsia="Calibri"/>
            <w:bCs/>
            <w:iCs/>
            <w:lang w:eastAsia="en-US"/>
          </w:rPr>
          <w:t>the attested attribute or attributes, including, where applicable, the information necessary to identify the scope of those attributes;</w:t>
        </w:r>
      </w:ins>
    </w:p>
    <w:p w14:paraId="043EF92E" w14:textId="78659B9F" w:rsidR="00E431CD" w:rsidRPr="00E431CD" w:rsidRDefault="00E431CD" w:rsidP="00E431CD">
      <w:pPr>
        <w:pStyle w:val="parenthesisnumbered"/>
        <w:numPr>
          <w:ilvl w:val="0"/>
          <w:numId w:val="328"/>
        </w:numPr>
        <w:ind w:hanging="720"/>
        <w:rPr>
          <w:ins w:id="1666" w:author="Linus Kilander Xu" w:date="2024-03-05T07:52:00Z"/>
          <w:rFonts w:eastAsia="Calibri"/>
          <w:bCs/>
          <w:iCs/>
          <w:lang w:eastAsia="en-US"/>
        </w:rPr>
      </w:pPr>
      <w:ins w:id="1667" w:author="Linus Kilander Xu" w:date="2024-03-05T07:52:00Z">
        <w:r w:rsidRPr="00E431CD">
          <w:rPr>
            <w:rFonts w:eastAsia="Calibri"/>
            <w:bCs/>
            <w:iCs/>
            <w:lang w:eastAsia="en-US"/>
          </w:rPr>
          <w:t>details of the beginning and end of the attestation’s period of validity;</w:t>
        </w:r>
      </w:ins>
    </w:p>
    <w:p w14:paraId="7EE9FC06" w14:textId="60148BC7" w:rsidR="00E431CD" w:rsidRPr="00E431CD" w:rsidRDefault="00E431CD" w:rsidP="00E431CD">
      <w:pPr>
        <w:pStyle w:val="parenthesisnumbered"/>
        <w:numPr>
          <w:ilvl w:val="0"/>
          <w:numId w:val="328"/>
        </w:numPr>
        <w:ind w:hanging="720"/>
        <w:rPr>
          <w:ins w:id="1668" w:author="Linus Kilander Xu" w:date="2024-03-05T07:52:00Z"/>
          <w:rFonts w:eastAsia="Calibri"/>
          <w:bCs/>
          <w:iCs/>
          <w:lang w:eastAsia="en-US"/>
        </w:rPr>
      </w:pPr>
      <w:ins w:id="1669" w:author="Linus Kilander Xu" w:date="2024-03-05T07:52:00Z">
        <w:r w:rsidRPr="00E431CD">
          <w:rPr>
            <w:rFonts w:eastAsia="Calibri"/>
            <w:bCs/>
            <w:iCs/>
            <w:lang w:eastAsia="en-US"/>
          </w:rPr>
          <w:t>the attestation identity code, which must be unique for the qualified trust service provider and, if applicable, the indication of the scheme of attestations that the attestation of attributes is part of;</w:t>
        </w:r>
      </w:ins>
    </w:p>
    <w:p w14:paraId="717679B9" w14:textId="7EE8EDE1" w:rsidR="00E431CD" w:rsidRPr="00E431CD" w:rsidRDefault="00E431CD" w:rsidP="00E431CD">
      <w:pPr>
        <w:pStyle w:val="parenthesisnumbered"/>
        <w:numPr>
          <w:ilvl w:val="0"/>
          <w:numId w:val="328"/>
        </w:numPr>
        <w:ind w:hanging="720"/>
        <w:rPr>
          <w:ins w:id="1670" w:author="Linus Kilander Xu" w:date="2024-03-05T07:52:00Z"/>
          <w:rFonts w:eastAsia="Calibri"/>
          <w:bCs/>
          <w:iCs/>
          <w:lang w:eastAsia="en-US"/>
        </w:rPr>
      </w:pPr>
      <w:ins w:id="1671" w:author="Linus Kilander Xu" w:date="2024-03-05T07:52:00Z">
        <w:r w:rsidRPr="00E431CD">
          <w:rPr>
            <w:rFonts w:eastAsia="Calibri"/>
            <w:bCs/>
            <w:iCs/>
            <w:lang w:eastAsia="en-US"/>
          </w:rPr>
          <w:t>the qualified electronic signature or qualified electronic seal of the issuing qualified trust service provider;</w:t>
        </w:r>
      </w:ins>
    </w:p>
    <w:p w14:paraId="69289EAC" w14:textId="2C9132CA" w:rsidR="00E431CD" w:rsidRPr="00E431CD" w:rsidRDefault="00E431CD" w:rsidP="00E431CD">
      <w:pPr>
        <w:pStyle w:val="parenthesisnumbered"/>
        <w:numPr>
          <w:ilvl w:val="0"/>
          <w:numId w:val="328"/>
        </w:numPr>
        <w:ind w:hanging="720"/>
        <w:rPr>
          <w:ins w:id="1672" w:author="Linus Kilander Xu" w:date="2024-03-05T07:52:00Z"/>
          <w:rFonts w:eastAsia="Calibri"/>
          <w:bCs/>
          <w:iCs/>
          <w:lang w:eastAsia="en-US"/>
        </w:rPr>
      </w:pPr>
      <w:ins w:id="1673" w:author="Linus Kilander Xu" w:date="2024-03-05T07:52:00Z">
        <w:r w:rsidRPr="00E431CD">
          <w:rPr>
            <w:rFonts w:eastAsia="Calibri"/>
            <w:bCs/>
            <w:iCs/>
            <w:lang w:eastAsia="en-US"/>
          </w:rPr>
          <w:t>the location where the certificate supporting the qualified electronic signature or qualified electronic seal referred to in point (g) is available free of charge;</w:t>
        </w:r>
      </w:ins>
    </w:p>
    <w:p w14:paraId="565C1F0C" w14:textId="00EB1A2E" w:rsidR="00E431CD" w:rsidRPr="00E431CD" w:rsidRDefault="00E431CD" w:rsidP="00E431CD">
      <w:pPr>
        <w:pStyle w:val="parenthesisnumbered"/>
        <w:numPr>
          <w:ilvl w:val="0"/>
          <w:numId w:val="328"/>
        </w:numPr>
        <w:ind w:hanging="720"/>
        <w:rPr>
          <w:ins w:id="1674" w:author="Linus Kilander Xu" w:date="2024-03-05T07:52:00Z"/>
          <w:rFonts w:eastAsia="Calibri"/>
          <w:bCs/>
          <w:iCs/>
          <w:lang w:eastAsia="en-US"/>
        </w:rPr>
      </w:pPr>
      <w:ins w:id="1675" w:author="Linus Kilander Xu" w:date="2024-03-05T07:52:00Z">
        <w:r w:rsidRPr="00E431CD">
          <w:rPr>
            <w:rFonts w:eastAsia="Calibri"/>
            <w:bCs/>
            <w:iCs/>
            <w:lang w:eastAsia="en-US"/>
          </w:rPr>
          <w:t>the information or location of the services that can be used to enquire about the validity status of the qualified attestation.’.</w:t>
        </w:r>
      </w:ins>
    </w:p>
    <w:p w14:paraId="6532535C" w14:textId="77777777" w:rsidR="00E431CD" w:rsidRDefault="00E431CD">
      <w:pPr>
        <w:spacing w:before="0" w:after="160" w:line="259" w:lineRule="auto"/>
        <w:jc w:val="left"/>
        <w:rPr>
          <w:ins w:id="1676" w:author="Linus Kilander Xu" w:date="2024-03-05T07:52:00Z"/>
          <w:rFonts w:eastAsia="Calibri"/>
          <w:lang w:eastAsia="en-US"/>
        </w:rPr>
      </w:pPr>
      <w:ins w:id="1677" w:author="Linus Kilander Xu" w:date="2024-03-05T07:52:00Z">
        <w:r>
          <w:rPr>
            <w:rFonts w:eastAsia="Calibri"/>
            <w:lang w:eastAsia="en-US"/>
          </w:rPr>
          <w:br w:type="page"/>
        </w:r>
      </w:ins>
    </w:p>
    <w:p w14:paraId="12724AF7" w14:textId="3AE0E663" w:rsidR="00E431CD" w:rsidRPr="00700421" w:rsidRDefault="00E431CD" w:rsidP="00452B1D">
      <w:pPr>
        <w:pStyle w:val="Heading2"/>
        <w:rPr>
          <w:ins w:id="1678" w:author="Linus Kilander Xu" w:date="2024-03-05T07:52:00Z"/>
          <w:rFonts w:eastAsia="Calibri"/>
          <w:lang w:eastAsia="en-US"/>
        </w:rPr>
      </w:pPr>
      <w:ins w:id="1679" w:author="Linus Kilander Xu" w:date="2024-03-05T07:52:00Z">
        <w:r w:rsidRPr="00700421">
          <w:rPr>
            <w:rFonts w:eastAsia="Calibri"/>
            <w:lang w:eastAsia="en-US"/>
          </w:rPr>
          <w:lastRenderedPageBreak/>
          <w:t>ANNEX VI</w:t>
        </w:r>
      </w:ins>
    </w:p>
    <w:p w14:paraId="45B29622" w14:textId="77777777" w:rsidR="00E431CD" w:rsidRPr="00700421" w:rsidRDefault="00E431CD" w:rsidP="00452B1D">
      <w:pPr>
        <w:pStyle w:val="Heading2"/>
        <w:rPr>
          <w:ins w:id="1680" w:author="Linus Kilander Xu" w:date="2024-03-05T07:52:00Z"/>
          <w:rFonts w:eastAsia="Calibri"/>
          <w:lang w:eastAsia="en-US"/>
        </w:rPr>
      </w:pPr>
      <w:ins w:id="1681" w:author="Linus Kilander Xu" w:date="2024-03-05T07:52:00Z">
        <w:r w:rsidRPr="00700421">
          <w:rPr>
            <w:rFonts w:eastAsia="Calibri"/>
            <w:lang w:eastAsia="en-US"/>
          </w:rPr>
          <w:t>MINIMUM LIST OF ATTRIBUTES</w:t>
        </w:r>
      </w:ins>
    </w:p>
    <w:p w14:paraId="6F367D3A" w14:textId="77777777" w:rsidR="00E431CD" w:rsidRPr="00452B1D" w:rsidRDefault="00E431CD" w:rsidP="00452B1D">
      <w:pPr>
        <w:rPr>
          <w:ins w:id="1682" w:author="Linus Kilander Xu" w:date="2024-03-05T07:52:00Z"/>
          <w:rFonts w:eastAsia="Calibri"/>
          <w:lang w:eastAsia="en-US"/>
        </w:rPr>
      </w:pPr>
      <w:ins w:id="1683" w:author="Linus Kilander Xu" w:date="2024-03-05T07:52:00Z">
        <w:r w:rsidRPr="00452B1D">
          <w:rPr>
            <w:rFonts w:eastAsia="Calibri"/>
            <w:lang w:eastAsia="en-US"/>
          </w:rPr>
          <w:t>Pursuant to Article 45e, Member States shall ensure that measures are taken to allow qualified trust service providers of electronic attestations of attributes to verify by electronic means at the request of the user, the authenticity of the following attributes against the relevant authentic source at national level or via designated intermediaries recognised at national level, in accordance with Union or national law and where these attributes rely on authentic sources within the public sector:</w:t>
        </w:r>
      </w:ins>
    </w:p>
    <w:p w14:paraId="186F02F9" w14:textId="6ABBA602" w:rsidR="00E431CD" w:rsidRPr="00452B1D" w:rsidRDefault="00E431CD" w:rsidP="00452B1D">
      <w:pPr>
        <w:pStyle w:val="ListParagraph"/>
        <w:numPr>
          <w:ilvl w:val="1"/>
          <w:numId w:val="333"/>
        </w:numPr>
        <w:spacing w:before="120" w:after="120" w:line="360" w:lineRule="auto"/>
        <w:ind w:left="567" w:hanging="567"/>
        <w:rPr>
          <w:ins w:id="1684" w:author="Linus Kilander Xu" w:date="2024-03-05T07:52:00Z"/>
          <w:rFonts w:eastAsia="Calibri"/>
          <w:lang w:eastAsia="en-US"/>
        </w:rPr>
      </w:pPr>
      <w:ins w:id="1685" w:author="Linus Kilander Xu" w:date="2024-03-05T07:52:00Z">
        <w:r w:rsidRPr="00452B1D">
          <w:rPr>
            <w:rFonts w:eastAsia="Calibri"/>
            <w:lang w:eastAsia="en-US"/>
          </w:rPr>
          <w:t>Address;</w:t>
        </w:r>
      </w:ins>
    </w:p>
    <w:p w14:paraId="75D1C952" w14:textId="7ADCA3A3" w:rsidR="00E431CD" w:rsidRPr="00452B1D" w:rsidRDefault="00E431CD" w:rsidP="00452B1D">
      <w:pPr>
        <w:pStyle w:val="ListParagraph"/>
        <w:numPr>
          <w:ilvl w:val="1"/>
          <w:numId w:val="333"/>
        </w:numPr>
        <w:spacing w:before="120" w:after="120" w:line="360" w:lineRule="auto"/>
        <w:ind w:left="567" w:hanging="567"/>
        <w:rPr>
          <w:ins w:id="1686" w:author="Linus Kilander Xu" w:date="2024-03-05T07:52:00Z"/>
          <w:rFonts w:eastAsia="Calibri"/>
          <w:lang w:eastAsia="en-US"/>
        </w:rPr>
      </w:pPr>
      <w:ins w:id="1687" w:author="Linus Kilander Xu" w:date="2024-03-05T07:52:00Z">
        <w:r w:rsidRPr="00452B1D">
          <w:rPr>
            <w:rFonts w:eastAsia="Calibri"/>
            <w:lang w:eastAsia="en-US"/>
          </w:rPr>
          <w:t>Age;</w:t>
        </w:r>
      </w:ins>
    </w:p>
    <w:p w14:paraId="0C2537D8" w14:textId="13B46B9E" w:rsidR="00E431CD" w:rsidRPr="00452B1D" w:rsidRDefault="00E431CD" w:rsidP="00452B1D">
      <w:pPr>
        <w:pStyle w:val="ListParagraph"/>
        <w:numPr>
          <w:ilvl w:val="1"/>
          <w:numId w:val="333"/>
        </w:numPr>
        <w:spacing w:before="120" w:after="120" w:line="360" w:lineRule="auto"/>
        <w:ind w:left="567" w:hanging="567"/>
        <w:rPr>
          <w:ins w:id="1688" w:author="Linus Kilander Xu" w:date="2024-03-05T07:52:00Z"/>
          <w:rFonts w:eastAsia="Calibri"/>
          <w:lang w:eastAsia="en-US"/>
        </w:rPr>
      </w:pPr>
      <w:ins w:id="1689" w:author="Linus Kilander Xu" w:date="2024-03-05T07:52:00Z">
        <w:r w:rsidRPr="00452B1D">
          <w:rPr>
            <w:rFonts w:eastAsia="Calibri"/>
            <w:lang w:eastAsia="en-US"/>
          </w:rPr>
          <w:t>Gender;</w:t>
        </w:r>
      </w:ins>
    </w:p>
    <w:p w14:paraId="0ADC000F" w14:textId="25340165" w:rsidR="00E431CD" w:rsidRPr="00452B1D" w:rsidRDefault="00E431CD" w:rsidP="00452B1D">
      <w:pPr>
        <w:pStyle w:val="ListParagraph"/>
        <w:numPr>
          <w:ilvl w:val="1"/>
          <w:numId w:val="333"/>
        </w:numPr>
        <w:spacing w:before="120" w:after="120" w:line="360" w:lineRule="auto"/>
        <w:ind w:left="567" w:hanging="567"/>
        <w:rPr>
          <w:ins w:id="1690" w:author="Linus Kilander Xu" w:date="2024-03-05T07:52:00Z"/>
          <w:rFonts w:eastAsia="Calibri"/>
          <w:lang w:eastAsia="en-US"/>
        </w:rPr>
      </w:pPr>
      <w:ins w:id="1691" w:author="Linus Kilander Xu" w:date="2024-03-05T07:52:00Z">
        <w:r w:rsidRPr="00452B1D">
          <w:rPr>
            <w:rFonts w:eastAsia="Calibri"/>
            <w:lang w:eastAsia="en-US"/>
          </w:rPr>
          <w:t>Civil status;</w:t>
        </w:r>
      </w:ins>
    </w:p>
    <w:p w14:paraId="34FB07D5" w14:textId="1D856BDA" w:rsidR="00E431CD" w:rsidRPr="00452B1D" w:rsidRDefault="00E431CD" w:rsidP="00452B1D">
      <w:pPr>
        <w:pStyle w:val="ListParagraph"/>
        <w:numPr>
          <w:ilvl w:val="1"/>
          <w:numId w:val="333"/>
        </w:numPr>
        <w:spacing w:before="120" w:after="120" w:line="360" w:lineRule="auto"/>
        <w:ind w:left="567" w:hanging="567"/>
        <w:rPr>
          <w:ins w:id="1692" w:author="Linus Kilander Xu" w:date="2024-03-05T07:52:00Z"/>
          <w:rFonts w:eastAsia="Calibri"/>
          <w:lang w:eastAsia="en-US"/>
        </w:rPr>
      </w:pPr>
      <w:ins w:id="1693" w:author="Linus Kilander Xu" w:date="2024-03-05T07:52:00Z">
        <w:r w:rsidRPr="00452B1D">
          <w:rPr>
            <w:rFonts w:eastAsia="Calibri"/>
            <w:lang w:eastAsia="en-US"/>
          </w:rPr>
          <w:t>Family composition;</w:t>
        </w:r>
      </w:ins>
    </w:p>
    <w:p w14:paraId="1D683BB1" w14:textId="217DC17B" w:rsidR="00E431CD" w:rsidRPr="00452B1D" w:rsidRDefault="00E431CD" w:rsidP="00452B1D">
      <w:pPr>
        <w:pStyle w:val="ListParagraph"/>
        <w:numPr>
          <w:ilvl w:val="1"/>
          <w:numId w:val="333"/>
        </w:numPr>
        <w:spacing w:before="120" w:after="120" w:line="360" w:lineRule="auto"/>
        <w:ind w:left="567" w:hanging="567"/>
        <w:rPr>
          <w:ins w:id="1694" w:author="Linus Kilander Xu" w:date="2024-03-05T07:52:00Z"/>
          <w:rFonts w:eastAsia="Calibri"/>
          <w:lang w:eastAsia="en-US"/>
        </w:rPr>
      </w:pPr>
      <w:ins w:id="1695" w:author="Linus Kilander Xu" w:date="2024-03-05T07:52:00Z">
        <w:r w:rsidRPr="00452B1D">
          <w:rPr>
            <w:rFonts w:eastAsia="Calibri"/>
            <w:lang w:eastAsia="en-US"/>
          </w:rPr>
          <w:t>Nationality or citizenship;</w:t>
        </w:r>
      </w:ins>
    </w:p>
    <w:p w14:paraId="42C6A973" w14:textId="659DE4AA" w:rsidR="00E431CD" w:rsidRPr="00452B1D" w:rsidRDefault="00E431CD" w:rsidP="00452B1D">
      <w:pPr>
        <w:pStyle w:val="ListParagraph"/>
        <w:numPr>
          <w:ilvl w:val="1"/>
          <w:numId w:val="333"/>
        </w:numPr>
        <w:spacing w:before="120" w:after="120" w:line="360" w:lineRule="auto"/>
        <w:ind w:left="567" w:hanging="567"/>
        <w:rPr>
          <w:ins w:id="1696" w:author="Linus Kilander Xu" w:date="2024-03-05T07:52:00Z"/>
          <w:rFonts w:eastAsia="Calibri"/>
          <w:lang w:eastAsia="en-US"/>
        </w:rPr>
      </w:pPr>
      <w:ins w:id="1697" w:author="Linus Kilander Xu" w:date="2024-03-05T07:52:00Z">
        <w:r w:rsidRPr="00452B1D">
          <w:rPr>
            <w:rFonts w:eastAsia="Calibri"/>
            <w:lang w:eastAsia="en-US"/>
          </w:rPr>
          <w:t>Educational qualifications, titles and licences;</w:t>
        </w:r>
      </w:ins>
    </w:p>
    <w:p w14:paraId="5A5F8ACD" w14:textId="239C10EE" w:rsidR="00E431CD" w:rsidRPr="00700421" w:rsidRDefault="00E431CD" w:rsidP="00452B1D">
      <w:pPr>
        <w:pStyle w:val="ListParagraph"/>
        <w:numPr>
          <w:ilvl w:val="1"/>
          <w:numId w:val="333"/>
        </w:numPr>
        <w:spacing w:before="120" w:after="120" w:line="360" w:lineRule="auto"/>
        <w:ind w:left="567" w:hanging="567"/>
        <w:rPr>
          <w:ins w:id="1698" w:author="Linus Kilander Xu" w:date="2024-03-05T07:52:00Z"/>
          <w:rFonts w:eastAsia="Calibri"/>
          <w:lang w:eastAsia="en-US"/>
        </w:rPr>
      </w:pPr>
      <w:ins w:id="1699" w:author="Linus Kilander Xu" w:date="2024-03-05T07:52:00Z">
        <w:r w:rsidRPr="00700421">
          <w:rPr>
            <w:rFonts w:eastAsia="Calibri"/>
            <w:lang w:eastAsia="en-US"/>
          </w:rPr>
          <w:t>Professional qualifications, titles and licences;</w:t>
        </w:r>
      </w:ins>
    </w:p>
    <w:p w14:paraId="1E5CB523" w14:textId="514ADFFF" w:rsidR="00E431CD" w:rsidRPr="00700421" w:rsidRDefault="00E431CD" w:rsidP="00452B1D">
      <w:pPr>
        <w:pStyle w:val="ListParagraph"/>
        <w:numPr>
          <w:ilvl w:val="1"/>
          <w:numId w:val="333"/>
        </w:numPr>
        <w:spacing w:before="120" w:after="120" w:line="360" w:lineRule="auto"/>
        <w:ind w:left="567" w:hanging="567"/>
        <w:rPr>
          <w:ins w:id="1700" w:author="Linus Kilander Xu" w:date="2024-03-05T07:52:00Z"/>
          <w:rFonts w:eastAsia="Calibri"/>
          <w:lang w:eastAsia="en-US"/>
        </w:rPr>
      </w:pPr>
      <w:ins w:id="1701" w:author="Linus Kilander Xu" w:date="2024-03-05T07:52:00Z">
        <w:r w:rsidRPr="00452B1D">
          <w:rPr>
            <w:rFonts w:eastAsia="Calibri"/>
            <w:lang w:eastAsia="en-US"/>
          </w:rPr>
          <w:t>Powers and mandates to represent natural or legal persons</w:t>
        </w:r>
        <w:r w:rsidR="00452B1D">
          <w:rPr>
            <w:rFonts w:eastAsia="Calibri"/>
            <w:lang w:eastAsia="en-US"/>
          </w:rPr>
          <w:t>;</w:t>
        </w:r>
      </w:ins>
    </w:p>
    <w:p w14:paraId="659DD14F" w14:textId="173BB1FE" w:rsidR="00E431CD" w:rsidRPr="00700421" w:rsidRDefault="00E431CD" w:rsidP="00452B1D">
      <w:pPr>
        <w:pStyle w:val="ListParagraph"/>
        <w:numPr>
          <w:ilvl w:val="1"/>
          <w:numId w:val="333"/>
        </w:numPr>
        <w:spacing w:before="120" w:after="120" w:line="360" w:lineRule="auto"/>
        <w:ind w:left="567" w:hanging="567"/>
        <w:rPr>
          <w:ins w:id="1702" w:author="Linus Kilander Xu" w:date="2024-03-05T07:52:00Z"/>
          <w:rFonts w:eastAsia="Calibri"/>
          <w:lang w:eastAsia="en-US"/>
        </w:rPr>
      </w:pPr>
      <w:ins w:id="1703" w:author="Linus Kilander Xu" w:date="2024-03-05T07:52:00Z">
        <w:r w:rsidRPr="00700421">
          <w:rPr>
            <w:rFonts w:eastAsia="Calibri"/>
            <w:lang w:eastAsia="en-US"/>
          </w:rPr>
          <w:t>Public permits and licences;</w:t>
        </w:r>
      </w:ins>
    </w:p>
    <w:p w14:paraId="7273BC7B" w14:textId="7B9564F6" w:rsidR="00E431CD" w:rsidRPr="00700421" w:rsidRDefault="00E431CD" w:rsidP="00452B1D">
      <w:pPr>
        <w:pStyle w:val="ListParagraph"/>
        <w:numPr>
          <w:ilvl w:val="1"/>
          <w:numId w:val="333"/>
        </w:numPr>
        <w:spacing w:before="120" w:after="120" w:line="360" w:lineRule="auto"/>
        <w:ind w:left="567" w:hanging="567"/>
        <w:rPr>
          <w:ins w:id="1704" w:author="Linus Kilander Xu" w:date="2024-03-05T07:52:00Z"/>
          <w:rFonts w:eastAsia="Calibri"/>
          <w:lang w:eastAsia="en-US"/>
        </w:rPr>
      </w:pPr>
      <w:ins w:id="1705" w:author="Linus Kilander Xu" w:date="2024-03-05T07:52:00Z">
        <w:r w:rsidRPr="00452B1D">
          <w:rPr>
            <w:rFonts w:eastAsia="Calibri"/>
            <w:lang w:eastAsia="en-US"/>
          </w:rPr>
          <w:t xml:space="preserve">For legal persons, </w:t>
        </w:r>
        <w:r w:rsidRPr="00700421">
          <w:rPr>
            <w:rFonts w:eastAsia="Calibri"/>
            <w:lang w:eastAsia="en-US"/>
          </w:rPr>
          <w:t>financial and company data.</w:t>
        </w:r>
      </w:ins>
    </w:p>
    <w:p w14:paraId="5D12B364" w14:textId="6F38E504" w:rsidR="00E431CD" w:rsidRPr="00700421" w:rsidRDefault="00E431CD" w:rsidP="00E431CD">
      <w:pPr>
        <w:spacing w:before="120" w:after="120" w:line="360" w:lineRule="auto"/>
        <w:jc w:val="center"/>
        <w:rPr>
          <w:ins w:id="1706" w:author="Linus Kilander Xu" w:date="2024-03-05T07:52:00Z"/>
          <w:rFonts w:eastAsia="Calibri"/>
          <w:lang w:eastAsia="en-US"/>
        </w:rPr>
      </w:pPr>
      <w:ins w:id="1707" w:author="Linus Kilander Xu" w:date="2024-03-05T07:52:00Z">
        <w:r w:rsidRPr="00700421">
          <w:rPr>
            <w:rFonts w:eastAsia="Calibri"/>
            <w:lang w:eastAsia="en-US"/>
          </w:rPr>
          <w:br w:type="page"/>
        </w:r>
      </w:ins>
    </w:p>
    <w:p w14:paraId="3178F525" w14:textId="74B6BA2B" w:rsidR="00E431CD" w:rsidRPr="00700421" w:rsidRDefault="00E431CD" w:rsidP="002A120B">
      <w:pPr>
        <w:pStyle w:val="Heading2"/>
        <w:rPr>
          <w:ins w:id="1708" w:author="Linus Kilander Xu" w:date="2024-03-05T07:52:00Z"/>
          <w:rFonts w:eastAsia="Calibri"/>
          <w:lang w:eastAsia="en-US"/>
        </w:rPr>
      </w:pPr>
      <w:ins w:id="1709" w:author="Linus Kilander Xu" w:date="2024-03-05T07:52:00Z">
        <w:r w:rsidRPr="00700421">
          <w:rPr>
            <w:rFonts w:eastAsia="Calibri"/>
            <w:lang w:eastAsia="en-US"/>
          </w:rPr>
          <w:lastRenderedPageBreak/>
          <w:t>ANNEX VII</w:t>
        </w:r>
      </w:ins>
    </w:p>
    <w:p w14:paraId="086162EA" w14:textId="77777777" w:rsidR="00E431CD" w:rsidRPr="00700421" w:rsidRDefault="00E431CD" w:rsidP="002A120B">
      <w:pPr>
        <w:pStyle w:val="Heading2"/>
        <w:rPr>
          <w:ins w:id="1710" w:author="Linus Kilander Xu" w:date="2024-03-05T07:52:00Z"/>
          <w:rFonts w:eastAsia="Calibri"/>
          <w:lang w:eastAsia="en-US"/>
        </w:rPr>
      </w:pPr>
      <w:ins w:id="1711" w:author="Linus Kilander Xu" w:date="2024-03-05T07:52:00Z">
        <w:r w:rsidRPr="00700421">
          <w:rPr>
            <w:rFonts w:eastAsia="Calibri"/>
            <w:lang w:eastAsia="en-US"/>
          </w:rPr>
          <w:t>REQUIREMENTS FOR ELECTRONIC ATTESTATION OF ATTRIBUTES ISSUED BY OR ON BEHALF OF A PUBLIC BODY RESPONSIBLE FOR AN AUTHENTIC SOURCE</w:t>
        </w:r>
      </w:ins>
    </w:p>
    <w:p w14:paraId="1B1C4FA6" w14:textId="77777777" w:rsidR="00E431CD" w:rsidRPr="00700421" w:rsidRDefault="00E431CD" w:rsidP="002A120B">
      <w:pPr>
        <w:rPr>
          <w:ins w:id="1712" w:author="Linus Kilander Xu" w:date="2024-03-05T07:52:00Z"/>
          <w:rFonts w:eastAsia="Calibri"/>
          <w:lang w:eastAsia="en-US"/>
        </w:rPr>
      </w:pPr>
      <w:ins w:id="1713" w:author="Linus Kilander Xu" w:date="2024-03-05T07:52:00Z">
        <w:r w:rsidRPr="00700421">
          <w:rPr>
            <w:rFonts w:eastAsia="Calibri"/>
            <w:lang w:eastAsia="en-US"/>
          </w:rPr>
          <w:t>An electronic attestation of attributes issued by or on behalf of a public body responsible for an authentic source shall contain:</w:t>
        </w:r>
      </w:ins>
    </w:p>
    <w:p w14:paraId="28286654" w14:textId="0CAC92C0" w:rsidR="00E431CD" w:rsidRPr="002A120B" w:rsidRDefault="00E431CD" w:rsidP="002A120B">
      <w:pPr>
        <w:pStyle w:val="parenthesisnumbered"/>
        <w:numPr>
          <w:ilvl w:val="0"/>
          <w:numId w:val="336"/>
        </w:numPr>
        <w:ind w:hanging="720"/>
        <w:rPr>
          <w:ins w:id="1714" w:author="Linus Kilander Xu" w:date="2024-03-05T07:52:00Z"/>
          <w:rFonts w:eastAsia="Calibri"/>
          <w:bCs/>
          <w:iCs/>
          <w:lang w:eastAsia="en-US"/>
        </w:rPr>
      </w:pPr>
      <w:ins w:id="1715" w:author="Linus Kilander Xu" w:date="2024-03-05T07:52:00Z">
        <w:r w:rsidRPr="002A120B">
          <w:rPr>
            <w:rFonts w:eastAsia="Calibri"/>
            <w:bCs/>
            <w:iCs/>
            <w:lang w:eastAsia="en-US"/>
          </w:rPr>
          <w:t xml:space="preserve">an indication, at least in a form suitable for automated processing, that the attestation has been issued as an electronic attestation of attributes issued by or on behalf of a public body responsible for an authentic source; </w:t>
        </w:r>
      </w:ins>
    </w:p>
    <w:p w14:paraId="30EA61E2" w14:textId="04F6DD57" w:rsidR="00E431CD" w:rsidRPr="002A120B" w:rsidRDefault="00E431CD" w:rsidP="002A120B">
      <w:pPr>
        <w:pStyle w:val="parenthesisnumbered"/>
        <w:numPr>
          <w:ilvl w:val="0"/>
          <w:numId w:val="328"/>
        </w:numPr>
        <w:ind w:hanging="720"/>
        <w:rPr>
          <w:ins w:id="1716" w:author="Linus Kilander Xu" w:date="2024-03-05T07:52:00Z"/>
          <w:rFonts w:eastAsia="Calibri"/>
          <w:bCs/>
          <w:iCs/>
          <w:lang w:eastAsia="en-US"/>
        </w:rPr>
      </w:pPr>
      <w:ins w:id="1717" w:author="Linus Kilander Xu" w:date="2024-03-05T07:52:00Z">
        <w:r w:rsidRPr="002A120B">
          <w:rPr>
            <w:rFonts w:eastAsia="Calibri"/>
            <w:bCs/>
            <w:iCs/>
            <w:lang w:eastAsia="en-US"/>
          </w:rPr>
          <w:t>a set of data unambiguously representing the public body issuing the electronic attestation of attributes, including at least, the Member State in which that public body is established and its name and, where applicable, its registration number as stated in the official records;</w:t>
        </w:r>
      </w:ins>
    </w:p>
    <w:p w14:paraId="2AB9EBE0" w14:textId="4C1EE19F" w:rsidR="00E431CD" w:rsidRPr="002A120B" w:rsidRDefault="00E431CD" w:rsidP="002A120B">
      <w:pPr>
        <w:pStyle w:val="parenthesisnumbered"/>
        <w:numPr>
          <w:ilvl w:val="0"/>
          <w:numId w:val="328"/>
        </w:numPr>
        <w:ind w:hanging="720"/>
        <w:rPr>
          <w:ins w:id="1718" w:author="Linus Kilander Xu" w:date="2024-03-05T07:52:00Z"/>
          <w:rFonts w:eastAsia="Calibri"/>
          <w:bCs/>
          <w:iCs/>
          <w:lang w:eastAsia="en-US"/>
        </w:rPr>
      </w:pPr>
      <w:ins w:id="1719" w:author="Linus Kilander Xu" w:date="2024-03-05T07:52:00Z">
        <w:r w:rsidRPr="002A120B">
          <w:rPr>
            <w:rFonts w:eastAsia="Calibri"/>
            <w:bCs/>
            <w:iCs/>
            <w:lang w:eastAsia="en-US"/>
          </w:rPr>
          <w:t>a set of data unambiguously representing the entity to which the attested attributes refer; if a pseudonym is used, it shall be clearly indicated;</w:t>
        </w:r>
      </w:ins>
    </w:p>
    <w:p w14:paraId="399AC2DF" w14:textId="3E562B35" w:rsidR="00E431CD" w:rsidRPr="002A120B" w:rsidRDefault="00E431CD" w:rsidP="002A120B">
      <w:pPr>
        <w:pStyle w:val="parenthesisnumbered"/>
        <w:numPr>
          <w:ilvl w:val="0"/>
          <w:numId w:val="328"/>
        </w:numPr>
        <w:ind w:hanging="720"/>
        <w:rPr>
          <w:ins w:id="1720" w:author="Linus Kilander Xu" w:date="2024-03-05T07:52:00Z"/>
          <w:rFonts w:eastAsia="Calibri"/>
          <w:bCs/>
          <w:iCs/>
          <w:lang w:eastAsia="en-US"/>
        </w:rPr>
      </w:pPr>
      <w:ins w:id="1721" w:author="Linus Kilander Xu" w:date="2024-03-05T07:52:00Z">
        <w:r w:rsidRPr="002A120B">
          <w:rPr>
            <w:rFonts w:eastAsia="Calibri"/>
            <w:bCs/>
            <w:iCs/>
            <w:lang w:eastAsia="en-US"/>
          </w:rPr>
          <w:t>the attested attribute or attributes, including, where applicable, the information necessary to identify the scope of those attributes;</w:t>
        </w:r>
      </w:ins>
    </w:p>
    <w:p w14:paraId="0132BE55" w14:textId="7C5F5B42" w:rsidR="00E431CD" w:rsidRPr="002A120B" w:rsidRDefault="00E431CD" w:rsidP="002A120B">
      <w:pPr>
        <w:pStyle w:val="parenthesisnumbered"/>
        <w:numPr>
          <w:ilvl w:val="0"/>
          <w:numId w:val="328"/>
        </w:numPr>
        <w:ind w:hanging="720"/>
        <w:rPr>
          <w:ins w:id="1722" w:author="Linus Kilander Xu" w:date="2024-03-05T07:52:00Z"/>
          <w:rFonts w:eastAsia="Calibri"/>
          <w:bCs/>
          <w:iCs/>
          <w:lang w:eastAsia="en-US"/>
        </w:rPr>
      </w:pPr>
      <w:ins w:id="1723" w:author="Linus Kilander Xu" w:date="2024-03-05T07:52:00Z">
        <w:r w:rsidRPr="002A120B">
          <w:rPr>
            <w:rFonts w:eastAsia="Calibri"/>
            <w:bCs/>
            <w:iCs/>
            <w:lang w:eastAsia="en-US"/>
          </w:rPr>
          <w:t>details of the beginning and end of the attestation’s period of validity;</w:t>
        </w:r>
      </w:ins>
    </w:p>
    <w:p w14:paraId="12BC63C7" w14:textId="4F4C5231" w:rsidR="00E431CD" w:rsidRPr="002A120B" w:rsidRDefault="00E431CD" w:rsidP="002A120B">
      <w:pPr>
        <w:pStyle w:val="parenthesisnumbered"/>
        <w:numPr>
          <w:ilvl w:val="0"/>
          <w:numId w:val="328"/>
        </w:numPr>
        <w:ind w:hanging="720"/>
        <w:rPr>
          <w:ins w:id="1724" w:author="Linus Kilander Xu" w:date="2024-03-05T07:52:00Z"/>
          <w:rFonts w:eastAsia="Calibri"/>
          <w:bCs/>
          <w:iCs/>
          <w:lang w:eastAsia="en-US"/>
        </w:rPr>
      </w:pPr>
      <w:ins w:id="1725" w:author="Linus Kilander Xu" w:date="2024-03-05T07:52:00Z">
        <w:r w:rsidRPr="002A120B">
          <w:rPr>
            <w:rFonts w:eastAsia="Calibri"/>
            <w:bCs/>
            <w:iCs/>
            <w:lang w:eastAsia="en-US"/>
          </w:rPr>
          <w:t>the attestation identity code, which must be unique for the issuing public body and, if applicable, an indication of the scheme of attestations that the attestation of attributes is part of;</w:t>
        </w:r>
      </w:ins>
    </w:p>
    <w:p w14:paraId="604C72CE" w14:textId="0C76373F" w:rsidR="00E431CD" w:rsidRPr="002A120B" w:rsidRDefault="00E431CD" w:rsidP="002A120B">
      <w:pPr>
        <w:pStyle w:val="parenthesisnumbered"/>
        <w:numPr>
          <w:ilvl w:val="0"/>
          <w:numId w:val="328"/>
        </w:numPr>
        <w:ind w:hanging="720"/>
        <w:rPr>
          <w:ins w:id="1726" w:author="Linus Kilander Xu" w:date="2024-03-05T07:52:00Z"/>
          <w:rFonts w:eastAsia="Calibri"/>
          <w:bCs/>
          <w:iCs/>
          <w:lang w:eastAsia="en-US"/>
        </w:rPr>
      </w:pPr>
      <w:ins w:id="1727" w:author="Linus Kilander Xu" w:date="2024-03-05T07:52:00Z">
        <w:r w:rsidRPr="002A120B">
          <w:rPr>
            <w:rFonts w:eastAsia="Calibri"/>
            <w:bCs/>
            <w:iCs/>
            <w:lang w:eastAsia="en-US"/>
          </w:rPr>
          <w:t>the qualified electronic signature or qualified electronic seal of the issuing body;</w:t>
        </w:r>
      </w:ins>
    </w:p>
    <w:p w14:paraId="6FDD1FF0" w14:textId="615D853E" w:rsidR="00E431CD" w:rsidRPr="002A120B" w:rsidRDefault="00E431CD" w:rsidP="002A120B">
      <w:pPr>
        <w:pStyle w:val="parenthesisnumbered"/>
        <w:numPr>
          <w:ilvl w:val="0"/>
          <w:numId w:val="328"/>
        </w:numPr>
        <w:ind w:hanging="720"/>
        <w:rPr>
          <w:ins w:id="1728" w:author="Linus Kilander Xu" w:date="2024-03-05T07:52:00Z"/>
          <w:rFonts w:eastAsia="Calibri"/>
          <w:bCs/>
          <w:iCs/>
          <w:lang w:eastAsia="en-US"/>
        </w:rPr>
      </w:pPr>
      <w:ins w:id="1729" w:author="Linus Kilander Xu" w:date="2024-03-05T07:52:00Z">
        <w:r w:rsidRPr="002A120B">
          <w:rPr>
            <w:rFonts w:eastAsia="Calibri"/>
            <w:bCs/>
            <w:iCs/>
            <w:lang w:eastAsia="en-US"/>
          </w:rPr>
          <w:t>the location where the certificate supporting the qualified electronic signature or qualified electronic seal referred to in point (g) is available free of charge;</w:t>
        </w:r>
      </w:ins>
    </w:p>
    <w:p w14:paraId="1067D940" w14:textId="6505EF69" w:rsidR="007932CD" w:rsidRPr="002A120B" w:rsidRDefault="00E431CD" w:rsidP="002A120B">
      <w:pPr>
        <w:pStyle w:val="parenthesisnumbered"/>
        <w:numPr>
          <w:ilvl w:val="0"/>
          <w:numId w:val="328"/>
        </w:numPr>
        <w:ind w:hanging="720"/>
        <w:rPr>
          <w:rFonts w:eastAsia="Calibri"/>
          <w:bCs/>
          <w:iCs/>
          <w:lang w:eastAsia="en-US"/>
        </w:rPr>
      </w:pPr>
      <w:ins w:id="1730" w:author="Linus Kilander Xu" w:date="2024-03-05T07:52:00Z">
        <w:r w:rsidRPr="002A120B">
          <w:rPr>
            <w:rFonts w:eastAsia="Calibri"/>
            <w:bCs/>
            <w:iCs/>
            <w:lang w:eastAsia="en-US"/>
          </w:rPr>
          <w:t>the information or location of the services that can be used to enquire about the validity status of the attestation.</w:t>
        </w:r>
      </w:ins>
    </w:p>
    <w:sectPr w:rsidR="007932CD" w:rsidRPr="002A120B">
      <w:headerReference w:type="default" r:id="rId7"/>
      <w:footerReference w:type="default" r:id="rId8"/>
      <w:pgSz w:w="11906" w:h="16838"/>
      <w:pgMar w:top="869" w:right="788" w:bottom="1083" w:left="1361" w:header="823" w:footer="720" w:gutter="0"/>
      <w:pgNumType w:start="7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14C7D" w14:textId="77777777" w:rsidR="00BD77C7" w:rsidRDefault="00BD77C7">
      <w:pPr>
        <w:spacing w:before="0" w:after="0" w:line="240" w:lineRule="auto"/>
      </w:pPr>
      <w:r>
        <w:separator/>
      </w:r>
    </w:p>
  </w:endnote>
  <w:endnote w:type="continuationSeparator" w:id="0">
    <w:p w14:paraId="1AAECF29" w14:textId="77777777" w:rsidR="00BD77C7" w:rsidRDefault="00BD77C7">
      <w:pPr>
        <w:spacing w:before="0" w:after="0" w:line="240" w:lineRule="auto"/>
      </w:pPr>
      <w:r>
        <w:continuationSeparator/>
      </w:r>
    </w:p>
  </w:endnote>
  <w:endnote w:type="continuationNotice" w:id="1">
    <w:p w14:paraId="30B805F1" w14:textId="77777777" w:rsidR="00BD77C7" w:rsidRDefault="00BD77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DAE9" w14:textId="77777777" w:rsidR="005814A7" w:rsidRDefault="00581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CEC7" w14:textId="77777777" w:rsidR="00BD77C7" w:rsidRDefault="00BD77C7">
      <w:pPr>
        <w:spacing w:before="0" w:after="0" w:line="240" w:lineRule="auto"/>
      </w:pPr>
      <w:r>
        <w:separator/>
      </w:r>
    </w:p>
  </w:footnote>
  <w:footnote w:type="continuationSeparator" w:id="0">
    <w:p w14:paraId="1779158B" w14:textId="77777777" w:rsidR="00BD77C7" w:rsidRDefault="00BD77C7">
      <w:pPr>
        <w:spacing w:before="0" w:after="0" w:line="240" w:lineRule="auto"/>
      </w:pPr>
      <w:r>
        <w:continuationSeparator/>
      </w:r>
    </w:p>
  </w:footnote>
  <w:footnote w:type="continuationNotice" w:id="1">
    <w:p w14:paraId="6DC32CB7" w14:textId="77777777" w:rsidR="00BD77C7" w:rsidRDefault="00BD77C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CB93" w14:textId="77777777" w:rsidR="007932CD" w:rsidRPr="00C90EB1" w:rsidRDefault="00000000" w:rsidP="00C90EB1">
    <w:pPr>
      <w:pStyle w:val="Header"/>
    </w:pPr>
    <w:r w:rsidRPr="00C90EB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995"/>
    <w:multiLevelType w:val="hybridMultilevel"/>
    <w:tmpl w:val="1A047EF6"/>
    <w:lvl w:ilvl="0" w:tplc="3DF06BB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88FB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261F1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BE2F9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06C79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E01F7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720E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4D0196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0DE3D9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 w15:restartNumberingAfterBreak="0">
    <w:nsid w:val="007B0DE7"/>
    <w:multiLevelType w:val="hybridMultilevel"/>
    <w:tmpl w:val="1E029C30"/>
    <w:lvl w:ilvl="0" w:tplc="513CCE7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18EC91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B220EF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9C0D4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4D23D4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C88B8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CFAA06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60E9A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7821F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 w15:restartNumberingAfterBreak="0">
    <w:nsid w:val="013917C7"/>
    <w:multiLevelType w:val="hybridMultilevel"/>
    <w:tmpl w:val="429486C0"/>
    <w:lvl w:ilvl="0" w:tplc="041AC52C">
      <w:start w:val="1"/>
      <w:numFmt w:val="decimal"/>
      <w:pStyle w:val="Normalnumberd"/>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AE1197"/>
    <w:multiLevelType w:val="hybridMultilevel"/>
    <w:tmpl w:val="8B0E3996"/>
    <w:lvl w:ilvl="0" w:tplc="EAE63BCA">
      <w:start w:val="1"/>
      <w:numFmt w:val="lowerLetter"/>
      <w:pStyle w:val="ListParagraph"/>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79A89D78">
      <w:start w:val="1"/>
      <w:numFmt w:val="lowerRoman"/>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5C46C8"/>
    <w:multiLevelType w:val="hybridMultilevel"/>
    <w:tmpl w:val="3B8E361C"/>
    <w:lvl w:ilvl="0" w:tplc="1FE287B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A0A130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D43704">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EF06C48">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044CEF6">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E58F10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8C4D32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6C27CF0">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446DF8A">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 w15:restartNumberingAfterBreak="0">
    <w:nsid w:val="0A6E494B"/>
    <w:multiLevelType w:val="hybridMultilevel"/>
    <w:tmpl w:val="2BA6D1E0"/>
    <w:lvl w:ilvl="0" w:tplc="FED260D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C88AC3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64AF3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49C072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C5CC1D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8A3E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0946EB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F2C318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E5C1C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0AB209B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C86A68"/>
    <w:multiLevelType w:val="hybridMultilevel"/>
    <w:tmpl w:val="DF66E294"/>
    <w:lvl w:ilvl="0" w:tplc="DC96F2B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B854C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D88CF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868451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0BEF2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FD0D21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30AE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878D20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A5D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 w15:restartNumberingAfterBreak="0">
    <w:nsid w:val="0EB72C9C"/>
    <w:multiLevelType w:val="hybridMultilevel"/>
    <w:tmpl w:val="2758B87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1565244"/>
    <w:multiLevelType w:val="hybridMultilevel"/>
    <w:tmpl w:val="9CEEDD92"/>
    <w:lvl w:ilvl="0" w:tplc="DFE841E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26AB5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5F667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A8484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88B4A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E3C2F0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9EACC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9D27BE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60E3C6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0" w15:restartNumberingAfterBreak="0">
    <w:nsid w:val="13781E51"/>
    <w:multiLevelType w:val="hybridMultilevel"/>
    <w:tmpl w:val="73167474"/>
    <w:lvl w:ilvl="0" w:tplc="E9DC2E2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04F66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144CA3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FAE9AC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0F0121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82CFA8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2CFC4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D4824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3364E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1" w15:restartNumberingAfterBreak="0">
    <w:nsid w:val="137B031F"/>
    <w:multiLevelType w:val="hybridMultilevel"/>
    <w:tmpl w:val="CC649F9C"/>
    <w:lvl w:ilvl="0" w:tplc="B93EF7C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67454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A4AAD2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4EEFE3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E4822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BD497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CC895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2747BC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4A294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2" w15:restartNumberingAfterBreak="0">
    <w:nsid w:val="160D2F58"/>
    <w:multiLevelType w:val="hybridMultilevel"/>
    <w:tmpl w:val="E05223A8"/>
    <w:lvl w:ilvl="0" w:tplc="28CC89B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A92BD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954CC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D2ED13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BC8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A765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A3CBA5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E3AFB1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D078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3" w15:restartNumberingAfterBreak="0">
    <w:nsid w:val="16561B24"/>
    <w:multiLevelType w:val="hybridMultilevel"/>
    <w:tmpl w:val="F4805DF6"/>
    <w:lvl w:ilvl="0" w:tplc="3704024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01ED3B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52096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D6A85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FFC7BC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54073C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EFC81D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2DA29D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32812F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4" w15:restartNumberingAfterBreak="0">
    <w:nsid w:val="172B0495"/>
    <w:multiLevelType w:val="multilevel"/>
    <w:tmpl w:val="FED03EAA"/>
    <w:name w:val="Heading ABC"/>
    <w:lvl w:ilvl="0">
      <w:start w:val="1"/>
      <w:numFmt w:val="upperLetter"/>
      <w:lvlRestart w:val="0"/>
      <w:pStyle w:val="HeadingABC"/>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965EB9"/>
    <w:multiLevelType w:val="hybridMultilevel"/>
    <w:tmpl w:val="653AE6CC"/>
    <w:lvl w:ilvl="0" w:tplc="9BFEF5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F9CBB0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9C61FB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A4429E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26C878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BAFAE2">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F017AC">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2849F0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200343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6" w15:restartNumberingAfterBreak="0">
    <w:nsid w:val="19AD35EE"/>
    <w:multiLevelType w:val="hybridMultilevel"/>
    <w:tmpl w:val="320A2AB2"/>
    <w:lvl w:ilvl="0" w:tplc="577466D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F214B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F4634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8C42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4AE20B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CC007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8582B8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5C80DE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2F2DFB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7" w15:restartNumberingAfterBreak="0">
    <w:nsid w:val="19E170A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AFC758E"/>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BC161EE"/>
    <w:multiLevelType w:val="hybridMultilevel"/>
    <w:tmpl w:val="81869070"/>
    <w:lvl w:ilvl="0" w:tplc="825A3B0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4CE44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D44382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7C8972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418A8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C382A6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D040D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E87EA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2DE492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0" w15:restartNumberingAfterBreak="0">
    <w:nsid w:val="1C466517"/>
    <w:multiLevelType w:val="hybridMultilevel"/>
    <w:tmpl w:val="D7AA1E1C"/>
    <w:lvl w:ilvl="0" w:tplc="6C3C9E84">
      <w:start w:val="1"/>
      <w:numFmt w:val="decimal"/>
      <w:lvlText w:val="(%1)"/>
      <w:lvlJc w:val="left"/>
      <w:pPr>
        <w:ind w:left="3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D50EDD2">
      <w:start w:val="1"/>
      <w:numFmt w:val="lowerLetter"/>
      <w:lvlText w:val="(%2)"/>
      <w:lvlJc w:val="left"/>
      <w:pPr>
        <w:ind w:left="69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E5E228C">
      <w:start w:val="1"/>
      <w:numFmt w:val="lowerRoman"/>
      <w:lvlText w:val="%3"/>
      <w:lvlJc w:val="left"/>
      <w:pPr>
        <w:ind w:left="14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132B5C6">
      <w:start w:val="1"/>
      <w:numFmt w:val="decimal"/>
      <w:lvlText w:val="%4"/>
      <w:lvlJc w:val="left"/>
      <w:pPr>
        <w:ind w:left="21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0CE370">
      <w:start w:val="1"/>
      <w:numFmt w:val="lowerLetter"/>
      <w:lvlText w:val="%5"/>
      <w:lvlJc w:val="left"/>
      <w:pPr>
        <w:ind w:left="291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F7A3BE0">
      <w:start w:val="1"/>
      <w:numFmt w:val="lowerRoman"/>
      <w:lvlText w:val="%6"/>
      <w:lvlJc w:val="left"/>
      <w:pPr>
        <w:ind w:left="363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765E9E">
      <w:start w:val="1"/>
      <w:numFmt w:val="decimal"/>
      <w:lvlText w:val="%7"/>
      <w:lvlJc w:val="left"/>
      <w:pPr>
        <w:ind w:left="435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B5ADCCC">
      <w:start w:val="1"/>
      <w:numFmt w:val="lowerLetter"/>
      <w:lvlText w:val="%8"/>
      <w:lvlJc w:val="left"/>
      <w:pPr>
        <w:ind w:left="50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7566958">
      <w:start w:val="1"/>
      <w:numFmt w:val="lowerRoman"/>
      <w:lvlText w:val="%9"/>
      <w:lvlJc w:val="left"/>
      <w:pPr>
        <w:ind w:left="57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1" w15:restartNumberingAfterBreak="0">
    <w:nsid w:val="1E8E56D7"/>
    <w:multiLevelType w:val="hybridMultilevel"/>
    <w:tmpl w:val="0F0A70F0"/>
    <w:lvl w:ilvl="0" w:tplc="00005EB8">
      <w:start w:val="1"/>
      <w:numFmt w:val="lowerLetter"/>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22523A5"/>
    <w:multiLevelType w:val="hybridMultilevel"/>
    <w:tmpl w:val="766A2712"/>
    <w:lvl w:ilvl="0" w:tplc="5A0272A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E48D3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2A68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8AAEFA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E38FD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9F89EB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5AA9E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D60B9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9A296B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3" w15:restartNumberingAfterBreak="0">
    <w:nsid w:val="23227E4E"/>
    <w:multiLevelType w:val="hybridMultilevel"/>
    <w:tmpl w:val="93FEF018"/>
    <w:lvl w:ilvl="0" w:tplc="675EF1A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5E699E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F12E96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7CEE5C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A6E7ED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2167F4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A8E925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11C7EE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4262F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4" w15:restartNumberingAfterBreak="0">
    <w:nsid w:val="24190ADC"/>
    <w:multiLevelType w:val="hybridMultilevel"/>
    <w:tmpl w:val="B1BAA7FA"/>
    <w:lvl w:ilvl="0" w:tplc="D356191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C06A6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B52D2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BD4CEF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AAEA2F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C80FAB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D5853D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20A59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DDCD1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5" w15:restartNumberingAfterBreak="0">
    <w:nsid w:val="274E1F0C"/>
    <w:multiLevelType w:val="hybridMultilevel"/>
    <w:tmpl w:val="911A14FE"/>
    <w:lvl w:ilvl="0" w:tplc="CC9896A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4A2212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CBED9E0">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8BA210C">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3422EC2">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B0A403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89C0B8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96ABFD2">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85E6738">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6" w15:restartNumberingAfterBreak="0">
    <w:nsid w:val="2B534622"/>
    <w:multiLevelType w:val="hybridMultilevel"/>
    <w:tmpl w:val="B0702AA2"/>
    <w:lvl w:ilvl="0" w:tplc="E5408E5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5AE86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302A7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15EC1F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96056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10F4C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3AC8DB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4AC3A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7A2B4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7" w15:restartNumberingAfterBreak="0">
    <w:nsid w:val="2CC428C7"/>
    <w:multiLevelType w:val="hybridMultilevel"/>
    <w:tmpl w:val="3B5800CC"/>
    <w:lvl w:ilvl="0" w:tplc="D3063922">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980FF2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61A0B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3EED4D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45A38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30174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EC2E0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360EA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D42D7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8" w15:restartNumberingAfterBreak="0">
    <w:nsid w:val="2CDA55CD"/>
    <w:multiLevelType w:val="hybridMultilevel"/>
    <w:tmpl w:val="E49A8798"/>
    <w:lvl w:ilvl="0" w:tplc="3814D79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02ADB9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1721F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90248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3168D9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9DCA0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A627F3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7E4A91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765D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9" w15:restartNumberingAfterBreak="0">
    <w:nsid w:val="2D374B1A"/>
    <w:multiLevelType w:val="hybridMultilevel"/>
    <w:tmpl w:val="C13838B6"/>
    <w:lvl w:ilvl="0" w:tplc="2620DF3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8167D1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5A7EE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602AE4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762A4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2983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4C6C18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0F6EB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74206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0" w15:restartNumberingAfterBreak="0">
    <w:nsid w:val="2E1C16CF"/>
    <w:multiLevelType w:val="hybridMultilevel"/>
    <w:tmpl w:val="821E5AE0"/>
    <w:lvl w:ilvl="0" w:tplc="C3A41F5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3BEAAE8">
      <w:start w:val="1"/>
      <w:numFmt w:val="lowerRoman"/>
      <w:lvlText w:val="(%2)"/>
      <w:lvlJc w:val="left"/>
      <w:pPr>
        <w:ind w:left="60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18FA02">
      <w:start w:val="1"/>
      <w:numFmt w:val="lowerRoman"/>
      <w:lvlText w:val="%3"/>
      <w:lvlJc w:val="left"/>
      <w:pPr>
        <w:ind w:left="13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4815DE">
      <w:start w:val="1"/>
      <w:numFmt w:val="decimal"/>
      <w:lvlText w:val="%4"/>
      <w:lvlJc w:val="left"/>
      <w:pPr>
        <w:ind w:left="21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E008A6">
      <w:start w:val="1"/>
      <w:numFmt w:val="lowerLetter"/>
      <w:lvlText w:val="%5"/>
      <w:lvlJc w:val="left"/>
      <w:pPr>
        <w:ind w:left="283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840FA22">
      <w:start w:val="1"/>
      <w:numFmt w:val="lowerRoman"/>
      <w:lvlText w:val="%6"/>
      <w:lvlJc w:val="left"/>
      <w:pPr>
        <w:ind w:left="355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7825F0">
      <w:start w:val="1"/>
      <w:numFmt w:val="decimal"/>
      <w:lvlText w:val="%7"/>
      <w:lvlJc w:val="left"/>
      <w:pPr>
        <w:ind w:left="427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E5E4C60">
      <w:start w:val="1"/>
      <w:numFmt w:val="lowerLetter"/>
      <w:lvlText w:val="%8"/>
      <w:lvlJc w:val="left"/>
      <w:pPr>
        <w:ind w:left="49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1EBE26">
      <w:start w:val="1"/>
      <w:numFmt w:val="lowerRoman"/>
      <w:lvlText w:val="%9"/>
      <w:lvlJc w:val="left"/>
      <w:pPr>
        <w:ind w:left="57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1" w15:restartNumberingAfterBreak="0">
    <w:nsid w:val="2EA77838"/>
    <w:multiLevelType w:val="hybridMultilevel"/>
    <w:tmpl w:val="BE0C83E6"/>
    <w:lvl w:ilvl="0" w:tplc="AEF0D60C">
      <w:start w:val="1"/>
      <w:numFmt w:val="decimal"/>
      <w:lvlText w:val="%1."/>
      <w:lvlJc w:val="left"/>
      <w:pPr>
        <w:ind w:left="23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DC08DFC">
      <w:start w:val="1"/>
      <w:numFmt w:val="lowerLetter"/>
      <w:lvlText w:val="(%2)"/>
      <w:lvlJc w:val="left"/>
      <w:pPr>
        <w:ind w:left="52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638096E">
      <w:start w:val="1"/>
      <w:numFmt w:val="lowerRoman"/>
      <w:lvlText w:val="%3"/>
      <w:lvlJc w:val="left"/>
      <w:pPr>
        <w:ind w:left="13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B16C6A2">
      <w:start w:val="1"/>
      <w:numFmt w:val="decimal"/>
      <w:lvlText w:val="%4"/>
      <w:lvlJc w:val="left"/>
      <w:pPr>
        <w:ind w:left="20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6D0BFD2">
      <w:start w:val="1"/>
      <w:numFmt w:val="lowerLetter"/>
      <w:lvlText w:val="%5"/>
      <w:lvlJc w:val="left"/>
      <w:pPr>
        <w:ind w:left="275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188E3D8">
      <w:start w:val="1"/>
      <w:numFmt w:val="lowerRoman"/>
      <w:lvlText w:val="%6"/>
      <w:lvlJc w:val="left"/>
      <w:pPr>
        <w:ind w:left="347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349D8E">
      <w:start w:val="1"/>
      <w:numFmt w:val="decimal"/>
      <w:lvlText w:val="%7"/>
      <w:lvlJc w:val="left"/>
      <w:pPr>
        <w:ind w:left="41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0E538C">
      <w:start w:val="1"/>
      <w:numFmt w:val="lowerLetter"/>
      <w:lvlText w:val="%8"/>
      <w:lvlJc w:val="left"/>
      <w:pPr>
        <w:ind w:left="49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B3EEBA2">
      <w:start w:val="1"/>
      <w:numFmt w:val="lowerRoman"/>
      <w:lvlText w:val="%9"/>
      <w:lvlJc w:val="left"/>
      <w:pPr>
        <w:ind w:left="56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2" w15:restartNumberingAfterBreak="0">
    <w:nsid w:val="2FDB342A"/>
    <w:multiLevelType w:val="hybridMultilevel"/>
    <w:tmpl w:val="E00242B6"/>
    <w:lvl w:ilvl="0" w:tplc="CDF0194E">
      <w:start w:val="1"/>
      <w:numFmt w:val="decimal"/>
      <w:pStyle w:val="Preamble"/>
      <w:lvlText w:val="(%1)"/>
      <w:lvlJc w:val="left"/>
      <w:pPr>
        <w:ind w:left="508"/>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1F765B9C">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E00010C4">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9460386">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A880B7BE">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73FE4A36">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82D801C4">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2B8879E0">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A5A0BAE">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33" w15:restartNumberingAfterBreak="0">
    <w:nsid w:val="30A26CD4"/>
    <w:multiLevelType w:val="hybridMultilevel"/>
    <w:tmpl w:val="B020327E"/>
    <w:lvl w:ilvl="0" w:tplc="5BA05E7A">
      <w:start w:val="1"/>
      <w:numFmt w:val="lowerLetter"/>
      <w:pStyle w:val="parenthesisnumbered"/>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97052B"/>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4B24033"/>
    <w:multiLevelType w:val="hybridMultilevel"/>
    <w:tmpl w:val="298AE910"/>
    <w:lvl w:ilvl="0" w:tplc="AA2E362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F32699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EC662E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CB4420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C38B6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F8412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CA201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A1035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0C02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6" w15:restartNumberingAfterBreak="0">
    <w:nsid w:val="34C11775"/>
    <w:multiLevelType w:val="hybridMultilevel"/>
    <w:tmpl w:val="21786700"/>
    <w:lvl w:ilvl="0" w:tplc="FC5010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EEAB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37C90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DED3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1CA43C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090AFB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19805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89E6A2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DF4790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7" w15:restartNumberingAfterBreak="0">
    <w:nsid w:val="36A76ED5"/>
    <w:multiLevelType w:val="hybridMultilevel"/>
    <w:tmpl w:val="3C783644"/>
    <w:lvl w:ilvl="0" w:tplc="3112108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090DA1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92F9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6B071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B43F8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29E031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082A4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C00C5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70A5D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8" w15:restartNumberingAfterBreak="0">
    <w:nsid w:val="38566C08"/>
    <w:multiLevelType w:val="hybridMultilevel"/>
    <w:tmpl w:val="902E9CF0"/>
    <w:lvl w:ilvl="0" w:tplc="46F0CDF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82E4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D24737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0E6B9B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06E5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B6FDD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5E8F80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8227CF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D50AF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9" w15:restartNumberingAfterBreak="0">
    <w:nsid w:val="38F84210"/>
    <w:multiLevelType w:val="hybridMultilevel"/>
    <w:tmpl w:val="412C9DA2"/>
    <w:lvl w:ilvl="0" w:tplc="C27A404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A0EE06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AC5B2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E2A41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1A82B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AF2A00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0C6F6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8C5D3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896B0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0" w15:restartNumberingAfterBreak="0">
    <w:nsid w:val="3BD05848"/>
    <w:multiLevelType w:val="hybridMultilevel"/>
    <w:tmpl w:val="12AEF370"/>
    <w:lvl w:ilvl="0" w:tplc="A36266B4">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7A00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96C3EB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196EFB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150F88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0B0F9D6">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3F26BE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8E2668A">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5C40A18">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1" w15:restartNumberingAfterBreak="0">
    <w:nsid w:val="3CF66484"/>
    <w:multiLevelType w:val="hybridMultilevel"/>
    <w:tmpl w:val="E75EAAA4"/>
    <w:lvl w:ilvl="0" w:tplc="0AB405A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638A8C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60A8E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50ABE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7EE60D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36AE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8ACFF6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AAA36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5348F5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2" w15:restartNumberingAfterBreak="0">
    <w:nsid w:val="3D41307E"/>
    <w:multiLevelType w:val="hybridMultilevel"/>
    <w:tmpl w:val="FF0CF536"/>
    <w:lvl w:ilvl="0" w:tplc="C9C88AC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A238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7721DF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D8421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F5A662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6D03BA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AB6F41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B1EE5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84899E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3" w15:restartNumberingAfterBreak="0">
    <w:nsid w:val="400675F0"/>
    <w:multiLevelType w:val="hybridMultilevel"/>
    <w:tmpl w:val="A4805298"/>
    <w:lvl w:ilvl="0" w:tplc="E88835D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2942EF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AAECFC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F1AD27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B2A51A6">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EA6BC74">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DC0839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48A5FBC">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830F1C2">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4" w15:restartNumberingAfterBreak="0">
    <w:nsid w:val="41E24344"/>
    <w:multiLevelType w:val="hybridMultilevel"/>
    <w:tmpl w:val="9E14D304"/>
    <w:lvl w:ilvl="0" w:tplc="E9C82A8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7A6FD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CFA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9E5F7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70002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7186C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DE9C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5835B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734728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5" w15:restartNumberingAfterBreak="0">
    <w:nsid w:val="423E7557"/>
    <w:multiLevelType w:val="hybridMultilevel"/>
    <w:tmpl w:val="65527EA0"/>
    <w:lvl w:ilvl="0" w:tplc="FFFFFFFF">
      <w:start w:val="1"/>
      <w:numFmt w:val="decimal"/>
      <w:lvlText w:val="%1."/>
      <w:lvlJc w:val="left"/>
      <w:pPr>
        <w:ind w:left="720" w:hanging="360"/>
      </w:pPr>
    </w:lvl>
    <w:lvl w:ilvl="1" w:tplc="041D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3E73516"/>
    <w:multiLevelType w:val="hybridMultilevel"/>
    <w:tmpl w:val="9F7E0E34"/>
    <w:lvl w:ilvl="0" w:tplc="2F4CC1F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2343C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2F4A64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02038A">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0EC5B70">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C22935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048B96">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A6DAB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A947466">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7" w15:restartNumberingAfterBreak="0">
    <w:nsid w:val="47BA71C1"/>
    <w:multiLevelType w:val="hybridMultilevel"/>
    <w:tmpl w:val="9434095A"/>
    <w:lvl w:ilvl="0" w:tplc="03DEAF1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838697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FB210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80E4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2A67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EB0C98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3401D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2C634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12423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8" w15:restartNumberingAfterBreak="0">
    <w:nsid w:val="487F005F"/>
    <w:multiLevelType w:val="hybridMultilevel"/>
    <w:tmpl w:val="F1B2F156"/>
    <w:lvl w:ilvl="0" w:tplc="79A89D78">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4A4A301F"/>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AB67456"/>
    <w:multiLevelType w:val="hybridMultilevel"/>
    <w:tmpl w:val="D5EC40D0"/>
    <w:lvl w:ilvl="0" w:tplc="CEC05B8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D7AF36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F8DE9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F8D8D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654A6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1323E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C144F2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96418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ADEB2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1" w15:restartNumberingAfterBreak="0">
    <w:nsid w:val="4AE20902"/>
    <w:multiLevelType w:val="hybridMultilevel"/>
    <w:tmpl w:val="6D1C5E66"/>
    <w:lvl w:ilvl="0" w:tplc="C9B828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376829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DFC67B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9D2027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89457F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ED6DD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AAC88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A86151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FE464E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2" w15:restartNumberingAfterBreak="0">
    <w:nsid w:val="4B8D28E8"/>
    <w:multiLevelType w:val="hybridMultilevel"/>
    <w:tmpl w:val="0036646C"/>
    <w:lvl w:ilvl="0" w:tplc="F9C20DD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DE35A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F882D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672D77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4982A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FB48B7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BE227B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75A440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F6DF9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3" w15:restartNumberingAfterBreak="0">
    <w:nsid w:val="4C036124"/>
    <w:multiLevelType w:val="hybridMultilevel"/>
    <w:tmpl w:val="C51E8C2C"/>
    <w:lvl w:ilvl="0" w:tplc="040219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4E84E1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69CF7A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518242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23EE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082B25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46A4E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B8EBA9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1522A0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4" w15:restartNumberingAfterBreak="0">
    <w:nsid w:val="4C7A37CA"/>
    <w:multiLevelType w:val="hybridMultilevel"/>
    <w:tmpl w:val="FB14C668"/>
    <w:lvl w:ilvl="0" w:tplc="0F98A3B2">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1A0485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64C028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AE8D8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F6CEB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848B9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334C87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DEAF3F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42AB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5" w15:restartNumberingAfterBreak="0">
    <w:nsid w:val="4EFC4D09"/>
    <w:multiLevelType w:val="hybridMultilevel"/>
    <w:tmpl w:val="30CC8C70"/>
    <w:lvl w:ilvl="0" w:tplc="3FCE157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586B0D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FDC2E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73220E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6E50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2D0E0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C0FCF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C8EEDF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327C6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6" w15:restartNumberingAfterBreak="0">
    <w:nsid w:val="52944EF4"/>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61F3A9C"/>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7440D1B"/>
    <w:multiLevelType w:val="hybridMultilevel"/>
    <w:tmpl w:val="108C2ECE"/>
    <w:lvl w:ilvl="0" w:tplc="D90C4CD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00C69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4279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5EA4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F2933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C026C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70CD8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A86C2B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DAC0C5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9" w15:restartNumberingAfterBreak="0">
    <w:nsid w:val="5744141D"/>
    <w:multiLevelType w:val="hybridMultilevel"/>
    <w:tmpl w:val="8DB62B9A"/>
    <w:lvl w:ilvl="0" w:tplc="38601336">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4DEFD5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8BC0F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D639B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A0C287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2D4FBA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7463D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89CD1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5CB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0" w15:restartNumberingAfterBreak="0">
    <w:nsid w:val="583D68C2"/>
    <w:multiLevelType w:val="hybridMultilevel"/>
    <w:tmpl w:val="44167FC6"/>
    <w:lvl w:ilvl="0" w:tplc="2C5E6DE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370F8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86953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46A5C6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CECD3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5221A8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07292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09EC4B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0C4594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1" w15:restartNumberingAfterBreak="0">
    <w:nsid w:val="585875CD"/>
    <w:multiLevelType w:val="hybridMultilevel"/>
    <w:tmpl w:val="FB6E764E"/>
    <w:lvl w:ilvl="0" w:tplc="085AA60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BC20E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D05EB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876BDC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27643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356029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5A8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94ED63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88F3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2" w15:restartNumberingAfterBreak="0">
    <w:nsid w:val="59734748"/>
    <w:multiLevelType w:val="hybridMultilevel"/>
    <w:tmpl w:val="9EAA7900"/>
    <w:lvl w:ilvl="0" w:tplc="83780B6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1B8326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7F6AD2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6908B0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8B4846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306F4F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858D00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0F491A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F8C41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3" w15:restartNumberingAfterBreak="0">
    <w:nsid w:val="5B1E6A0E"/>
    <w:multiLevelType w:val="hybridMultilevel"/>
    <w:tmpl w:val="AE2EA950"/>
    <w:lvl w:ilvl="0" w:tplc="D1BC9B8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940B59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CFE63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C3EB34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C2AC4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DA09C5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146EB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80248D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A346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4" w15:restartNumberingAfterBreak="0">
    <w:nsid w:val="5D60669B"/>
    <w:multiLevelType w:val="singleLevel"/>
    <w:tmpl w:val="A97ED7DE"/>
    <w:name w:val="Dash 3"/>
    <w:lvl w:ilvl="0">
      <w:start w:val="1"/>
      <w:numFmt w:val="bullet"/>
      <w:lvlRestart w:val="0"/>
      <w:pStyle w:val="Dash3"/>
      <w:lvlText w:val="–"/>
      <w:lvlJc w:val="left"/>
      <w:pPr>
        <w:tabs>
          <w:tab w:val="num" w:pos="2268"/>
        </w:tabs>
        <w:ind w:left="2268" w:hanging="567"/>
      </w:pPr>
    </w:lvl>
  </w:abstractNum>
  <w:abstractNum w:abstractNumId="65" w15:restartNumberingAfterBreak="0">
    <w:nsid w:val="5F1151C3"/>
    <w:multiLevelType w:val="hybridMultilevel"/>
    <w:tmpl w:val="044E913C"/>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584AA240">
      <w:start w:val="1"/>
      <w:numFmt w:val="decimal"/>
      <w:lvlText w:val="%2."/>
      <w:lvlJc w:val="left"/>
      <w:pPr>
        <w:ind w:left="1935" w:hanging="855"/>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26C1B3E"/>
    <w:multiLevelType w:val="hybridMultilevel"/>
    <w:tmpl w:val="A07C2B9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675611AE"/>
    <w:multiLevelType w:val="hybridMultilevel"/>
    <w:tmpl w:val="027CA8B4"/>
    <w:lvl w:ilvl="0" w:tplc="6E0066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8BC604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49AC1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C456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842E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41830F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9A87C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BBE6B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7A843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8" w15:restartNumberingAfterBreak="0">
    <w:nsid w:val="6A99374D"/>
    <w:multiLevelType w:val="hybridMultilevel"/>
    <w:tmpl w:val="6F3CEA3A"/>
    <w:lvl w:ilvl="0" w:tplc="5B9AA48C">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C1CC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561A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46C240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35C31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78260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264401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3247CE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39E62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9" w15:restartNumberingAfterBreak="0">
    <w:nsid w:val="6B212C86"/>
    <w:multiLevelType w:val="hybridMultilevel"/>
    <w:tmpl w:val="7B40E22C"/>
    <w:lvl w:ilvl="0" w:tplc="4AE0EC1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33836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C6019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75A26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AD63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5D0094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744E7B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5BA11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510C85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0" w15:restartNumberingAfterBreak="0">
    <w:nsid w:val="6D837E89"/>
    <w:multiLevelType w:val="hybridMultilevel"/>
    <w:tmpl w:val="5C967FBE"/>
    <w:lvl w:ilvl="0" w:tplc="36501E1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30848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2228E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168EB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C98DC1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0CE0DF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354F74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A6EE3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9B0FC1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1" w15:restartNumberingAfterBreak="0">
    <w:nsid w:val="6DE06B5F"/>
    <w:multiLevelType w:val="hybridMultilevel"/>
    <w:tmpl w:val="D0D88866"/>
    <w:lvl w:ilvl="0" w:tplc="5B3EB4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A589B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37264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AF88BB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8E6035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0BE5FE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E381E2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460CC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40429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2" w15:restartNumberingAfterBreak="0">
    <w:nsid w:val="6F4572A6"/>
    <w:multiLevelType w:val="hybridMultilevel"/>
    <w:tmpl w:val="47064672"/>
    <w:lvl w:ilvl="0" w:tplc="013CC2C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39E2D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0148A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AA288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08C36D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6F8B72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9B214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3BCE2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6FE4D7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3" w15:restartNumberingAfterBreak="0">
    <w:nsid w:val="6F9A4213"/>
    <w:multiLevelType w:val="hybridMultilevel"/>
    <w:tmpl w:val="164EFD28"/>
    <w:lvl w:ilvl="0" w:tplc="69B6FF5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2A6E04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2488F74">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DB4DBC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A8845A2">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9288EA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942798">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BACA9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DE28FCA">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4" w15:restartNumberingAfterBreak="0">
    <w:nsid w:val="7078736C"/>
    <w:multiLevelType w:val="hybridMultilevel"/>
    <w:tmpl w:val="7E68F87E"/>
    <w:lvl w:ilvl="0" w:tplc="8E3AB812">
      <w:start w:val="5"/>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8EE68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0DE7FC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C9ED96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74221A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020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850F3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7E02A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EFCA23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5" w15:restartNumberingAfterBreak="0">
    <w:nsid w:val="716F0EF0"/>
    <w:multiLevelType w:val="hybridMultilevel"/>
    <w:tmpl w:val="798E9A84"/>
    <w:lvl w:ilvl="0" w:tplc="5E06735E">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B5C0AC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122980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EE066C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E70DA4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FA08E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2FEC30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DC428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DF4C3F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6" w15:restartNumberingAfterBreak="0">
    <w:nsid w:val="72766093"/>
    <w:multiLevelType w:val="hybridMultilevel"/>
    <w:tmpl w:val="43EC4A24"/>
    <w:lvl w:ilvl="0" w:tplc="D0D892F4">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206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4B6A51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198714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7A899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5C48A3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55018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0FA892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DA2B77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7" w15:restartNumberingAfterBreak="0">
    <w:nsid w:val="72E17D23"/>
    <w:multiLevelType w:val="hybridMultilevel"/>
    <w:tmpl w:val="1CC8657C"/>
    <w:lvl w:ilvl="0" w:tplc="BD8A080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400490">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92D29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92E4748">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FE63C6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C705AD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BF6AC9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4BCA95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00A5F7C">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8" w15:restartNumberingAfterBreak="0">
    <w:nsid w:val="73317ED5"/>
    <w:multiLevelType w:val="hybridMultilevel"/>
    <w:tmpl w:val="187C8DF4"/>
    <w:lvl w:ilvl="0" w:tplc="3A16E0B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B033B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620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C425A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756109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18923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7A674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426AE0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500A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9" w15:restartNumberingAfterBreak="0">
    <w:nsid w:val="734A267C"/>
    <w:multiLevelType w:val="hybridMultilevel"/>
    <w:tmpl w:val="2C1EC0A0"/>
    <w:lvl w:ilvl="0" w:tplc="3D681C1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AB88EA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56A03D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56AE97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1469F4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7D6541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2FEBF1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EB891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220D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0" w15:restartNumberingAfterBreak="0">
    <w:nsid w:val="7430386A"/>
    <w:multiLevelType w:val="hybridMultilevel"/>
    <w:tmpl w:val="0DFA9942"/>
    <w:lvl w:ilvl="0" w:tplc="9496C5C8">
      <w:start w:val="1"/>
      <w:numFmt w:val="decimal"/>
      <w:pStyle w:val="definition"/>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ED068810">
      <w:start w:val="1"/>
      <w:numFmt w:val="lowerLetter"/>
      <w:lvlText w:val="(%2)"/>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4D43059"/>
    <w:multiLevelType w:val="hybridMultilevel"/>
    <w:tmpl w:val="2C0AFD78"/>
    <w:lvl w:ilvl="0" w:tplc="9724CD9C">
      <w:start w:val="7"/>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24E5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4561A2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87241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3A0B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162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D0E3FC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576E06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B9AFCA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2" w15:restartNumberingAfterBreak="0">
    <w:nsid w:val="76B00A8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715269E"/>
    <w:multiLevelType w:val="hybridMultilevel"/>
    <w:tmpl w:val="5008A3BC"/>
    <w:lvl w:ilvl="0" w:tplc="DAA8F8F6">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B8EB7B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EA4E10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39883D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A4C257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CA8F5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3D2D83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7A0D7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6C0B6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4" w15:restartNumberingAfterBreak="0">
    <w:nsid w:val="77664436"/>
    <w:multiLevelType w:val="hybridMultilevel"/>
    <w:tmpl w:val="3A4AA688"/>
    <w:lvl w:ilvl="0" w:tplc="20C8077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CBEF55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4C2E27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D20EA0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586F1B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E5E72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A2A62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9667C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AA134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5" w15:restartNumberingAfterBreak="0">
    <w:nsid w:val="782F6E4F"/>
    <w:multiLevelType w:val="hybridMultilevel"/>
    <w:tmpl w:val="5AB68102"/>
    <w:lvl w:ilvl="0" w:tplc="D224520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E8418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E6AC6A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F62518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AB2C21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1B884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1E8E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14184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A966B0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6" w15:restartNumberingAfterBreak="0">
    <w:nsid w:val="7B070142"/>
    <w:multiLevelType w:val="hybridMultilevel"/>
    <w:tmpl w:val="DE923DB4"/>
    <w:lvl w:ilvl="0" w:tplc="7092EE7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4E2450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C4AA33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406BE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B16B5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2DCCC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91AAA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BDEA4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65AF1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7" w15:restartNumberingAfterBreak="0">
    <w:nsid w:val="7B3151C3"/>
    <w:multiLevelType w:val="hybridMultilevel"/>
    <w:tmpl w:val="F1B2F156"/>
    <w:lvl w:ilvl="0" w:tplc="FFFFFFFF">
      <w:start w:val="1"/>
      <w:numFmt w:val="lowerRoman"/>
      <w:lvlText w:val="(%1)"/>
      <w:lvlJc w:val="left"/>
      <w:pPr>
        <w:ind w:left="144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BF36F5B"/>
    <w:multiLevelType w:val="hybridMultilevel"/>
    <w:tmpl w:val="8582749A"/>
    <w:lvl w:ilvl="0" w:tplc="B0A2B83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C9816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7AE8D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746C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FB0E3F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F149FF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39E52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5B027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FE77C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89" w15:restartNumberingAfterBreak="0">
    <w:nsid w:val="7C593368"/>
    <w:multiLevelType w:val="hybridMultilevel"/>
    <w:tmpl w:val="9F667D8A"/>
    <w:lvl w:ilvl="0" w:tplc="829883CE">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310A36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EE6ED6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28EEA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44EEC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CF28F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C5E86F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5A800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758E3B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0" w15:restartNumberingAfterBreak="0">
    <w:nsid w:val="7CB463F0"/>
    <w:multiLevelType w:val="hybridMultilevel"/>
    <w:tmpl w:val="6A48D200"/>
    <w:lvl w:ilvl="0" w:tplc="E83E480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8D61F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1DE7B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BB6EED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4A6CAE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E0CE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296F57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1FCDFF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208BAB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1" w15:restartNumberingAfterBreak="0">
    <w:nsid w:val="7D920E2B"/>
    <w:multiLevelType w:val="hybridMultilevel"/>
    <w:tmpl w:val="6EB0E1AC"/>
    <w:lvl w:ilvl="0" w:tplc="171E5CA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A86440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3F2F15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B5E069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F9A6BE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0AAD10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12444F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A4EF78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EF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2" w15:restartNumberingAfterBreak="0">
    <w:nsid w:val="7DAE4FFB"/>
    <w:multiLevelType w:val="hybridMultilevel"/>
    <w:tmpl w:val="2974CD5A"/>
    <w:lvl w:ilvl="0" w:tplc="A1D04FF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D9ED06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CF606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77206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B4A945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A7491E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D0C52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DE44C7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DC63B3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3" w15:restartNumberingAfterBreak="0">
    <w:nsid w:val="7ECE0AA9"/>
    <w:multiLevelType w:val="hybridMultilevel"/>
    <w:tmpl w:val="6A40798C"/>
    <w:lvl w:ilvl="0" w:tplc="6C3C9E84">
      <w:start w:val="1"/>
      <w:numFmt w:val="decimal"/>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4" w15:restartNumberingAfterBreak="0">
    <w:nsid w:val="7ED05862"/>
    <w:multiLevelType w:val="hybridMultilevel"/>
    <w:tmpl w:val="EBD4B44E"/>
    <w:lvl w:ilvl="0" w:tplc="8B7234DA">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5B05E5C">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A98D73A">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DBC1CA2">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E2CD53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DA046F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6C03FC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6144D12">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924C64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5" w15:restartNumberingAfterBreak="0">
    <w:nsid w:val="7F9F4676"/>
    <w:multiLevelType w:val="hybridMultilevel"/>
    <w:tmpl w:val="A79EC96C"/>
    <w:lvl w:ilvl="0" w:tplc="C4EADA80">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BC4B6C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5698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4FC139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6EDD0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CBE09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958E1E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156AB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3A25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6" w15:restartNumberingAfterBreak="0">
    <w:nsid w:val="7FCF6B00"/>
    <w:multiLevelType w:val="hybridMultilevel"/>
    <w:tmpl w:val="9304AB3A"/>
    <w:lvl w:ilvl="0" w:tplc="5A0272A6">
      <w:start w:val="1"/>
      <w:numFmt w:val="lowerLetter"/>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622860">
    <w:abstractNumId w:val="32"/>
  </w:num>
  <w:num w:numId="2" w16cid:durableId="732435757">
    <w:abstractNumId w:val="22"/>
  </w:num>
  <w:num w:numId="3" w16cid:durableId="1892421616">
    <w:abstractNumId w:val="79"/>
  </w:num>
  <w:num w:numId="4" w16cid:durableId="56362174">
    <w:abstractNumId w:val="20"/>
  </w:num>
  <w:num w:numId="5" w16cid:durableId="1009332166">
    <w:abstractNumId w:val="62"/>
  </w:num>
  <w:num w:numId="6" w16cid:durableId="1528449459">
    <w:abstractNumId w:val="84"/>
  </w:num>
  <w:num w:numId="7" w16cid:durableId="698243191">
    <w:abstractNumId w:val="47"/>
  </w:num>
  <w:num w:numId="8" w16cid:durableId="1540702761">
    <w:abstractNumId w:val="25"/>
  </w:num>
  <w:num w:numId="9" w16cid:durableId="2104639797">
    <w:abstractNumId w:val="0"/>
  </w:num>
  <w:num w:numId="10" w16cid:durableId="104466643">
    <w:abstractNumId w:val="60"/>
  </w:num>
  <w:num w:numId="11" w16cid:durableId="206531873">
    <w:abstractNumId w:val="50"/>
  </w:num>
  <w:num w:numId="12" w16cid:durableId="1974167591">
    <w:abstractNumId w:val="30"/>
  </w:num>
  <w:num w:numId="13" w16cid:durableId="80104245">
    <w:abstractNumId w:val="89"/>
  </w:num>
  <w:num w:numId="14" w16cid:durableId="627013513">
    <w:abstractNumId w:val="69"/>
  </w:num>
  <w:num w:numId="15" w16cid:durableId="80683781">
    <w:abstractNumId w:val="42"/>
  </w:num>
  <w:num w:numId="16" w16cid:durableId="302930648">
    <w:abstractNumId w:val="63"/>
  </w:num>
  <w:num w:numId="17" w16cid:durableId="1285848424">
    <w:abstractNumId w:val="77"/>
  </w:num>
  <w:num w:numId="18" w16cid:durableId="1607083419">
    <w:abstractNumId w:val="46"/>
  </w:num>
  <w:num w:numId="19" w16cid:durableId="1610507338">
    <w:abstractNumId w:val="15"/>
  </w:num>
  <w:num w:numId="20" w16cid:durableId="577903010">
    <w:abstractNumId w:val="73"/>
  </w:num>
  <w:num w:numId="21" w16cid:durableId="63259806">
    <w:abstractNumId w:val="81"/>
  </w:num>
  <w:num w:numId="22" w16cid:durableId="569928959">
    <w:abstractNumId w:val="58"/>
  </w:num>
  <w:num w:numId="23" w16cid:durableId="402410628">
    <w:abstractNumId w:val="38"/>
  </w:num>
  <w:num w:numId="24" w16cid:durableId="598417738">
    <w:abstractNumId w:val="51"/>
  </w:num>
  <w:num w:numId="25" w16cid:durableId="689721804">
    <w:abstractNumId w:val="41"/>
  </w:num>
  <w:num w:numId="26" w16cid:durableId="55710506">
    <w:abstractNumId w:val="35"/>
  </w:num>
  <w:num w:numId="27" w16cid:durableId="1301226029">
    <w:abstractNumId w:val="59"/>
  </w:num>
  <w:num w:numId="28" w16cid:durableId="1240822401">
    <w:abstractNumId w:val="74"/>
  </w:num>
  <w:num w:numId="29" w16cid:durableId="365761916">
    <w:abstractNumId w:val="10"/>
  </w:num>
  <w:num w:numId="30" w16cid:durableId="954946508">
    <w:abstractNumId w:val="85"/>
  </w:num>
  <w:num w:numId="31" w16cid:durableId="1163858696">
    <w:abstractNumId w:val="1"/>
  </w:num>
  <w:num w:numId="32" w16cid:durableId="1623729651">
    <w:abstractNumId w:val="52"/>
  </w:num>
  <w:num w:numId="33" w16cid:durableId="288055550">
    <w:abstractNumId w:val="53"/>
  </w:num>
  <w:num w:numId="34" w16cid:durableId="416828865">
    <w:abstractNumId w:val="29"/>
  </w:num>
  <w:num w:numId="35" w16cid:durableId="1752922806">
    <w:abstractNumId w:val="68"/>
  </w:num>
  <w:num w:numId="36" w16cid:durableId="1086221789">
    <w:abstractNumId w:val="26"/>
  </w:num>
  <w:num w:numId="37" w16cid:durableId="1970746569">
    <w:abstractNumId w:val="24"/>
  </w:num>
  <w:num w:numId="38" w16cid:durableId="1165046558">
    <w:abstractNumId w:val="4"/>
  </w:num>
  <w:num w:numId="39" w16cid:durableId="480466616">
    <w:abstractNumId w:val="27"/>
  </w:num>
  <w:num w:numId="40" w16cid:durableId="1617591501">
    <w:abstractNumId w:val="70"/>
  </w:num>
  <w:num w:numId="41" w16cid:durableId="936475187">
    <w:abstractNumId w:val="78"/>
  </w:num>
  <w:num w:numId="42" w16cid:durableId="1874921271">
    <w:abstractNumId w:val="92"/>
  </w:num>
  <w:num w:numId="43" w16cid:durableId="1139568479">
    <w:abstractNumId w:val="86"/>
  </w:num>
  <w:num w:numId="44" w16cid:durableId="1993824162">
    <w:abstractNumId w:val="12"/>
  </w:num>
  <w:num w:numId="45" w16cid:durableId="1668442158">
    <w:abstractNumId w:val="5"/>
  </w:num>
  <w:num w:numId="46" w16cid:durableId="129909865">
    <w:abstractNumId w:val="13"/>
  </w:num>
  <w:num w:numId="47" w16cid:durableId="524447136">
    <w:abstractNumId w:val="16"/>
  </w:num>
  <w:num w:numId="48" w16cid:durableId="1727951955">
    <w:abstractNumId w:val="9"/>
  </w:num>
  <w:num w:numId="49" w16cid:durableId="611522588">
    <w:abstractNumId w:val="61"/>
  </w:num>
  <w:num w:numId="50" w16cid:durableId="163202448">
    <w:abstractNumId w:val="54"/>
  </w:num>
  <w:num w:numId="51" w16cid:durableId="880362950">
    <w:abstractNumId w:val="55"/>
  </w:num>
  <w:num w:numId="52" w16cid:durableId="209733770">
    <w:abstractNumId w:val="75"/>
  </w:num>
  <w:num w:numId="53" w16cid:durableId="1412577276">
    <w:abstractNumId w:val="28"/>
  </w:num>
  <w:num w:numId="54" w16cid:durableId="425078917">
    <w:abstractNumId w:val="37"/>
  </w:num>
  <w:num w:numId="55" w16cid:durableId="937835427">
    <w:abstractNumId w:val="39"/>
  </w:num>
  <w:num w:numId="56" w16cid:durableId="454838098">
    <w:abstractNumId w:val="72"/>
  </w:num>
  <w:num w:numId="57" w16cid:durableId="1213229755">
    <w:abstractNumId w:val="23"/>
  </w:num>
  <w:num w:numId="58" w16cid:durableId="95254214">
    <w:abstractNumId w:val="90"/>
  </w:num>
  <w:num w:numId="59" w16cid:durableId="179710110">
    <w:abstractNumId w:val="36"/>
  </w:num>
  <w:num w:numId="60" w16cid:durableId="1247766741">
    <w:abstractNumId w:val="76"/>
  </w:num>
  <w:num w:numId="61" w16cid:durableId="1800611469">
    <w:abstractNumId w:val="71"/>
  </w:num>
  <w:num w:numId="62" w16cid:durableId="475683604">
    <w:abstractNumId w:val="67"/>
  </w:num>
  <w:num w:numId="63" w16cid:durableId="2084794340">
    <w:abstractNumId w:val="7"/>
  </w:num>
  <w:num w:numId="64" w16cid:durableId="1411078981">
    <w:abstractNumId w:val="88"/>
  </w:num>
  <w:num w:numId="65" w16cid:durableId="1228800561">
    <w:abstractNumId w:val="44"/>
  </w:num>
  <w:num w:numId="66" w16cid:durableId="750006430">
    <w:abstractNumId w:val="83"/>
  </w:num>
  <w:num w:numId="67" w16cid:durableId="2095475042">
    <w:abstractNumId w:val="91"/>
  </w:num>
  <w:num w:numId="68" w16cid:durableId="2129859760">
    <w:abstractNumId w:val="19"/>
  </w:num>
  <w:num w:numId="69" w16cid:durableId="98990143">
    <w:abstractNumId w:val="11"/>
  </w:num>
  <w:num w:numId="70" w16cid:durableId="1456020393">
    <w:abstractNumId w:val="95"/>
  </w:num>
  <w:num w:numId="71" w16cid:durableId="1231766794">
    <w:abstractNumId w:val="43"/>
  </w:num>
  <w:num w:numId="72" w16cid:durableId="2074697549">
    <w:abstractNumId w:val="31"/>
  </w:num>
  <w:num w:numId="73" w16cid:durableId="826558500">
    <w:abstractNumId w:val="40"/>
  </w:num>
  <w:num w:numId="74" w16cid:durableId="873688900">
    <w:abstractNumId w:val="94"/>
  </w:num>
  <w:num w:numId="75" w16cid:durableId="1762801407">
    <w:abstractNumId w:val="8"/>
  </w:num>
  <w:num w:numId="76" w16cid:durableId="802583341">
    <w:abstractNumId w:val="96"/>
  </w:num>
  <w:num w:numId="77" w16cid:durableId="1588611166">
    <w:abstractNumId w:val="3"/>
  </w:num>
  <w:num w:numId="78" w16cid:durableId="1609384330">
    <w:abstractNumId w:val="2"/>
  </w:num>
  <w:num w:numId="79" w16cid:durableId="534119166">
    <w:abstractNumId w:val="93"/>
  </w:num>
  <w:num w:numId="80" w16cid:durableId="2021856370">
    <w:abstractNumId w:val="80"/>
  </w:num>
  <w:num w:numId="81" w16cid:durableId="713429806">
    <w:abstractNumId w:val="21"/>
  </w:num>
  <w:num w:numId="82" w16cid:durableId="127208763">
    <w:abstractNumId w:val="33"/>
  </w:num>
  <w:num w:numId="83" w16cid:durableId="1841845015">
    <w:abstractNumId w:val="80"/>
  </w:num>
  <w:num w:numId="84" w16cid:durableId="1565532556">
    <w:abstractNumId w:val="80"/>
  </w:num>
  <w:num w:numId="85" w16cid:durableId="1275595798">
    <w:abstractNumId w:val="3"/>
  </w:num>
  <w:num w:numId="86" w16cid:durableId="672952527">
    <w:abstractNumId w:val="3"/>
  </w:num>
  <w:num w:numId="87" w16cid:durableId="612057028">
    <w:abstractNumId w:val="3"/>
  </w:num>
  <w:num w:numId="88" w16cid:durableId="200090583">
    <w:abstractNumId w:val="3"/>
  </w:num>
  <w:num w:numId="89" w16cid:durableId="167328916">
    <w:abstractNumId w:val="80"/>
  </w:num>
  <w:num w:numId="90" w16cid:durableId="191966094">
    <w:abstractNumId w:val="80"/>
  </w:num>
  <w:num w:numId="91" w16cid:durableId="1946690919">
    <w:abstractNumId w:val="3"/>
  </w:num>
  <w:num w:numId="92" w16cid:durableId="1056048785">
    <w:abstractNumId w:val="2"/>
    <w:lvlOverride w:ilvl="0">
      <w:startOverride w:val="1"/>
    </w:lvlOverride>
  </w:num>
  <w:num w:numId="93" w16cid:durableId="1128937886">
    <w:abstractNumId w:val="2"/>
    <w:lvlOverride w:ilvl="0">
      <w:startOverride w:val="1"/>
    </w:lvlOverride>
  </w:num>
  <w:num w:numId="94" w16cid:durableId="1879321256">
    <w:abstractNumId w:val="2"/>
    <w:lvlOverride w:ilvl="0">
      <w:startOverride w:val="1"/>
    </w:lvlOverride>
  </w:num>
  <w:num w:numId="95" w16cid:durableId="342709823">
    <w:abstractNumId w:val="3"/>
    <w:lvlOverride w:ilvl="0">
      <w:startOverride w:val="1"/>
    </w:lvlOverride>
  </w:num>
  <w:num w:numId="96" w16cid:durableId="640228174">
    <w:abstractNumId w:val="3"/>
  </w:num>
  <w:num w:numId="97" w16cid:durableId="1978759315">
    <w:abstractNumId w:val="3"/>
  </w:num>
  <w:num w:numId="98" w16cid:durableId="673798208">
    <w:abstractNumId w:val="3"/>
    <w:lvlOverride w:ilvl="0">
      <w:startOverride w:val="1"/>
    </w:lvlOverride>
  </w:num>
  <w:num w:numId="99" w16cid:durableId="1213268608">
    <w:abstractNumId w:val="3"/>
  </w:num>
  <w:num w:numId="100" w16cid:durableId="1811551852">
    <w:abstractNumId w:val="3"/>
  </w:num>
  <w:num w:numId="101" w16cid:durableId="607859322">
    <w:abstractNumId w:val="3"/>
  </w:num>
  <w:num w:numId="102" w16cid:durableId="1162235147">
    <w:abstractNumId w:val="3"/>
  </w:num>
  <w:num w:numId="103" w16cid:durableId="1856308978">
    <w:abstractNumId w:val="3"/>
  </w:num>
  <w:num w:numId="104" w16cid:durableId="1872108386">
    <w:abstractNumId w:val="33"/>
    <w:lvlOverride w:ilvl="0">
      <w:startOverride w:val="1"/>
    </w:lvlOverride>
  </w:num>
  <w:num w:numId="105" w16cid:durableId="1445268478">
    <w:abstractNumId w:val="33"/>
  </w:num>
  <w:num w:numId="106" w16cid:durableId="706953031">
    <w:abstractNumId w:val="33"/>
  </w:num>
  <w:num w:numId="107" w16cid:durableId="1754551352">
    <w:abstractNumId w:val="33"/>
  </w:num>
  <w:num w:numId="108" w16cid:durableId="1566839915">
    <w:abstractNumId w:val="33"/>
  </w:num>
  <w:num w:numId="109" w16cid:durableId="1999113314">
    <w:abstractNumId w:val="33"/>
    <w:lvlOverride w:ilvl="0">
      <w:startOverride w:val="1"/>
    </w:lvlOverride>
  </w:num>
  <w:num w:numId="110" w16cid:durableId="32779937">
    <w:abstractNumId w:val="33"/>
  </w:num>
  <w:num w:numId="111" w16cid:durableId="1907493934">
    <w:abstractNumId w:val="33"/>
    <w:lvlOverride w:ilvl="0">
      <w:startOverride w:val="1"/>
    </w:lvlOverride>
  </w:num>
  <w:num w:numId="112" w16cid:durableId="946542419">
    <w:abstractNumId w:val="33"/>
  </w:num>
  <w:num w:numId="113" w16cid:durableId="1994601454">
    <w:abstractNumId w:val="33"/>
    <w:lvlOverride w:ilvl="0">
      <w:startOverride w:val="1"/>
    </w:lvlOverride>
  </w:num>
  <w:num w:numId="114" w16cid:durableId="2070498304">
    <w:abstractNumId w:val="33"/>
  </w:num>
  <w:num w:numId="115" w16cid:durableId="459961154">
    <w:abstractNumId w:val="33"/>
    <w:lvlOverride w:ilvl="0">
      <w:startOverride w:val="1"/>
    </w:lvlOverride>
  </w:num>
  <w:num w:numId="116" w16cid:durableId="825365779">
    <w:abstractNumId w:val="2"/>
    <w:lvlOverride w:ilvl="0">
      <w:startOverride w:val="1"/>
    </w:lvlOverride>
  </w:num>
  <w:num w:numId="117" w16cid:durableId="456221605">
    <w:abstractNumId w:val="33"/>
  </w:num>
  <w:num w:numId="118" w16cid:durableId="273901619">
    <w:abstractNumId w:val="33"/>
    <w:lvlOverride w:ilvl="0">
      <w:startOverride w:val="1"/>
    </w:lvlOverride>
  </w:num>
  <w:num w:numId="119" w16cid:durableId="792864873">
    <w:abstractNumId w:val="3"/>
  </w:num>
  <w:num w:numId="120" w16cid:durableId="1526362261">
    <w:abstractNumId w:val="48"/>
  </w:num>
  <w:num w:numId="121" w16cid:durableId="144130366">
    <w:abstractNumId w:val="3"/>
  </w:num>
  <w:num w:numId="122" w16cid:durableId="1248540015">
    <w:abstractNumId w:val="33"/>
  </w:num>
  <w:num w:numId="123" w16cid:durableId="1668172137">
    <w:abstractNumId w:val="2"/>
    <w:lvlOverride w:ilvl="0">
      <w:startOverride w:val="1"/>
    </w:lvlOverride>
  </w:num>
  <w:num w:numId="124" w16cid:durableId="104427926">
    <w:abstractNumId w:val="2"/>
    <w:lvlOverride w:ilvl="0">
      <w:startOverride w:val="1"/>
    </w:lvlOverride>
  </w:num>
  <w:num w:numId="125" w16cid:durableId="282660620">
    <w:abstractNumId w:val="33"/>
  </w:num>
  <w:num w:numId="126" w16cid:durableId="798688107">
    <w:abstractNumId w:val="33"/>
    <w:lvlOverride w:ilvl="0">
      <w:startOverride w:val="1"/>
    </w:lvlOverride>
  </w:num>
  <w:num w:numId="127" w16cid:durableId="1908760267">
    <w:abstractNumId w:val="33"/>
  </w:num>
  <w:num w:numId="128" w16cid:durableId="782043944">
    <w:abstractNumId w:val="2"/>
    <w:lvlOverride w:ilvl="0">
      <w:startOverride w:val="1"/>
    </w:lvlOverride>
  </w:num>
  <w:num w:numId="129" w16cid:durableId="653607102">
    <w:abstractNumId w:val="2"/>
    <w:lvlOverride w:ilvl="0">
      <w:startOverride w:val="1"/>
    </w:lvlOverride>
  </w:num>
  <w:num w:numId="130" w16cid:durableId="1443111206">
    <w:abstractNumId w:val="2"/>
    <w:lvlOverride w:ilvl="0">
      <w:startOverride w:val="1"/>
    </w:lvlOverride>
  </w:num>
  <w:num w:numId="131" w16cid:durableId="191312695">
    <w:abstractNumId w:val="33"/>
  </w:num>
  <w:num w:numId="132" w16cid:durableId="554317868">
    <w:abstractNumId w:val="33"/>
    <w:lvlOverride w:ilvl="0">
      <w:startOverride w:val="1"/>
    </w:lvlOverride>
  </w:num>
  <w:num w:numId="133" w16cid:durableId="283849440">
    <w:abstractNumId w:val="33"/>
  </w:num>
  <w:num w:numId="134" w16cid:durableId="926117621">
    <w:abstractNumId w:val="33"/>
    <w:lvlOverride w:ilvl="0">
      <w:startOverride w:val="1"/>
    </w:lvlOverride>
  </w:num>
  <w:num w:numId="135" w16cid:durableId="1133523541">
    <w:abstractNumId w:val="33"/>
  </w:num>
  <w:num w:numId="136" w16cid:durableId="700010967">
    <w:abstractNumId w:val="3"/>
  </w:num>
  <w:num w:numId="137" w16cid:durableId="1482188059">
    <w:abstractNumId w:val="17"/>
  </w:num>
  <w:num w:numId="138" w16cid:durableId="984161226">
    <w:abstractNumId w:val="2"/>
    <w:lvlOverride w:ilvl="0">
      <w:startOverride w:val="1"/>
    </w:lvlOverride>
  </w:num>
  <w:num w:numId="139" w16cid:durableId="376511539">
    <w:abstractNumId w:val="33"/>
  </w:num>
  <w:num w:numId="140" w16cid:durableId="682707943">
    <w:abstractNumId w:val="33"/>
    <w:lvlOverride w:ilvl="0">
      <w:startOverride w:val="1"/>
    </w:lvlOverride>
  </w:num>
  <w:num w:numId="141" w16cid:durableId="686176887">
    <w:abstractNumId w:val="33"/>
  </w:num>
  <w:num w:numId="142" w16cid:durableId="952784799">
    <w:abstractNumId w:val="33"/>
    <w:lvlOverride w:ilvl="0">
      <w:startOverride w:val="1"/>
    </w:lvlOverride>
  </w:num>
  <w:num w:numId="143" w16cid:durableId="1677028195">
    <w:abstractNumId w:val="33"/>
  </w:num>
  <w:num w:numId="144" w16cid:durableId="1640570327">
    <w:abstractNumId w:val="33"/>
    <w:lvlOverride w:ilvl="0">
      <w:startOverride w:val="1"/>
    </w:lvlOverride>
  </w:num>
  <w:num w:numId="145" w16cid:durableId="1030685364">
    <w:abstractNumId w:val="33"/>
  </w:num>
  <w:num w:numId="146" w16cid:durableId="115561388">
    <w:abstractNumId w:val="2"/>
    <w:lvlOverride w:ilvl="0">
      <w:startOverride w:val="1"/>
    </w:lvlOverride>
  </w:num>
  <w:num w:numId="147" w16cid:durableId="443769921">
    <w:abstractNumId w:val="3"/>
  </w:num>
  <w:num w:numId="148" w16cid:durableId="1605923331">
    <w:abstractNumId w:val="49"/>
  </w:num>
  <w:num w:numId="149" w16cid:durableId="1155030743">
    <w:abstractNumId w:val="33"/>
  </w:num>
  <w:num w:numId="150" w16cid:durableId="2078244383">
    <w:abstractNumId w:val="2"/>
    <w:lvlOverride w:ilvl="0">
      <w:startOverride w:val="1"/>
    </w:lvlOverride>
  </w:num>
  <w:num w:numId="151" w16cid:durableId="1430932535">
    <w:abstractNumId w:val="2"/>
    <w:lvlOverride w:ilvl="0">
      <w:startOverride w:val="1"/>
    </w:lvlOverride>
  </w:num>
  <w:num w:numId="152" w16cid:durableId="1683358089">
    <w:abstractNumId w:val="2"/>
    <w:lvlOverride w:ilvl="0">
      <w:startOverride w:val="1"/>
    </w:lvlOverride>
  </w:num>
  <w:num w:numId="153" w16cid:durableId="1566842563">
    <w:abstractNumId w:val="2"/>
    <w:lvlOverride w:ilvl="0">
      <w:startOverride w:val="1"/>
    </w:lvlOverride>
  </w:num>
  <w:num w:numId="154" w16cid:durableId="473529491">
    <w:abstractNumId w:val="2"/>
    <w:lvlOverride w:ilvl="0">
      <w:startOverride w:val="1"/>
    </w:lvlOverride>
  </w:num>
  <w:num w:numId="155" w16cid:durableId="1593125804">
    <w:abstractNumId w:val="33"/>
  </w:num>
  <w:num w:numId="156" w16cid:durableId="1776249386">
    <w:abstractNumId w:val="33"/>
    <w:lvlOverride w:ilvl="0">
      <w:startOverride w:val="1"/>
    </w:lvlOverride>
  </w:num>
  <w:num w:numId="157" w16cid:durableId="1536768692">
    <w:abstractNumId w:val="33"/>
  </w:num>
  <w:num w:numId="158" w16cid:durableId="262109593">
    <w:abstractNumId w:val="33"/>
    <w:lvlOverride w:ilvl="0">
      <w:startOverride w:val="1"/>
    </w:lvlOverride>
  </w:num>
  <w:num w:numId="159" w16cid:durableId="180319756">
    <w:abstractNumId w:val="33"/>
  </w:num>
  <w:num w:numId="160" w16cid:durableId="958224172">
    <w:abstractNumId w:val="33"/>
  </w:num>
  <w:num w:numId="161" w16cid:durableId="801995557">
    <w:abstractNumId w:val="64"/>
  </w:num>
  <w:num w:numId="162" w16cid:durableId="676158394">
    <w:abstractNumId w:val="2"/>
    <w:lvlOverride w:ilvl="0">
      <w:startOverride w:val="1"/>
    </w:lvlOverride>
  </w:num>
  <w:num w:numId="163" w16cid:durableId="584999847">
    <w:abstractNumId w:val="2"/>
    <w:lvlOverride w:ilvl="0">
      <w:startOverride w:val="1"/>
    </w:lvlOverride>
  </w:num>
  <w:num w:numId="164" w16cid:durableId="774910405">
    <w:abstractNumId w:val="2"/>
    <w:lvlOverride w:ilvl="0">
      <w:startOverride w:val="1"/>
    </w:lvlOverride>
  </w:num>
  <w:num w:numId="165" w16cid:durableId="2119448949">
    <w:abstractNumId w:val="2"/>
    <w:lvlOverride w:ilvl="0">
      <w:startOverride w:val="1"/>
    </w:lvlOverride>
  </w:num>
  <w:num w:numId="166" w16cid:durableId="857619042">
    <w:abstractNumId w:val="2"/>
    <w:lvlOverride w:ilvl="0">
      <w:startOverride w:val="1"/>
    </w:lvlOverride>
  </w:num>
  <w:num w:numId="167" w16cid:durableId="496071785">
    <w:abstractNumId w:val="2"/>
    <w:lvlOverride w:ilvl="0">
      <w:startOverride w:val="1"/>
    </w:lvlOverride>
  </w:num>
  <w:num w:numId="168" w16cid:durableId="1716807332">
    <w:abstractNumId w:val="33"/>
  </w:num>
  <w:num w:numId="169" w16cid:durableId="460807243">
    <w:abstractNumId w:val="33"/>
    <w:lvlOverride w:ilvl="0">
      <w:startOverride w:val="1"/>
    </w:lvlOverride>
  </w:num>
  <w:num w:numId="170" w16cid:durableId="2133744722">
    <w:abstractNumId w:val="2"/>
    <w:lvlOverride w:ilvl="0">
      <w:startOverride w:val="1"/>
    </w:lvlOverride>
  </w:num>
  <w:num w:numId="171" w16cid:durableId="645089700">
    <w:abstractNumId w:val="33"/>
  </w:num>
  <w:num w:numId="172" w16cid:durableId="740446437">
    <w:abstractNumId w:val="33"/>
    <w:lvlOverride w:ilvl="0">
      <w:startOverride w:val="1"/>
    </w:lvlOverride>
  </w:num>
  <w:num w:numId="173" w16cid:durableId="26227501">
    <w:abstractNumId w:val="2"/>
    <w:lvlOverride w:ilvl="0">
      <w:startOverride w:val="1"/>
    </w:lvlOverride>
  </w:num>
  <w:num w:numId="174" w16cid:durableId="954676856">
    <w:abstractNumId w:val="33"/>
  </w:num>
  <w:num w:numId="175" w16cid:durableId="1070617111">
    <w:abstractNumId w:val="33"/>
    <w:lvlOverride w:ilvl="0">
      <w:startOverride w:val="1"/>
    </w:lvlOverride>
  </w:num>
  <w:num w:numId="176" w16cid:durableId="1536893906">
    <w:abstractNumId w:val="33"/>
  </w:num>
  <w:num w:numId="177" w16cid:durableId="1966232007">
    <w:abstractNumId w:val="3"/>
  </w:num>
  <w:num w:numId="178" w16cid:durableId="1656488762">
    <w:abstractNumId w:val="87"/>
  </w:num>
  <w:num w:numId="179" w16cid:durableId="1217664009">
    <w:abstractNumId w:val="2"/>
    <w:lvlOverride w:ilvl="0">
      <w:startOverride w:val="1"/>
    </w:lvlOverride>
  </w:num>
  <w:num w:numId="180" w16cid:durableId="1270432699">
    <w:abstractNumId w:val="33"/>
  </w:num>
  <w:num w:numId="181" w16cid:durableId="487014409">
    <w:abstractNumId w:val="33"/>
    <w:lvlOverride w:ilvl="0">
      <w:startOverride w:val="1"/>
    </w:lvlOverride>
  </w:num>
  <w:num w:numId="182" w16cid:durableId="480731922">
    <w:abstractNumId w:val="14"/>
  </w:num>
  <w:num w:numId="183" w16cid:durableId="627977567">
    <w:abstractNumId w:val="2"/>
    <w:lvlOverride w:ilvl="0">
      <w:startOverride w:val="1"/>
    </w:lvlOverride>
  </w:num>
  <w:num w:numId="184" w16cid:durableId="1482386887">
    <w:abstractNumId w:val="2"/>
    <w:lvlOverride w:ilvl="0">
      <w:startOverride w:val="1"/>
    </w:lvlOverride>
  </w:num>
  <w:num w:numId="185" w16cid:durableId="1980501115">
    <w:abstractNumId w:val="2"/>
    <w:lvlOverride w:ilvl="0">
      <w:startOverride w:val="1"/>
    </w:lvlOverride>
  </w:num>
  <w:num w:numId="186" w16cid:durableId="615213715">
    <w:abstractNumId w:val="2"/>
    <w:lvlOverride w:ilvl="0">
      <w:startOverride w:val="1"/>
    </w:lvlOverride>
  </w:num>
  <w:num w:numId="187" w16cid:durableId="314377714">
    <w:abstractNumId w:val="33"/>
  </w:num>
  <w:num w:numId="188" w16cid:durableId="1678146730">
    <w:abstractNumId w:val="33"/>
    <w:lvlOverride w:ilvl="0">
      <w:startOverride w:val="1"/>
    </w:lvlOverride>
  </w:num>
  <w:num w:numId="189" w16cid:durableId="172768694">
    <w:abstractNumId w:val="33"/>
  </w:num>
  <w:num w:numId="190" w16cid:durableId="1553465840">
    <w:abstractNumId w:val="33"/>
    <w:lvlOverride w:ilvl="0">
      <w:startOverride w:val="1"/>
    </w:lvlOverride>
  </w:num>
  <w:num w:numId="191" w16cid:durableId="1622614711">
    <w:abstractNumId w:val="33"/>
  </w:num>
  <w:num w:numId="192" w16cid:durableId="1292252272">
    <w:abstractNumId w:val="3"/>
  </w:num>
  <w:num w:numId="193" w16cid:durableId="1905488059">
    <w:abstractNumId w:val="34"/>
  </w:num>
  <w:num w:numId="194" w16cid:durableId="140584112">
    <w:abstractNumId w:val="2"/>
    <w:lvlOverride w:ilvl="0">
      <w:startOverride w:val="1"/>
    </w:lvlOverride>
  </w:num>
  <w:num w:numId="195" w16cid:durableId="400450080">
    <w:abstractNumId w:val="33"/>
  </w:num>
  <w:num w:numId="196" w16cid:durableId="1379427576">
    <w:abstractNumId w:val="33"/>
    <w:lvlOverride w:ilvl="0">
      <w:startOverride w:val="1"/>
    </w:lvlOverride>
  </w:num>
  <w:num w:numId="197" w16cid:durableId="147328395">
    <w:abstractNumId w:val="33"/>
  </w:num>
  <w:num w:numId="198" w16cid:durableId="765810655">
    <w:abstractNumId w:val="33"/>
    <w:lvlOverride w:ilvl="0">
      <w:startOverride w:val="1"/>
    </w:lvlOverride>
  </w:num>
  <w:num w:numId="199" w16cid:durableId="143355033">
    <w:abstractNumId w:val="33"/>
  </w:num>
  <w:num w:numId="200" w16cid:durableId="257637734">
    <w:abstractNumId w:val="3"/>
  </w:num>
  <w:num w:numId="201" w16cid:durableId="27028420">
    <w:abstractNumId w:val="82"/>
  </w:num>
  <w:num w:numId="202" w16cid:durableId="1647277231">
    <w:abstractNumId w:val="33"/>
  </w:num>
  <w:num w:numId="203" w16cid:durableId="137764308">
    <w:abstractNumId w:val="33"/>
  </w:num>
  <w:num w:numId="204" w16cid:durableId="953287856">
    <w:abstractNumId w:val="33"/>
  </w:num>
  <w:num w:numId="205" w16cid:durableId="1234393839">
    <w:abstractNumId w:val="33"/>
  </w:num>
  <w:num w:numId="206" w16cid:durableId="1701929942">
    <w:abstractNumId w:val="3"/>
  </w:num>
  <w:num w:numId="207" w16cid:durableId="333344336">
    <w:abstractNumId w:val="3"/>
  </w:num>
  <w:num w:numId="208" w16cid:durableId="1064453333">
    <w:abstractNumId w:val="57"/>
  </w:num>
  <w:num w:numId="209" w16cid:durableId="1182277862">
    <w:abstractNumId w:val="33"/>
  </w:num>
  <w:num w:numId="210" w16cid:durableId="1786654807">
    <w:abstractNumId w:val="2"/>
    <w:lvlOverride w:ilvl="0">
      <w:startOverride w:val="1"/>
    </w:lvlOverride>
  </w:num>
  <w:num w:numId="211" w16cid:durableId="755783818">
    <w:abstractNumId w:val="2"/>
    <w:lvlOverride w:ilvl="0">
      <w:startOverride w:val="1"/>
    </w:lvlOverride>
  </w:num>
  <w:num w:numId="212" w16cid:durableId="335766535">
    <w:abstractNumId w:val="2"/>
    <w:lvlOverride w:ilvl="0">
      <w:startOverride w:val="1"/>
    </w:lvlOverride>
  </w:num>
  <w:num w:numId="213" w16cid:durableId="184515432">
    <w:abstractNumId w:val="33"/>
  </w:num>
  <w:num w:numId="214" w16cid:durableId="863792135">
    <w:abstractNumId w:val="33"/>
    <w:lvlOverride w:ilvl="0">
      <w:startOverride w:val="1"/>
    </w:lvlOverride>
  </w:num>
  <w:num w:numId="215" w16cid:durableId="1164079837">
    <w:abstractNumId w:val="2"/>
    <w:lvlOverride w:ilvl="0">
      <w:startOverride w:val="1"/>
    </w:lvlOverride>
  </w:num>
  <w:num w:numId="216" w16cid:durableId="391658661">
    <w:abstractNumId w:val="2"/>
    <w:lvlOverride w:ilvl="0">
      <w:startOverride w:val="1"/>
    </w:lvlOverride>
  </w:num>
  <w:num w:numId="217" w16cid:durableId="1006903733">
    <w:abstractNumId w:val="33"/>
  </w:num>
  <w:num w:numId="218" w16cid:durableId="2120417485">
    <w:abstractNumId w:val="33"/>
    <w:lvlOverride w:ilvl="0">
      <w:startOverride w:val="1"/>
    </w:lvlOverride>
  </w:num>
  <w:num w:numId="219" w16cid:durableId="694503837">
    <w:abstractNumId w:val="2"/>
    <w:lvlOverride w:ilvl="0">
      <w:startOverride w:val="1"/>
    </w:lvlOverride>
  </w:num>
  <w:num w:numId="220" w16cid:durableId="804392849">
    <w:abstractNumId w:val="2"/>
    <w:lvlOverride w:ilvl="0">
      <w:startOverride w:val="1"/>
    </w:lvlOverride>
  </w:num>
  <w:num w:numId="221" w16cid:durableId="1905527787">
    <w:abstractNumId w:val="33"/>
  </w:num>
  <w:num w:numId="222" w16cid:durableId="1909803226">
    <w:abstractNumId w:val="33"/>
    <w:lvlOverride w:ilvl="0">
      <w:startOverride w:val="1"/>
    </w:lvlOverride>
  </w:num>
  <w:num w:numId="223" w16cid:durableId="1788889290">
    <w:abstractNumId w:val="3"/>
  </w:num>
  <w:num w:numId="224" w16cid:durableId="693731325">
    <w:abstractNumId w:val="18"/>
  </w:num>
  <w:num w:numId="225" w16cid:durableId="681052378">
    <w:abstractNumId w:val="33"/>
  </w:num>
  <w:num w:numId="226" w16cid:durableId="1811942985">
    <w:abstractNumId w:val="2"/>
    <w:lvlOverride w:ilvl="0">
      <w:startOverride w:val="1"/>
    </w:lvlOverride>
  </w:num>
  <w:num w:numId="227" w16cid:durableId="1128353748">
    <w:abstractNumId w:val="33"/>
  </w:num>
  <w:num w:numId="228" w16cid:durableId="42755011">
    <w:abstractNumId w:val="33"/>
    <w:lvlOverride w:ilvl="0">
      <w:startOverride w:val="1"/>
    </w:lvlOverride>
  </w:num>
  <w:num w:numId="229" w16cid:durableId="1154445401">
    <w:abstractNumId w:val="33"/>
  </w:num>
  <w:num w:numId="230" w16cid:durableId="2141266407">
    <w:abstractNumId w:val="2"/>
    <w:lvlOverride w:ilvl="0">
      <w:startOverride w:val="1"/>
    </w:lvlOverride>
  </w:num>
  <w:num w:numId="231" w16cid:durableId="732701446">
    <w:abstractNumId w:val="2"/>
    <w:lvlOverride w:ilvl="0">
      <w:startOverride w:val="1"/>
    </w:lvlOverride>
  </w:num>
  <w:num w:numId="232" w16cid:durableId="1693846828">
    <w:abstractNumId w:val="33"/>
  </w:num>
  <w:num w:numId="233" w16cid:durableId="1133719858">
    <w:abstractNumId w:val="33"/>
    <w:lvlOverride w:ilvl="0">
      <w:startOverride w:val="1"/>
    </w:lvlOverride>
  </w:num>
  <w:num w:numId="234" w16cid:durableId="1160923249">
    <w:abstractNumId w:val="2"/>
    <w:lvlOverride w:ilvl="0">
      <w:startOverride w:val="1"/>
    </w:lvlOverride>
  </w:num>
  <w:num w:numId="235" w16cid:durableId="1771391498">
    <w:abstractNumId w:val="33"/>
  </w:num>
  <w:num w:numId="236" w16cid:durableId="1734231596">
    <w:abstractNumId w:val="33"/>
    <w:lvlOverride w:ilvl="0">
      <w:startOverride w:val="1"/>
    </w:lvlOverride>
  </w:num>
  <w:num w:numId="237" w16cid:durableId="151456502">
    <w:abstractNumId w:val="2"/>
    <w:lvlOverride w:ilvl="0">
      <w:startOverride w:val="1"/>
    </w:lvlOverride>
  </w:num>
  <w:num w:numId="238" w16cid:durableId="322010264">
    <w:abstractNumId w:val="33"/>
  </w:num>
  <w:num w:numId="239" w16cid:durableId="1701274610">
    <w:abstractNumId w:val="33"/>
    <w:lvlOverride w:ilvl="0">
      <w:startOverride w:val="1"/>
    </w:lvlOverride>
  </w:num>
  <w:num w:numId="240" w16cid:durableId="1030033169">
    <w:abstractNumId w:val="2"/>
    <w:lvlOverride w:ilvl="0">
      <w:startOverride w:val="1"/>
    </w:lvlOverride>
  </w:num>
  <w:num w:numId="241" w16cid:durableId="313948972">
    <w:abstractNumId w:val="2"/>
    <w:lvlOverride w:ilvl="0">
      <w:startOverride w:val="1"/>
    </w:lvlOverride>
  </w:num>
  <w:num w:numId="242" w16cid:durableId="1632442175">
    <w:abstractNumId w:val="2"/>
    <w:lvlOverride w:ilvl="0">
      <w:startOverride w:val="1"/>
    </w:lvlOverride>
  </w:num>
  <w:num w:numId="243" w16cid:durableId="811945225">
    <w:abstractNumId w:val="33"/>
  </w:num>
  <w:num w:numId="244" w16cid:durableId="103577128">
    <w:abstractNumId w:val="33"/>
    <w:lvlOverride w:ilvl="0">
      <w:startOverride w:val="1"/>
    </w:lvlOverride>
  </w:num>
  <w:num w:numId="245" w16cid:durableId="1606309574">
    <w:abstractNumId w:val="2"/>
    <w:lvlOverride w:ilvl="0">
      <w:startOverride w:val="1"/>
    </w:lvlOverride>
  </w:num>
  <w:num w:numId="246" w16cid:durableId="843936527">
    <w:abstractNumId w:val="2"/>
    <w:lvlOverride w:ilvl="0">
      <w:startOverride w:val="1"/>
    </w:lvlOverride>
  </w:num>
  <w:num w:numId="247" w16cid:durableId="316227514">
    <w:abstractNumId w:val="33"/>
  </w:num>
  <w:num w:numId="248" w16cid:durableId="238634710">
    <w:abstractNumId w:val="33"/>
    <w:lvlOverride w:ilvl="0">
      <w:startOverride w:val="1"/>
    </w:lvlOverride>
  </w:num>
  <w:num w:numId="249" w16cid:durableId="1360665812">
    <w:abstractNumId w:val="2"/>
    <w:lvlOverride w:ilvl="0">
      <w:startOverride w:val="1"/>
    </w:lvlOverride>
  </w:num>
  <w:num w:numId="250" w16cid:durableId="1913004125">
    <w:abstractNumId w:val="2"/>
    <w:lvlOverride w:ilvl="0">
      <w:startOverride w:val="1"/>
    </w:lvlOverride>
  </w:num>
  <w:num w:numId="251" w16cid:durableId="2054688167">
    <w:abstractNumId w:val="2"/>
    <w:lvlOverride w:ilvl="0">
      <w:startOverride w:val="1"/>
    </w:lvlOverride>
  </w:num>
  <w:num w:numId="252" w16cid:durableId="1363938384">
    <w:abstractNumId w:val="33"/>
  </w:num>
  <w:num w:numId="253" w16cid:durableId="2098094086">
    <w:abstractNumId w:val="33"/>
    <w:lvlOverride w:ilvl="0">
      <w:startOverride w:val="1"/>
    </w:lvlOverride>
  </w:num>
  <w:num w:numId="254" w16cid:durableId="1206059144">
    <w:abstractNumId w:val="33"/>
  </w:num>
  <w:num w:numId="255" w16cid:durableId="1339313007">
    <w:abstractNumId w:val="2"/>
    <w:lvlOverride w:ilvl="0">
      <w:startOverride w:val="1"/>
    </w:lvlOverride>
  </w:num>
  <w:num w:numId="256" w16cid:durableId="719130452">
    <w:abstractNumId w:val="2"/>
    <w:lvlOverride w:ilvl="0">
      <w:startOverride w:val="1"/>
    </w:lvlOverride>
  </w:num>
  <w:num w:numId="257" w16cid:durableId="1273248169">
    <w:abstractNumId w:val="33"/>
  </w:num>
  <w:num w:numId="258" w16cid:durableId="1006131556">
    <w:abstractNumId w:val="33"/>
    <w:lvlOverride w:ilvl="0">
      <w:startOverride w:val="1"/>
    </w:lvlOverride>
  </w:num>
  <w:num w:numId="259" w16cid:durableId="1274093229">
    <w:abstractNumId w:val="2"/>
    <w:lvlOverride w:ilvl="0">
      <w:startOverride w:val="1"/>
    </w:lvlOverride>
  </w:num>
  <w:num w:numId="260" w16cid:durableId="590092139">
    <w:abstractNumId w:val="2"/>
    <w:lvlOverride w:ilvl="0">
      <w:startOverride w:val="1"/>
    </w:lvlOverride>
  </w:num>
  <w:num w:numId="261" w16cid:durableId="1308437823">
    <w:abstractNumId w:val="2"/>
    <w:lvlOverride w:ilvl="0">
      <w:startOverride w:val="1"/>
    </w:lvlOverride>
  </w:num>
  <w:num w:numId="262" w16cid:durableId="1755004593">
    <w:abstractNumId w:val="2"/>
    <w:lvlOverride w:ilvl="0">
      <w:startOverride w:val="1"/>
    </w:lvlOverride>
  </w:num>
  <w:num w:numId="263" w16cid:durableId="1622571718">
    <w:abstractNumId w:val="2"/>
    <w:lvlOverride w:ilvl="0">
      <w:startOverride w:val="1"/>
    </w:lvlOverride>
  </w:num>
  <w:num w:numId="264" w16cid:durableId="1062018748">
    <w:abstractNumId w:val="2"/>
    <w:lvlOverride w:ilvl="0">
      <w:startOverride w:val="1"/>
    </w:lvlOverride>
  </w:num>
  <w:num w:numId="265" w16cid:durableId="1788039943">
    <w:abstractNumId w:val="2"/>
    <w:lvlOverride w:ilvl="0">
      <w:startOverride w:val="1"/>
    </w:lvlOverride>
  </w:num>
  <w:num w:numId="266" w16cid:durableId="870532962">
    <w:abstractNumId w:val="2"/>
    <w:lvlOverride w:ilvl="0">
      <w:startOverride w:val="1"/>
    </w:lvlOverride>
  </w:num>
  <w:num w:numId="267" w16cid:durableId="1869945473">
    <w:abstractNumId w:val="33"/>
  </w:num>
  <w:num w:numId="268" w16cid:durableId="830221653">
    <w:abstractNumId w:val="33"/>
    <w:lvlOverride w:ilvl="0">
      <w:startOverride w:val="1"/>
    </w:lvlOverride>
  </w:num>
  <w:num w:numId="269" w16cid:durableId="2046711238">
    <w:abstractNumId w:val="3"/>
  </w:num>
  <w:num w:numId="270" w16cid:durableId="576478149">
    <w:abstractNumId w:val="6"/>
  </w:num>
  <w:num w:numId="271" w16cid:durableId="503672341">
    <w:abstractNumId w:val="2"/>
    <w:lvlOverride w:ilvl="0">
      <w:startOverride w:val="1"/>
    </w:lvlOverride>
  </w:num>
  <w:num w:numId="272" w16cid:durableId="36972039">
    <w:abstractNumId w:val="2"/>
    <w:lvlOverride w:ilvl="0">
      <w:startOverride w:val="1"/>
    </w:lvlOverride>
  </w:num>
  <w:num w:numId="273" w16cid:durableId="733510401">
    <w:abstractNumId w:val="2"/>
    <w:lvlOverride w:ilvl="0">
      <w:startOverride w:val="1"/>
    </w:lvlOverride>
  </w:num>
  <w:num w:numId="274" w16cid:durableId="1736079233">
    <w:abstractNumId w:val="2"/>
    <w:lvlOverride w:ilvl="0">
      <w:startOverride w:val="1"/>
    </w:lvlOverride>
  </w:num>
  <w:num w:numId="275" w16cid:durableId="1694502283">
    <w:abstractNumId w:val="33"/>
  </w:num>
  <w:num w:numId="276" w16cid:durableId="1396398195">
    <w:abstractNumId w:val="33"/>
    <w:lvlOverride w:ilvl="0">
      <w:startOverride w:val="1"/>
    </w:lvlOverride>
  </w:num>
  <w:num w:numId="277" w16cid:durableId="261643597">
    <w:abstractNumId w:val="2"/>
    <w:lvlOverride w:ilvl="0">
      <w:startOverride w:val="1"/>
    </w:lvlOverride>
  </w:num>
  <w:num w:numId="278" w16cid:durableId="2142530869">
    <w:abstractNumId w:val="2"/>
    <w:lvlOverride w:ilvl="0">
      <w:startOverride w:val="1"/>
    </w:lvlOverride>
  </w:num>
  <w:num w:numId="279" w16cid:durableId="810247943">
    <w:abstractNumId w:val="33"/>
  </w:num>
  <w:num w:numId="280" w16cid:durableId="2048794407">
    <w:abstractNumId w:val="33"/>
    <w:lvlOverride w:ilvl="0">
      <w:startOverride w:val="1"/>
    </w:lvlOverride>
  </w:num>
  <w:num w:numId="281" w16cid:durableId="867449361">
    <w:abstractNumId w:val="2"/>
    <w:lvlOverride w:ilvl="0">
      <w:startOverride w:val="1"/>
    </w:lvlOverride>
  </w:num>
  <w:num w:numId="282" w16cid:durableId="432285776">
    <w:abstractNumId w:val="33"/>
  </w:num>
  <w:num w:numId="283" w16cid:durableId="1336305760">
    <w:abstractNumId w:val="33"/>
    <w:lvlOverride w:ilvl="0">
      <w:startOverride w:val="1"/>
    </w:lvlOverride>
  </w:num>
  <w:num w:numId="284" w16cid:durableId="30302185">
    <w:abstractNumId w:val="33"/>
  </w:num>
  <w:num w:numId="285" w16cid:durableId="1127972658">
    <w:abstractNumId w:val="33"/>
    <w:lvlOverride w:ilvl="0">
      <w:startOverride w:val="1"/>
    </w:lvlOverride>
  </w:num>
  <w:num w:numId="286" w16cid:durableId="863439804">
    <w:abstractNumId w:val="33"/>
  </w:num>
  <w:num w:numId="287" w16cid:durableId="141774821">
    <w:abstractNumId w:val="2"/>
    <w:lvlOverride w:ilvl="0">
      <w:startOverride w:val="1"/>
    </w:lvlOverride>
  </w:num>
  <w:num w:numId="288" w16cid:durableId="1564179122">
    <w:abstractNumId w:val="33"/>
  </w:num>
  <w:num w:numId="289" w16cid:durableId="55865201">
    <w:abstractNumId w:val="33"/>
    <w:lvlOverride w:ilvl="0">
      <w:startOverride w:val="1"/>
    </w:lvlOverride>
  </w:num>
  <w:num w:numId="290" w16cid:durableId="754786988">
    <w:abstractNumId w:val="33"/>
  </w:num>
  <w:num w:numId="291" w16cid:durableId="1689982841">
    <w:abstractNumId w:val="33"/>
    <w:lvlOverride w:ilvl="0">
      <w:startOverride w:val="1"/>
    </w:lvlOverride>
  </w:num>
  <w:num w:numId="292" w16cid:durableId="2033410923">
    <w:abstractNumId w:val="2"/>
    <w:lvlOverride w:ilvl="0">
      <w:startOverride w:val="1"/>
    </w:lvlOverride>
  </w:num>
  <w:num w:numId="293" w16cid:durableId="564533344">
    <w:abstractNumId w:val="2"/>
    <w:lvlOverride w:ilvl="0">
      <w:startOverride w:val="1"/>
    </w:lvlOverride>
  </w:num>
  <w:num w:numId="294" w16cid:durableId="1593197011">
    <w:abstractNumId w:val="33"/>
  </w:num>
  <w:num w:numId="295" w16cid:durableId="1064795149">
    <w:abstractNumId w:val="33"/>
  </w:num>
  <w:num w:numId="296" w16cid:durableId="1100447068">
    <w:abstractNumId w:val="33"/>
    <w:lvlOverride w:ilvl="0">
      <w:startOverride w:val="1"/>
    </w:lvlOverride>
  </w:num>
  <w:num w:numId="297" w16cid:durableId="1267228411">
    <w:abstractNumId w:val="33"/>
    <w:lvlOverride w:ilvl="0">
      <w:startOverride w:val="1"/>
    </w:lvlOverride>
  </w:num>
  <w:num w:numId="298" w16cid:durableId="53093263">
    <w:abstractNumId w:val="2"/>
    <w:lvlOverride w:ilvl="0">
      <w:startOverride w:val="1"/>
    </w:lvlOverride>
  </w:num>
  <w:num w:numId="299" w16cid:durableId="1453592218">
    <w:abstractNumId w:val="33"/>
  </w:num>
  <w:num w:numId="300" w16cid:durableId="1586960591">
    <w:abstractNumId w:val="33"/>
    <w:lvlOverride w:ilvl="0">
      <w:startOverride w:val="1"/>
    </w:lvlOverride>
  </w:num>
  <w:num w:numId="301" w16cid:durableId="363797646">
    <w:abstractNumId w:val="33"/>
  </w:num>
  <w:num w:numId="302" w16cid:durableId="436412077">
    <w:abstractNumId w:val="33"/>
  </w:num>
  <w:num w:numId="303" w16cid:durableId="747457208">
    <w:abstractNumId w:val="3"/>
  </w:num>
  <w:num w:numId="304" w16cid:durableId="511384239">
    <w:abstractNumId w:val="56"/>
  </w:num>
  <w:num w:numId="305" w16cid:durableId="1418668748">
    <w:abstractNumId w:val="3"/>
  </w:num>
  <w:num w:numId="306" w16cid:durableId="1883439444">
    <w:abstractNumId w:val="2"/>
    <w:lvlOverride w:ilvl="0">
      <w:startOverride w:val="1"/>
    </w:lvlOverride>
  </w:num>
  <w:num w:numId="307" w16cid:durableId="1110659677">
    <w:abstractNumId w:val="2"/>
    <w:lvlOverride w:ilvl="0">
      <w:startOverride w:val="1"/>
    </w:lvlOverride>
  </w:num>
  <w:num w:numId="308" w16cid:durableId="76482966">
    <w:abstractNumId w:val="2"/>
    <w:lvlOverride w:ilvl="0">
      <w:startOverride w:val="1"/>
    </w:lvlOverride>
  </w:num>
  <w:num w:numId="309" w16cid:durableId="1699623339">
    <w:abstractNumId w:val="33"/>
  </w:num>
  <w:num w:numId="310" w16cid:durableId="1285968979">
    <w:abstractNumId w:val="33"/>
    <w:lvlOverride w:ilvl="0">
      <w:startOverride w:val="1"/>
    </w:lvlOverride>
  </w:num>
  <w:num w:numId="311" w16cid:durableId="2033024466">
    <w:abstractNumId w:val="2"/>
    <w:lvlOverride w:ilvl="0">
      <w:startOverride w:val="1"/>
    </w:lvlOverride>
  </w:num>
  <w:num w:numId="312" w16cid:durableId="1098986592">
    <w:abstractNumId w:val="2"/>
    <w:lvlOverride w:ilvl="0">
      <w:startOverride w:val="1"/>
    </w:lvlOverride>
  </w:num>
  <w:num w:numId="313" w16cid:durableId="1505125438">
    <w:abstractNumId w:val="2"/>
    <w:lvlOverride w:ilvl="0">
      <w:startOverride w:val="1"/>
    </w:lvlOverride>
  </w:num>
  <w:num w:numId="314" w16cid:durableId="868420339">
    <w:abstractNumId w:val="2"/>
    <w:lvlOverride w:ilvl="0">
      <w:startOverride w:val="1"/>
    </w:lvlOverride>
  </w:num>
  <w:num w:numId="315" w16cid:durableId="1429471482">
    <w:abstractNumId w:val="2"/>
    <w:lvlOverride w:ilvl="0">
      <w:startOverride w:val="1"/>
    </w:lvlOverride>
  </w:num>
  <w:num w:numId="316" w16cid:durableId="1640961326">
    <w:abstractNumId w:val="33"/>
  </w:num>
  <w:num w:numId="317" w16cid:durableId="115369604">
    <w:abstractNumId w:val="33"/>
    <w:lvlOverride w:ilvl="0">
      <w:startOverride w:val="1"/>
    </w:lvlOverride>
  </w:num>
  <w:num w:numId="318" w16cid:durableId="1337809420">
    <w:abstractNumId w:val="2"/>
    <w:lvlOverride w:ilvl="0">
      <w:startOverride w:val="1"/>
    </w:lvlOverride>
  </w:num>
  <w:num w:numId="319" w16cid:durableId="1635988255">
    <w:abstractNumId w:val="33"/>
  </w:num>
  <w:num w:numId="320" w16cid:durableId="2018995940">
    <w:abstractNumId w:val="33"/>
  </w:num>
  <w:num w:numId="321" w16cid:durableId="657733631">
    <w:abstractNumId w:val="33"/>
    <w:lvlOverride w:ilvl="0">
      <w:startOverride w:val="1"/>
    </w:lvlOverride>
  </w:num>
  <w:num w:numId="322" w16cid:durableId="490216965">
    <w:abstractNumId w:val="33"/>
    <w:lvlOverride w:ilvl="0">
      <w:startOverride w:val="1"/>
    </w:lvlOverride>
  </w:num>
  <w:num w:numId="323" w16cid:durableId="990139053">
    <w:abstractNumId w:val="33"/>
  </w:num>
  <w:num w:numId="324" w16cid:durableId="1333797984">
    <w:abstractNumId w:val="33"/>
    <w:lvlOverride w:ilvl="0">
      <w:startOverride w:val="1"/>
    </w:lvlOverride>
  </w:num>
  <w:num w:numId="325" w16cid:durableId="120854359">
    <w:abstractNumId w:val="33"/>
  </w:num>
  <w:num w:numId="326" w16cid:durableId="1172914949">
    <w:abstractNumId w:val="33"/>
    <w:lvlOverride w:ilvl="0">
      <w:startOverride w:val="1"/>
    </w:lvlOverride>
  </w:num>
  <w:num w:numId="327" w16cid:durableId="1525169892">
    <w:abstractNumId w:val="33"/>
  </w:num>
  <w:num w:numId="328" w16cid:durableId="1686205953">
    <w:abstractNumId w:val="33"/>
    <w:lvlOverride w:ilvl="0">
      <w:startOverride w:val="1"/>
    </w:lvlOverride>
  </w:num>
  <w:num w:numId="329" w16cid:durableId="286660977">
    <w:abstractNumId w:val="33"/>
  </w:num>
  <w:num w:numId="330" w16cid:durableId="1725366593">
    <w:abstractNumId w:val="3"/>
  </w:num>
  <w:num w:numId="331" w16cid:durableId="1560245333">
    <w:abstractNumId w:val="65"/>
  </w:num>
  <w:num w:numId="332" w16cid:durableId="1333878091">
    <w:abstractNumId w:val="66"/>
  </w:num>
  <w:num w:numId="333" w16cid:durableId="1637758743">
    <w:abstractNumId w:val="45"/>
  </w:num>
  <w:num w:numId="334" w16cid:durableId="1847404504">
    <w:abstractNumId w:val="3"/>
  </w:num>
  <w:num w:numId="335" w16cid:durableId="1074934713">
    <w:abstractNumId w:val="33"/>
  </w:num>
  <w:num w:numId="336" w16cid:durableId="1312517790">
    <w:abstractNumId w:val="33"/>
    <w:lvlOverride w:ilvl="0">
      <w:startOverride w:val="1"/>
    </w:lvlOverride>
  </w:num>
  <w:num w:numId="337" w16cid:durableId="18587338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CD"/>
    <w:rsid w:val="00001836"/>
    <w:rsid w:val="0002550D"/>
    <w:rsid w:val="00036B05"/>
    <w:rsid w:val="00080D64"/>
    <w:rsid w:val="000836A8"/>
    <w:rsid w:val="000923D6"/>
    <w:rsid w:val="000B36FF"/>
    <w:rsid w:val="000D4AD7"/>
    <w:rsid w:val="001020FE"/>
    <w:rsid w:val="00124993"/>
    <w:rsid w:val="0013288F"/>
    <w:rsid w:val="0016331C"/>
    <w:rsid w:val="001A70FE"/>
    <w:rsid w:val="001B1EEF"/>
    <w:rsid w:val="001E388B"/>
    <w:rsid w:val="001F03C3"/>
    <w:rsid w:val="001F091C"/>
    <w:rsid w:val="00201C82"/>
    <w:rsid w:val="00203BA6"/>
    <w:rsid w:val="00206AAC"/>
    <w:rsid w:val="00263A50"/>
    <w:rsid w:val="002664E4"/>
    <w:rsid w:val="00287B5F"/>
    <w:rsid w:val="002A120B"/>
    <w:rsid w:val="002A586B"/>
    <w:rsid w:val="002C3420"/>
    <w:rsid w:val="002C3D51"/>
    <w:rsid w:val="002D4B8F"/>
    <w:rsid w:val="002E02D7"/>
    <w:rsid w:val="00305345"/>
    <w:rsid w:val="00313822"/>
    <w:rsid w:val="00326D5F"/>
    <w:rsid w:val="00332E27"/>
    <w:rsid w:val="00336354"/>
    <w:rsid w:val="00396CE8"/>
    <w:rsid w:val="003E2753"/>
    <w:rsid w:val="003E5812"/>
    <w:rsid w:val="003F7BC8"/>
    <w:rsid w:val="00412B6B"/>
    <w:rsid w:val="00452B1D"/>
    <w:rsid w:val="00460825"/>
    <w:rsid w:val="00475E49"/>
    <w:rsid w:val="004A10BB"/>
    <w:rsid w:val="004D7FBF"/>
    <w:rsid w:val="004E4F12"/>
    <w:rsid w:val="004F58CA"/>
    <w:rsid w:val="00500CAB"/>
    <w:rsid w:val="00501513"/>
    <w:rsid w:val="005111DB"/>
    <w:rsid w:val="005200D1"/>
    <w:rsid w:val="00527831"/>
    <w:rsid w:val="00537192"/>
    <w:rsid w:val="005814A7"/>
    <w:rsid w:val="00593D66"/>
    <w:rsid w:val="005A5D9D"/>
    <w:rsid w:val="005E197D"/>
    <w:rsid w:val="00601D78"/>
    <w:rsid w:val="00604306"/>
    <w:rsid w:val="00642CB4"/>
    <w:rsid w:val="00651DE5"/>
    <w:rsid w:val="00653430"/>
    <w:rsid w:val="00684DB8"/>
    <w:rsid w:val="006B60DA"/>
    <w:rsid w:val="006C26BB"/>
    <w:rsid w:val="006E6484"/>
    <w:rsid w:val="00705A40"/>
    <w:rsid w:val="007178EA"/>
    <w:rsid w:val="0072147F"/>
    <w:rsid w:val="0072201C"/>
    <w:rsid w:val="0072472D"/>
    <w:rsid w:val="00743AAF"/>
    <w:rsid w:val="00743C9B"/>
    <w:rsid w:val="00766AC8"/>
    <w:rsid w:val="00792496"/>
    <w:rsid w:val="007932CD"/>
    <w:rsid w:val="007972EC"/>
    <w:rsid w:val="007C31D7"/>
    <w:rsid w:val="007C571C"/>
    <w:rsid w:val="00815D1F"/>
    <w:rsid w:val="008B65CA"/>
    <w:rsid w:val="008F3F28"/>
    <w:rsid w:val="009104B5"/>
    <w:rsid w:val="0091287E"/>
    <w:rsid w:val="00913935"/>
    <w:rsid w:val="009266AC"/>
    <w:rsid w:val="0095034B"/>
    <w:rsid w:val="0098128A"/>
    <w:rsid w:val="009955F3"/>
    <w:rsid w:val="009B7414"/>
    <w:rsid w:val="009C0537"/>
    <w:rsid w:val="009F04E3"/>
    <w:rsid w:val="009F2B3E"/>
    <w:rsid w:val="00A01BF5"/>
    <w:rsid w:val="00A33BAA"/>
    <w:rsid w:val="00A55FE1"/>
    <w:rsid w:val="00A901D4"/>
    <w:rsid w:val="00B43B94"/>
    <w:rsid w:val="00B6794C"/>
    <w:rsid w:val="00BD77C7"/>
    <w:rsid w:val="00BE4C00"/>
    <w:rsid w:val="00C339A7"/>
    <w:rsid w:val="00C8652F"/>
    <w:rsid w:val="00C86C51"/>
    <w:rsid w:val="00C90EB1"/>
    <w:rsid w:val="00CA5484"/>
    <w:rsid w:val="00CB11EB"/>
    <w:rsid w:val="00CD2B89"/>
    <w:rsid w:val="00D23931"/>
    <w:rsid w:val="00D414CE"/>
    <w:rsid w:val="00D4503F"/>
    <w:rsid w:val="00D65056"/>
    <w:rsid w:val="00D73972"/>
    <w:rsid w:val="00E241EF"/>
    <w:rsid w:val="00E3741D"/>
    <w:rsid w:val="00E431CD"/>
    <w:rsid w:val="00E82202"/>
    <w:rsid w:val="00E9675A"/>
    <w:rsid w:val="00EC0A57"/>
    <w:rsid w:val="00ED7CE9"/>
    <w:rsid w:val="00EE32E5"/>
    <w:rsid w:val="00F30149"/>
    <w:rsid w:val="00F85BB1"/>
    <w:rsid w:val="00FA46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FC8"/>
  <w15:docId w15:val="{662EA97A-BAA8-48AA-90A4-57D157F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66"/>
    <w:pPr>
      <w:spacing w:before="180" w:after="180" w:line="276" w:lineRule="auto"/>
      <w:jc w:val="both"/>
    </w:pPr>
    <w:rPr>
      <w:rFonts w:ascii="Times New Roman" w:eastAsia="Times New Roman" w:hAnsi="Times New Roman" w:cs="Times New Roman"/>
      <w:color w:val="1A171B"/>
      <w:sz w:val="24"/>
      <w:lang w:val="en-GB"/>
    </w:rPr>
  </w:style>
  <w:style w:type="paragraph" w:styleId="Heading1">
    <w:name w:val="heading 1"/>
    <w:next w:val="Normal"/>
    <w:link w:val="Heading1Char"/>
    <w:uiPriority w:val="9"/>
    <w:qFormat/>
    <w:rsid w:val="00CA5484"/>
    <w:pPr>
      <w:keepNext/>
      <w:keepLines/>
      <w:spacing w:before="420" w:after="280" w:line="240" w:lineRule="auto"/>
      <w:contextualSpacing/>
      <w:jc w:val="center"/>
      <w:outlineLvl w:val="0"/>
    </w:pPr>
    <w:rPr>
      <w:rFonts w:ascii="Times New Roman" w:eastAsia="Times New Roman" w:hAnsi="Times New Roman" w:cs="Times New Roman"/>
      <w:b/>
      <w:color w:val="1A171B"/>
      <w:sz w:val="28"/>
      <w:szCs w:val="36"/>
    </w:rPr>
  </w:style>
  <w:style w:type="paragraph" w:styleId="Heading2">
    <w:name w:val="heading 2"/>
    <w:next w:val="Normal"/>
    <w:link w:val="Heading2Char"/>
    <w:uiPriority w:val="9"/>
    <w:unhideWhenUsed/>
    <w:qFormat/>
    <w:rsid w:val="00ED7CE9"/>
    <w:pPr>
      <w:keepNext/>
      <w:keepLines/>
      <w:spacing w:before="240" w:after="240" w:line="240" w:lineRule="auto"/>
      <w:jc w:val="center"/>
      <w:outlineLvl w:val="1"/>
    </w:pPr>
    <w:rPr>
      <w:rFonts w:ascii="Times New Roman" w:eastAsia="Times New Roman" w:hAnsi="Times New Roman" w:cs="Times New Roman"/>
      <w:b/>
      <w:color w:val="1A171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A5484"/>
    <w:rPr>
      <w:rFonts w:ascii="Times New Roman" w:eastAsia="Times New Roman" w:hAnsi="Times New Roman" w:cs="Times New Roman"/>
      <w:b/>
      <w:color w:val="1A171B"/>
      <w:sz w:val="28"/>
      <w:szCs w:val="36"/>
    </w:rPr>
  </w:style>
  <w:style w:type="character" w:customStyle="1" w:styleId="Heading2Char">
    <w:name w:val="Heading 2 Char"/>
    <w:link w:val="Heading2"/>
    <w:uiPriority w:val="9"/>
    <w:rsid w:val="00ED7CE9"/>
    <w:rPr>
      <w:rFonts w:ascii="Times New Roman" w:eastAsia="Times New Roman" w:hAnsi="Times New Roman" w:cs="Times New Roman"/>
      <w:b/>
      <w:color w:val="1A171B"/>
      <w:sz w:val="24"/>
      <w:lang w:val="en-GB"/>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90EB1"/>
    <w:pPr>
      <w:tabs>
        <w:tab w:val="center" w:pos="4536"/>
        <w:tab w:val="right" w:pos="9072"/>
      </w:tabs>
      <w:spacing w:after="0"/>
    </w:pPr>
  </w:style>
  <w:style w:type="character" w:customStyle="1" w:styleId="FooterChar">
    <w:name w:val="Footer Char"/>
    <w:basedOn w:val="DefaultParagraphFont"/>
    <w:link w:val="Footer"/>
    <w:uiPriority w:val="99"/>
    <w:rsid w:val="00C90EB1"/>
    <w:rPr>
      <w:rFonts w:ascii="Times New Roman" w:eastAsia="Times New Roman" w:hAnsi="Times New Roman" w:cs="Times New Roman"/>
      <w:color w:val="1A171B"/>
      <w:sz w:val="19"/>
    </w:rPr>
  </w:style>
  <w:style w:type="paragraph" w:styleId="Header">
    <w:name w:val="header"/>
    <w:basedOn w:val="Normal"/>
    <w:link w:val="HeaderChar"/>
    <w:uiPriority w:val="99"/>
    <w:unhideWhenUsed/>
    <w:rsid w:val="00C90EB1"/>
    <w:pPr>
      <w:tabs>
        <w:tab w:val="center" w:pos="4536"/>
        <w:tab w:val="right" w:pos="9072"/>
      </w:tabs>
      <w:spacing w:after="0"/>
    </w:pPr>
  </w:style>
  <w:style w:type="character" w:customStyle="1" w:styleId="HeaderChar">
    <w:name w:val="Header Char"/>
    <w:basedOn w:val="DefaultParagraphFont"/>
    <w:link w:val="Header"/>
    <w:uiPriority w:val="99"/>
    <w:rsid w:val="00C90EB1"/>
    <w:rPr>
      <w:rFonts w:ascii="Times New Roman" w:eastAsia="Times New Roman" w:hAnsi="Times New Roman" w:cs="Times New Roman"/>
      <w:color w:val="1A171B"/>
      <w:sz w:val="19"/>
    </w:rPr>
  </w:style>
  <w:style w:type="paragraph" w:customStyle="1" w:styleId="Preamble">
    <w:name w:val="Preamble"/>
    <w:basedOn w:val="Normal"/>
    <w:link w:val="PreambleChar"/>
    <w:qFormat/>
    <w:rsid w:val="00C90EB1"/>
    <w:pPr>
      <w:numPr>
        <w:numId w:val="1"/>
      </w:numPr>
      <w:spacing w:before="120" w:after="240"/>
      <w:ind w:left="567" w:right="284" w:hanging="567"/>
    </w:pPr>
    <w:rPr>
      <w:lang w:val="en-US"/>
    </w:rPr>
  </w:style>
  <w:style w:type="character" w:customStyle="1" w:styleId="PreambleChar">
    <w:name w:val="Preamble Char"/>
    <w:basedOn w:val="DefaultParagraphFont"/>
    <w:link w:val="Preamble"/>
    <w:rsid w:val="00C90EB1"/>
    <w:rPr>
      <w:rFonts w:ascii="Times New Roman" w:eastAsia="Times New Roman" w:hAnsi="Times New Roman" w:cs="Times New Roman"/>
      <w:color w:val="1A171B"/>
      <w:sz w:val="24"/>
      <w:lang w:val="en-US"/>
    </w:rPr>
  </w:style>
  <w:style w:type="paragraph" w:customStyle="1" w:styleId="Title1">
    <w:name w:val="Title1"/>
    <w:basedOn w:val="Heading1"/>
    <w:link w:val="Title1Char"/>
    <w:qFormat/>
    <w:rsid w:val="00287B5F"/>
    <w:rPr>
      <w:lang w:val="en-GB"/>
    </w:rPr>
  </w:style>
  <w:style w:type="character" w:customStyle="1" w:styleId="Title1Char">
    <w:name w:val="Title1 Char"/>
    <w:basedOn w:val="Heading1Char"/>
    <w:link w:val="Title1"/>
    <w:rsid w:val="00287B5F"/>
    <w:rPr>
      <w:rFonts w:ascii="Times New Roman" w:eastAsia="Times New Roman" w:hAnsi="Times New Roman" w:cs="Times New Roman"/>
      <w:b/>
      <w:color w:val="1A171B"/>
      <w:sz w:val="28"/>
      <w:szCs w:val="36"/>
      <w:lang w:val="en-GB"/>
    </w:rPr>
  </w:style>
  <w:style w:type="paragraph" w:customStyle="1" w:styleId="Article">
    <w:name w:val="Article"/>
    <w:basedOn w:val="Normal"/>
    <w:link w:val="ArticleChar"/>
    <w:qFormat/>
    <w:rsid w:val="009104B5"/>
    <w:pPr>
      <w:spacing w:before="240" w:after="240" w:line="259" w:lineRule="auto"/>
      <w:jc w:val="center"/>
    </w:pPr>
    <w:rPr>
      <w:i/>
    </w:rPr>
  </w:style>
  <w:style w:type="character" w:customStyle="1" w:styleId="ArticleChar">
    <w:name w:val="Article Char"/>
    <w:basedOn w:val="DefaultParagraphFont"/>
    <w:link w:val="Article"/>
    <w:rsid w:val="009104B5"/>
    <w:rPr>
      <w:rFonts w:ascii="Times New Roman" w:eastAsia="Times New Roman" w:hAnsi="Times New Roman" w:cs="Times New Roman"/>
      <w:i/>
      <w:color w:val="1A171B"/>
      <w:sz w:val="24"/>
      <w:lang w:val="en-GB"/>
    </w:rPr>
  </w:style>
  <w:style w:type="paragraph" w:styleId="ListParagraph">
    <w:name w:val="List Paragraph"/>
    <w:basedOn w:val="Normal"/>
    <w:link w:val="ListParagraphChar"/>
    <w:uiPriority w:val="34"/>
    <w:qFormat/>
    <w:rsid w:val="005A5D9D"/>
    <w:pPr>
      <w:numPr>
        <w:numId w:val="77"/>
      </w:numPr>
    </w:pPr>
  </w:style>
  <w:style w:type="paragraph" w:customStyle="1" w:styleId="Section">
    <w:name w:val="Section"/>
    <w:basedOn w:val="Normal"/>
    <w:link w:val="SectionChar"/>
    <w:qFormat/>
    <w:rsid w:val="00C339A7"/>
    <w:pPr>
      <w:spacing w:before="280" w:after="280" w:line="240" w:lineRule="auto"/>
      <w:contextualSpacing/>
      <w:jc w:val="center"/>
    </w:pPr>
    <w:rPr>
      <w:b/>
      <w:i/>
      <w:sz w:val="28"/>
    </w:rPr>
  </w:style>
  <w:style w:type="character" w:customStyle="1" w:styleId="SectionChar">
    <w:name w:val="Section Char"/>
    <w:basedOn w:val="DefaultParagraphFont"/>
    <w:link w:val="Section"/>
    <w:rsid w:val="00C339A7"/>
    <w:rPr>
      <w:rFonts w:ascii="Times New Roman" w:eastAsia="Times New Roman" w:hAnsi="Times New Roman" w:cs="Times New Roman"/>
      <w:b/>
      <w:i/>
      <w:color w:val="1A171B"/>
      <w:sz w:val="28"/>
      <w:lang w:val="en-GB"/>
    </w:rPr>
  </w:style>
  <w:style w:type="paragraph" w:customStyle="1" w:styleId="Normalnumberd">
    <w:name w:val="Normal numberd"/>
    <w:basedOn w:val="ListParagraph"/>
    <w:link w:val="NormalnumberdChar"/>
    <w:qFormat/>
    <w:rsid w:val="00601D78"/>
    <w:pPr>
      <w:numPr>
        <w:numId w:val="78"/>
      </w:numPr>
      <w:tabs>
        <w:tab w:val="left" w:pos="426"/>
      </w:tabs>
      <w:ind w:left="0" w:firstLine="0"/>
    </w:pPr>
    <w:rPr>
      <w:rFonts w:eastAsia="Calibri"/>
    </w:rPr>
  </w:style>
  <w:style w:type="character" w:customStyle="1" w:styleId="ListParagraphChar">
    <w:name w:val="List Paragraph Char"/>
    <w:basedOn w:val="DefaultParagraphFont"/>
    <w:link w:val="ListParagraph"/>
    <w:uiPriority w:val="34"/>
    <w:rsid w:val="005A5D9D"/>
    <w:rPr>
      <w:rFonts w:ascii="Times New Roman" w:eastAsia="Times New Roman" w:hAnsi="Times New Roman" w:cs="Times New Roman"/>
      <w:color w:val="1A171B"/>
      <w:sz w:val="24"/>
      <w:lang w:val="en-GB"/>
    </w:rPr>
  </w:style>
  <w:style w:type="character" w:customStyle="1" w:styleId="NormalnumberdChar">
    <w:name w:val="Normal numberd Char"/>
    <w:basedOn w:val="ListParagraphChar"/>
    <w:link w:val="Normalnumberd"/>
    <w:rsid w:val="00601D78"/>
    <w:rPr>
      <w:rFonts w:ascii="Times New Roman" w:eastAsia="Calibri" w:hAnsi="Times New Roman" w:cs="Times New Roman"/>
      <w:color w:val="1A171B"/>
      <w:sz w:val="24"/>
      <w:lang w:val="en-GB"/>
    </w:rPr>
  </w:style>
  <w:style w:type="paragraph" w:customStyle="1" w:styleId="parenthesisnumbered">
    <w:name w:val="parenthesis numbered"/>
    <w:basedOn w:val="ListParagraph"/>
    <w:link w:val="parenthesisnumberedChar"/>
    <w:qFormat/>
    <w:rsid w:val="007178EA"/>
    <w:pPr>
      <w:numPr>
        <w:numId w:val="82"/>
      </w:numPr>
    </w:pPr>
  </w:style>
  <w:style w:type="character" w:customStyle="1" w:styleId="parenthesisnumberedChar">
    <w:name w:val="parenthesis numbered Char"/>
    <w:basedOn w:val="ListParagraphChar"/>
    <w:link w:val="parenthesisnumbered"/>
    <w:rsid w:val="007178EA"/>
    <w:rPr>
      <w:rFonts w:ascii="Times New Roman" w:eastAsia="Times New Roman" w:hAnsi="Times New Roman" w:cs="Times New Roman"/>
      <w:color w:val="1A171B"/>
      <w:sz w:val="24"/>
      <w:lang w:val="en-GB"/>
    </w:rPr>
  </w:style>
  <w:style w:type="paragraph" w:customStyle="1" w:styleId="definition">
    <w:name w:val="definition"/>
    <w:basedOn w:val="ListParagraph"/>
    <w:link w:val="definitionChar"/>
    <w:qFormat/>
    <w:rsid w:val="007178EA"/>
    <w:pPr>
      <w:numPr>
        <w:numId w:val="80"/>
      </w:numPr>
    </w:pPr>
  </w:style>
  <w:style w:type="character" w:customStyle="1" w:styleId="definitionChar">
    <w:name w:val="definition Char"/>
    <w:basedOn w:val="ListParagraphChar"/>
    <w:link w:val="definition"/>
    <w:rsid w:val="007178EA"/>
    <w:rPr>
      <w:rFonts w:ascii="Times New Roman" w:eastAsia="Times New Roman" w:hAnsi="Times New Roman" w:cs="Times New Roman"/>
      <w:color w:val="1A171B"/>
      <w:sz w:val="24"/>
      <w:lang w:val="en-GB"/>
    </w:rPr>
  </w:style>
  <w:style w:type="character" w:styleId="SubtleEmphasis">
    <w:name w:val="Subtle Emphasis"/>
    <w:basedOn w:val="DefaultParagraphFont"/>
    <w:uiPriority w:val="19"/>
    <w:qFormat/>
    <w:rsid w:val="006C26BB"/>
    <w:rPr>
      <w:i/>
      <w:iCs/>
      <w:color w:val="404040" w:themeColor="text1" w:themeTint="BF"/>
    </w:rPr>
  </w:style>
  <w:style w:type="paragraph" w:customStyle="1" w:styleId="Dash3">
    <w:name w:val="Dash 3"/>
    <w:basedOn w:val="Normal"/>
    <w:uiPriority w:val="99"/>
    <w:rsid w:val="009F2B3E"/>
    <w:pPr>
      <w:numPr>
        <w:numId w:val="161"/>
      </w:numPr>
      <w:spacing w:before="120" w:after="120" w:line="360" w:lineRule="auto"/>
      <w:jc w:val="left"/>
    </w:pPr>
    <w:rPr>
      <w:rFonts w:eastAsia="Calibri"/>
      <w:color w:val="auto"/>
      <w:kern w:val="0"/>
      <w:lang w:eastAsia="en-US"/>
      <w14:ligatures w14:val="none"/>
    </w:rPr>
  </w:style>
  <w:style w:type="paragraph" w:styleId="TOC2">
    <w:name w:val="toc 2"/>
    <w:basedOn w:val="Normal"/>
    <w:next w:val="Normal"/>
    <w:autoRedefine/>
    <w:uiPriority w:val="39"/>
    <w:rsid w:val="00CA5484"/>
    <w:pPr>
      <w:keepNext/>
      <w:keepLines/>
      <w:spacing w:before="0" w:after="0" w:line="240" w:lineRule="auto"/>
      <w:jc w:val="left"/>
    </w:pPr>
    <w:rPr>
      <w:b/>
      <w:noProof/>
      <w:color w:val="auto"/>
      <w:kern w:val="0"/>
      <w:szCs w:val="20"/>
      <w:lang w:val="fr-FR" w:eastAsia="fr-FR"/>
      <w14:ligatures w14:val="none"/>
    </w:rPr>
  </w:style>
  <w:style w:type="paragraph" w:customStyle="1" w:styleId="ATHeadingMotiv">
    <w:name w:val="AT Heading Motiv"/>
    <w:basedOn w:val="Normal"/>
    <w:next w:val="Normal"/>
    <w:rsid w:val="0072201C"/>
    <w:pPr>
      <w:keepNext/>
      <w:spacing w:before="60" w:after="60" w:line="240" w:lineRule="auto"/>
      <w:jc w:val="center"/>
    </w:pPr>
    <w:rPr>
      <w:i/>
      <w:color w:val="auto"/>
      <w:kern w:val="0"/>
      <w:szCs w:val="20"/>
      <w:lang w:eastAsia="fr-FR"/>
      <w14:ligatures w14:val="none"/>
    </w:rPr>
  </w:style>
  <w:style w:type="paragraph" w:customStyle="1" w:styleId="HeadingABC">
    <w:name w:val="Heading ABC"/>
    <w:basedOn w:val="Normal"/>
    <w:next w:val="Normal"/>
    <w:uiPriority w:val="99"/>
    <w:rsid w:val="002C3D51"/>
    <w:pPr>
      <w:numPr>
        <w:numId w:val="182"/>
      </w:numPr>
      <w:tabs>
        <w:tab w:val="clear" w:pos="567"/>
        <w:tab w:val="num" w:pos="1440"/>
      </w:tabs>
      <w:spacing w:before="360" w:after="120" w:line="360" w:lineRule="auto"/>
      <w:ind w:left="1440" w:hanging="360"/>
      <w:jc w:val="left"/>
      <w:outlineLvl w:val="0"/>
    </w:pPr>
    <w:rPr>
      <w:rFonts w:eastAsia="Calibri"/>
      <w:b/>
      <w:caps/>
      <w:color w:val="auto"/>
      <w:kern w:val="0"/>
      <w:u w:val="single"/>
      <w:lang w:eastAsia="en-US"/>
      <w14:ligatures w14:val="none"/>
    </w:rPr>
  </w:style>
  <w:style w:type="paragraph" w:customStyle="1" w:styleId="EPTerm">
    <w:name w:val="EPTerm"/>
    <w:basedOn w:val="Normal"/>
    <w:next w:val="Normal"/>
    <w:rsid w:val="00684DB8"/>
    <w:pPr>
      <w:widowControl w:val="0"/>
      <w:spacing w:before="0" w:after="80" w:line="240" w:lineRule="auto"/>
      <w:jc w:val="left"/>
    </w:pPr>
    <w:rPr>
      <w:rFonts w:ascii="Arial" w:hAnsi="Arial" w:cs="Arial"/>
      <w:color w:val="auto"/>
      <w:kern w:val="0"/>
      <w:sz w:val="20"/>
      <w:lang w:eastAsia="en-GB"/>
      <w14:ligatures w14:val="none"/>
    </w:rPr>
  </w:style>
  <w:style w:type="paragraph" w:customStyle="1" w:styleId="oj-normal">
    <w:name w:val="oj-normal"/>
    <w:basedOn w:val="Normal"/>
    <w:rsid w:val="00684DB8"/>
    <w:pPr>
      <w:spacing w:before="100" w:beforeAutospacing="1" w:after="100" w:afterAutospacing="1" w:line="240" w:lineRule="auto"/>
      <w:jc w:val="left"/>
    </w:pPr>
    <w:rPr>
      <w:color w:val="auto"/>
      <w:kern w:val="0"/>
      <w:szCs w:val="24"/>
      <w:lang w:val="sv-SE"/>
      <w14:ligatures w14:val="none"/>
    </w:rPr>
  </w:style>
  <w:style w:type="character" w:styleId="FootnoteReference">
    <w:name w:val="footnote reference"/>
    <w:aliases w:val="Footnote symbol,Footnote,Footnote reference number,Times 10 Point,Exposant 3 Point,Ref,de nota al pie,note TESI,SUPERS,EN Footnote text,EN Footnote Reference,Voetnootverwijzing,Footnote number,fr,o,Footnotemark,FR,Footnotemark1,E"/>
    <w:rsid w:val="00E431CD"/>
    <w:rPr>
      <w:b w:val="0"/>
      <w:vertAlign w:val="superscript"/>
    </w:rPr>
  </w:style>
  <w:style w:type="paragraph" w:styleId="FootnoteText">
    <w:name w:val="footnote text"/>
    <w:aliases w:val="FA Fußnotentext,Fußnotentext Char1,Fußnotentext Char Char,Fußnotentext Char1 Char,Fußnotentext Char Char Char Char Char,Fußnotentext Char Char Char Char,Fußnotentext Char Char Char Char1,Footnote Text2,Footnote Text11,Char"/>
    <w:basedOn w:val="Normal"/>
    <w:link w:val="FootnoteTextChar"/>
    <w:qFormat/>
    <w:rsid w:val="00E431CD"/>
    <w:pPr>
      <w:keepLines/>
      <w:spacing w:before="0" w:after="0" w:line="260" w:lineRule="exact"/>
      <w:ind w:left="425" w:hanging="425"/>
      <w:jc w:val="left"/>
    </w:pPr>
    <w:rPr>
      <w:color w:val="auto"/>
      <w:kern w:val="0"/>
      <w:sz w:val="22"/>
      <w:szCs w:val="20"/>
      <w:lang w:val="fr-FR" w:eastAsia="fr-FR"/>
      <w14:ligatures w14:val="none"/>
    </w:rPr>
  </w:style>
  <w:style w:type="character" w:customStyle="1" w:styleId="FootnoteTextChar">
    <w:name w:val="Footnote Text Char"/>
    <w:aliases w:val="FA Fußnotentext Char,Fußnotentext Char1 Char1,Fußnotentext Char Char Char,Fußnotentext Char1 Char Char,Fußnotentext Char Char Char Char Char Char,Fußnotentext Char Char Char Char Char1,Fußnotentext Char Char Char Char1 Char,Char Char"/>
    <w:basedOn w:val="DefaultParagraphFont"/>
    <w:link w:val="FootnoteText"/>
    <w:rsid w:val="00E431CD"/>
    <w:rPr>
      <w:rFonts w:ascii="Times New Roman" w:eastAsia="Times New Roman" w:hAnsi="Times New Roman" w:cs="Times New Roman"/>
      <w:kern w:val="0"/>
      <w:szCs w:val="2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159">
      <w:bodyDiv w:val="1"/>
      <w:marLeft w:val="0"/>
      <w:marRight w:val="0"/>
      <w:marTop w:val="0"/>
      <w:marBottom w:val="0"/>
      <w:divBdr>
        <w:top w:val="none" w:sz="0" w:space="0" w:color="auto"/>
        <w:left w:val="none" w:sz="0" w:space="0" w:color="auto"/>
        <w:bottom w:val="none" w:sz="0" w:space="0" w:color="auto"/>
        <w:right w:val="none" w:sz="0" w:space="0" w:color="auto"/>
      </w:divBdr>
    </w:div>
    <w:div w:id="401147929">
      <w:bodyDiv w:val="1"/>
      <w:marLeft w:val="0"/>
      <w:marRight w:val="0"/>
      <w:marTop w:val="0"/>
      <w:marBottom w:val="0"/>
      <w:divBdr>
        <w:top w:val="none" w:sz="0" w:space="0" w:color="auto"/>
        <w:left w:val="none" w:sz="0" w:space="0" w:color="auto"/>
        <w:bottom w:val="none" w:sz="0" w:space="0" w:color="auto"/>
        <w:right w:val="none" w:sz="0" w:space="0" w:color="auto"/>
      </w:divBdr>
    </w:div>
    <w:div w:id="582571104">
      <w:bodyDiv w:val="1"/>
      <w:marLeft w:val="0"/>
      <w:marRight w:val="0"/>
      <w:marTop w:val="0"/>
      <w:marBottom w:val="0"/>
      <w:divBdr>
        <w:top w:val="none" w:sz="0" w:space="0" w:color="auto"/>
        <w:left w:val="none" w:sz="0" w:space="0" w:color="auto"/>
        <w:bottom w:val="none" w:sz="0" w:space="0" w:color="auto"/>
        <w:right w:val="none" w:sz="0" w:space="0" w:color="auto"/>
      </w:divBdr>
    </w:div>
    <w:div w:id="795219944">
      <w:bodyDiv w:val="1"/>
      <w:marLeft w:val="0"/>
      <w:marRight w:val="0"/>
      <w:marTop w:val="0"/>
      <w:marBottom w:val="0"/>
      <w:divBdr>
        <w:top w:val="none" w:sz="0" w:space="0" w:color="auto"/>
        <w:left w:val="none" w:sz="0" w:space="0" w:color="auto"/>
        <w:bottom w:val="none" w:sz="0" w:space="0" w:color="auto"/>
        <w:right w:val="none" w:sz="0" w:space="0" w:color="auto"/>
      </w:divBdr>
    </w:div>
    <w:div w:id="131972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89</Pages>
  <Words>35667</Words>
  <Characters>189037</Characters>
  <Application>Microsoft Office Word</Application>
  <DocSecurity>0</DocSecurity>
  <Lines>1575</Lines>
  <Paragraphs>448</Paragraphs>
  <ScaleCrop>false</ScaleCrop>
  <HeadingPairs>
    <vt:vector size="2" baseType="variant">
      <vt:variant>
        <vt:lpstr>Title</vt:lpstr>
      </vt:variant>
      <vt:variant>
        <vt:i4>1</vt:i4>
      </vt:variant>
    </vt:vector>
  </HeadingPairs>
  <TitlesOfParts>
    <vt:vector size="1" baseType="lpstr">
      <vt:lpstr>&lt;P</vt:lpstr>
    </vt:vector>
  </TitlesOfParts>
  <Company/>
  <LinksUpToDate>false</LinksUpToDate>
  <CharactersWithSpaces>224256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c:title>
  <dc:subject> </dc:subject>
  <dc:creator>Publications Office</dc:creator>
  <cp:keywords/>
  <cp:lastModifiedBy>Linus Kilander Xu</cp:lastModifiedBy>
  <cp:revision>1</cp:revision>
  <dcterms:created xsi:type="dcterms:W3CDTF">2024-03-01T13:01:00Z</dcterms:created>
  <dcterms:modified xsi:type="dcterms:W3CDTF">2024-03-05T07:07:00Z</dcterms:modified>
</cp:coreProperties>
</file>